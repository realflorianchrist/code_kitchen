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3A3899" w:rsidRDefault="007E1C60" w:rsidP="004375CF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lastRenderedPageBreak/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szCs w:val="22"/>
              </w:rPr>
              <w:fldChar w:fldCharType="end"/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205468" w:rsidRDefault="004300D7">
      <w:pPr>
        <w:tabs>
          <w:tab w:val="center" w:pos="4819"/>
        </w:tabs>
        <w:spacing w:before="720"/>
        <w:jc w:val="left"/>
        <w:rPr>
          <w:sz w:val="12"/>
          <w:szCs w:val="12"/>
        </w:rPr>
      </w:pPr>
      <w:r>
        <w:t>Muttenz</w:t>
      </w:r>
      <w:r w:rsidR="00DE433A" w:rsidRPr="00A159D1">
        <w:t xml:space="preserve">, </w:t>
      </w:r>
      <w:r w:rsidR="004375CF">
        <w:fldChar w:fldCharType="begin"/>
      </w:r>
      <w:r w:rsidR="004375CF">
        <w:instrText xml:space="preserve"> DATE  \@ "d. MMMM yyyy"  \* MERGEFORMAT </w:instrText>
      </w:r>
      <w:r w:rsidR="004375CF">
        <w:fldChar w:fldCharType="separate"/>
      </w:r>
      <w:r w:rsidR="0079210D">
        <w:rPr>
          <w:noProof/>
        </w:rPr>
        <w:t>19. September 2014</w:t>
      </w:r>
      <w:r w:rsidR="004375CF">
        <w:fldChar w:fldCharType="end"/>
      </w:r>
      <w:r w:rsidR="00205468">
        <w:t>/</w:t>
      </w:r>
      <w:r w:rsidR="007E1C60"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7E1C60">
        <w:rPr>
          <w:szCs w:val="22"/>
        </w:rPr>
        <w:instrText xml:space="preserve"> FORMTEXT </w:instrText>
      </w:r>
      <w:r w:rsidR="007E1C60">
        <w:rPr>
          <w:szCs w:val="22"/>
        </w:rPr>
      </w:r>
      <w:r w:rsidR="007E1C60">
        <w:rPr>
          <w:szCs w:val="22"/>
        </w:rPr>
        <w:fldChar w:fldCharType="separate"/>
      </w:r>
      <w:r w:rsidR="007E1C60">
        <w:rPr>
          <w:noProof/>
          <w:szCs w:val="22"/>
        </w:rPr>
        <w:t> </w:t>
      </w:r>
      <w:r w:rsidR="007E1C60">
        <w:rPr>
          <w:noProof/>
          <w:szCs w:val="22"/>
        </w:rPr>
        <w:t> </w:t>
      </w:r>
      <w:r w:rsidR="007E1C60">
        <w:rPr>
          <w:noProof/>
          <w:szCs w:val="22"/>
        </w:rPr>
        <w:t> </w:t>
      </w:r>
      <w:r w:rsidR="007E1C60">
        <w:rPr>
          <w:noProof/>
          <w:szCs w:val="22"/>
        </w:rPr>
        <w:t> </w:t>
      </w:r>
      <w:r w:rsidR="007E1C60">
        <w:rPr>
          <w:noProof/>
          <w:szCs w:val="22"/>
        </w:rPr>
        <w:t> </w:t>
      </w:r>
      <w:r w:rsidR="007E1C60">
        <w:rPr>
          <w:szCs w:val="22"/>
        </w:rPr>
        <w:fldChar w:fldCharType="end"/>
      </w:r>
    </w:p>
    <w:p w:rsidR="00205468" w:rsidRPr="00205468" w:rsidRDefault="00205468" w:rsidP="00205468">
      <w:pPr>
        <w:tabs>
          <w:tab w:val="center" w:pos="4819"/>
        </w:tabs>
        <w:spacing w:before="20"/>
        <w:jc w:val="left"/>
        <w:rPr>
          <w:sz w:val="14"/>
        </w:rPr>
      </w:pPr>
      <w:r w:rsidRPr="00205468">
        <w:rPr>
          <w:sz w:val="14"/>
        </w:rPr>
        <w:fldChar w:fldCharType="begin"/>
      </w:r>
      <w:r w:rsidRPr="00205468">
        <w:rPr>
          <w:sz w:val="14"/>
        </w:rPr>
        <w:fldChar w:fldCharType="end"/>
      </w:r>
      <w:r w:rsidRPr="00205468">
        <w:rPr>
          <w:sz w:val="14"/>
        </w:rPr>
        <w:fldChar w:fldCharType="begin"/>
      </w:r>
      <w:r w:rsidRPr="00205468">
        <w:rPr>
          <w:sz w:val="14"/>
        </w:rPr>
        <w:instrText xml:space="preserve"> FILENAME \p\* LOWER \* MERGEFORMAT </w:instrText>
      </w:r>
      <w:r w:rsidRPr="00205468">
        <w:rPr>
          <w:sz w:val="14"/>
        </w:rPr>
        <w:fldChar w:fldCharType="separate"/>
      </w:r>
      <w:r w:rsidR="0079210D">
        <w:rPr>
          <w:noProof/>
          <w:sz w:val="14"/>
        </w:rPr>
        <w:t>dokument3</w:t>
      </w:r>
      <w:r w:rsidRPr="00205468">
        <w:rPr>
          <w:sz w:val="14"/>
        </w:rPr>
        <w:fldChar w:fldCharType="end"/>
      </w:r>
      <w:r w:rsidRPr="00205468">
        <w:rPr>
          <w:sz w:val="14"/>
        </w:rPr>
        <w:fldChar w:fldCharType="begin"/>
      </w:r>
      <w:r w:rsidRPr="00205468">
        <w:rPr>
          <w:sz w:val="14"/>
        </w:rPr>
        <w:fldChar w:fldCharType="end"/>
      </w:r>
    </w:p>
    <w:p w:rsidR="00970E1F" w:rsidRDefault="00970E1F">
      <w:pPr>
        <w:spacing w:before="60" w:after="60"/>
      </w:pPr>
    </w:p>
    <w:p w:rsidR="007E1C60" w:rsidRPr="007E1C60" w:rsidRDefault="007E1C60" w:rsidP="007E1C60">
      <w:pPr>
        <w:jc w:val="left"/>
        <w:rPr>
          <w:b/>
          <w:sz w:val="24"/>
          <w:szCs w:val="24"/>
        </w:rPr>
      </w:pPr>
      <w:r w:rsidRPr="007E1C60">
        <w:rPr>
          <w:b/>
          <w:sz w:val="24"/>
          <w:szCs w:val="24"/>
        </w:rPr>
        <w:t xml:space="preserve">N02, EP Sissach – </w:t>
      </w:r>
      <w:proofErr w:type="spellStart"/>
      <w:r w:rsidRPr="007E1C60">
        <w:rPr>
          <w:b/>
          <w:sz w:val="24"/>
          <w:szCs w:val="24"/>
        </w:rPr>
        <w:t>Eptingen</w:t>
      </w:r>
      <w:proofErr w:type="spellEnd"/>
      <w:r w:rsidRPr="007E1C60">
        <w:rPr>
          <w:b/>
          <w:sz w:val="24"/>
          <w:szCs w:val="24"/>
        </w:rPr>
        <w:t xml:space="preserve"> (SIEP), </w:t>
      </w:r>
    </w:p>
    <w:p w:rsidR="007E1C60" w:rsidRPr="007E1C60" w:rsidRDefault="007E1C60" w:rsidP="007E1C60">
      <w:pPr>
        <w:spacing w:before="60" w:after="60"/>
        <w:rPr>
          <w:b/>
          <w:sz w:val="24"/>
          <w:szCs w:val="24"/>
        </w:rPr>
      </w:pPr>
      <w:r w:rsidRPr="007E1C60">
        <w:rPr>
          <w:b/>
          <w:sz w:val="24"/>
          <w:szCs w:val="24"/>
        </w:rPr>
        <w:t>TP 1 Tunnel/Geotechnik, TP2 Trasse/Umwelt, TP3 Kunstbauten</w:t>
      </w:r>
    </w:p>
    <w:p w:rsidR="00AB201C" w:rsidRDefault="007E1C60" w:rsidP="007E1C60">
      <w:pPr>
        <w:pStyle w:val="Kopfzeile"/>
        <w:tabs>
          <w:tab w:val="clear" w:pos="9071"/>
        </w:tabs>
        <w:spacing w:before="720"/>
        <w:outlineLvl w:val="0"/>
      </w:pPr>
      <w:r>
        <w:t>Sehr geehrte</w:t>
      </w: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4375CF" w:rsidRDefault="004375CF"/>
    <w:p w:rsidR="0079210D" w:rsidRDefault="0079210D"/>
    <w:p w:rsidR="0079210D" w:rsidRDefault="0079210D"/>
    <w:p w:rsidR="0079210D" w:rsidRDefault="0079210D"/>
    <w:p w:rsidR="0079210D" w:rsidRDefault="0079210D"/>
    <w:p w:rsidR="0079210D" w:rsidRDefault="0079210D">
      <w:bookmarkStart w:id="0" w:name="_GoBack"/>
      <w:bookmarkEnd w:id="0"/>
    </w:p>
    <w:p w:rsidR="0079210D" w:rsidRDefault="0079210D">
      <w:pPr>
        <w:overflowPunct/>
        <w:autoSpaceDE/>
        <w:autoSpaceDN/>
        <w:adjustRightInd/>
        <w:jc w:val="left"/>
        <w:textAlignment w:val="auto"/>
      </w:pPr>
      <w:r>
        <w:br w:type="page"/>
      </w:r>
    </w:p>
    <w:p w:rsidR="004375CF" w:rsidRDefault="004375CF"/>
    <w:p w:rsidR="0079210D" w:rsidRPr="006554F4" w:rsidRDefault="0079210D" w:rsidP="0079210D">
      <w:pPr>
        <w:rPr>
          <w:b/>
        </w:rPr>
      </w:pPr>
      <w:r>
        <w:rPr>
          <w:b/>
        </w:rPr>
        <w:t>Mehrlei</w:t>
      </w:r>
      <w:ins w:id="1" w:author="Sylvia Eichenberger" w:date="2014-09-19T11:28:00Z">
        <w:r>
          <w:rPr>
            <w:b/>
          </w:rPr>
          <w:t>s</w:t>
        </w:r>
      </w:ins>
      <w:r>
        <w:rPr>
          <w:b/>
        </w:rPr>
        <w:t>tungen gegenüber Offer</w:t>
      </w:r>
      <w:r w:rsidRPr="006554F4">
        <w:rPr>
          <w:b/>
        </w:rPr>
        <w:t>te</w:t>
      </w:r>
    </w:p>
    <w:p w:rsidR="0079210D" w:rsidRDefault="0079210D" w:rsidP="0079210D"/>
    <w:p w:rsidR="0079210D" w:rsidRDefault="0079210D" w:rsidP="0079210D"/>
    <w:p w:rsidR="0079210D" w:rsidRPr="00744DFB" w:rsidRDefault="0079210D" w:rsidP="0079210D">
      <w:pPr>
        <w:rPr>
          <w:b/>
          <w:sz w:val="24"/>
          <w:szCs w:val="24"/>
        </w:rPr>
      </w:pPr>
      <w:r w:rsidRPr="00744DFB">
        <w:rPr>
          <w:b/>
          <w:sz w:val="24"/>
          <w:szCs w:val="24"/>
        </w:rPr>
        <w:t>A) Das MK erfuhr gegenüber dem EKII folgende Änderungen:</w:t>
      </w:r>
    </w:p>
    <w:p w:rsidR="0079210D" w:rsidRDefault="0079210D" w:rsidP="0079210D"/>
    <w:p w:rsidR="0079210D" w:rsidRDefault="0079210D" w:rsidP="0079210D">
      <w:r>
        <w:t xml:space="preserve">Iterativer Prozess zur Lösungsfindung </w:t>
      </w:r>
    </w:p>
    <w:p w:rsidR="0079210D" w:rsidRDefault="0079210D" w:rsidP="0079210D"/>
    <w:tbl>
      <w:tblPr>
        <w:tblStyle w:val="Tabellenraster"/>
        <w:tblW w:w="0" w:type="auto"/>
        <w:tblInd w:w="108" w:type="dxa"/>
        <w:tblLayout w:type="fixed"/>
        <w:tblCellMar>
          <w:top w:w="28" w:type="dxa"/>
          <w:bottom w:w="28" w:type="dxa"/>
        </w:tblCellMar>
        <w:tblLook w:val="04A0" w:firstRow="1" w:lastRow="0" w:firstColumn="1" w:lastColumn="0" w:noHBand="0" w:noVBand="1"/>
      </w:tblPr>
      <w:tblGrid>
        <w:gridCol w:w="567"/>
        <w:gridCol w:w="1985"/>
        <w:gridCol w:w="2126"/>
        <w:gridCol w:w="1559"/>
        <w:gridCol w:w="1418"/>
        <w:gridCol w:w="1525"/>
      </w:tblGrid>
      <w:tr w:rsidR="0079210D" w:rsidRPr="0035682A" w:rsidTr="00DF3860"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Massnahme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proofErr w:type="spellStart"/>
            <w:r w:rsidRPr="00744DFB">
              <w:rPr>
                <w:b/>
                <w:sz w:val="18"/>
                <w:szCs w:val="18"/>
              </w:rPr>
              <w:t>Offerteingabe</w:t>
            </w:r>
            <w:proofErr w:type="spellEnd"/>
          </w:p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Basis EKII (</w:t>
            </w:r>
            <w:proofErr w:type="spellStart"/>
            <w:r w:rsidRPr="00744DFB">
              <w:rPr>
                <w:b/>
                <w:sz w:val="18"/>
                <w:szCs w:val="18"/>
              </w:rPr>
              <w:t>Offertöf</w:t>
            </w:r>
            <w:r w:rsidRPr="00744DFB">
              <w:rPr>
                <w:b/>
                <w:sz w:val="18"/>
                <w:szCs w:val="18"/>
              </w:rPr>
              <w:t>f</w:t>
            </w:r>
            <w:r w:rsidRPr="00744DFB">
              <w:rPr>
                <w:b/>
                <w:sz w:val="18"/>
                <w:szCs w:val="18"/>
              </w:rPr>
              <w:t>nung</w:t>
            </w:r>
            <w:proofErr w:type="spellEnd"/>
            <w:r w:rsidRPr="00744DFB">
              <w:rPr>
                <w:b/>
                <w:sz w:val="18"/>
                <w:szCs w:val="18"/>
              </w:rPr>
              <w:t xml:space="preserve"> 24.09.12)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Ergänzende</w:t>
            </w:r>
          </w:p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Auflagen (21.12.12</w:t>
            </w:r>
            <w:r w:rsidRPr="00744DFB">
              <w:rPr>
                <w:rStyle w:val="Funotenzeichen"/>
                <w:b/>
                <w:sz w:val="18"/>
                <w:szCs w:val="18"/>
              </w:rPr>
              <w:footnoteReference w:id="1"/>
            </w:r>
            <w:r w:rsidRPr="00744DFB">
              <w:rPr>
                <w:b/>
                <w:sz w:val="18"/>
                <w:szCs w:val="18"/>
              </w:rPr>
              <w:t>)</w:t>
            </w:r>
          </w:p>
        </w:tc>
        <w:tc>
          <w:tcPr>
            <w:tcW w:w="1418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Projekt-verlauf</w:t>
            </w:r>
          </w:p>
        </w:tc>
        <w:tc>
          <w:tcPr>
            <w:tcW w:w="1525" w:type="dxa"/>
            <w:tcBorders>
              <w:top w:val="single" w:sz="8" w:space="0" w:color="auto"/>
              <w:left w:val="single" w:sz="8" w:space="0" w:color="auto"/>
              <w:bottom w:val="dashSmallGap" w:sz="4" w:space="0" w:color="auto"/>
              <w:right w:val="single" w:sz="8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MK</w:t>
            </w:r>
          </w:p>
        </w:tc>
      </w:tr>
      <w:tr w:rsidR="0079210D" w:rsidRPr="00EA1D70" w:rsidTr="00DF3860">
        <w:tc>
          <w:tcPr>
            <w:tcW w:w="567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985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A</w:t>
            </w:r>
          </w:p>
        </w:tc>
        <w:tc>
          <w:tcPr>
            <w:tcW w:w="2126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B</w:t>
            </w:r>
          </w:p>
        </w:tc>
        <w:tc>
          <w:tcPr>
            <w:tcW w:w="1559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C</w:t>
            </w:r>
          </w:p>
        </w:tc>
        <w:tc>
          <w:tcPr>
            <w:tcW w:w="1418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D</w:t>
            </w:r>
          </w:p>
        </w:tc>
        <w:tc>
          <w:tcPr>
            <w:tcW w:w="1525" w:type="dxa"/>
            <w:tcBorders>
              <w:top w:val="dashSmallGap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E</w:t>
            </w:r>
          </w:p>
        </w:tc>
      </w:tr>
      <w:tr w:rsidR="0079210D" w:rsidRPr="009127FB" w:rsidTr="00DF3860">
        <w:tc>
          <w:tcPr>
            <w:tcW w:w="567" w:type="dxa"/>
            <w:tcBorders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1</w:t>
            </w:r>
          </w:p>
        </w:tc>
        <w:tc>
          <w:tcPr>
            <w:tcW w:w="1985" w:type="dxa"/>
            <w:tcBorders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 xml:space="preserve">Nachrüsten </w:t>
            </w:r>
            <w:proofErr w:type="spellStart"/>
            <w:r w:rsidRPr="00744DFB">
              <w:rPr>
                <w:sz w:val="18"/>
                <w:szCs w:val="18"/>
              </w:rPr>
              <w:t>Hydra</w:t>
            </w:r>
            <w:r w:rsidRPr="00744DFB">
              <w:rPr>
                <w:sz w:val="18"/>
                <w:szCs w:val="18"/>
              </w:rPr>
              <w:t>n</w:t>
            </w:r>
            <w:r w:rsidRPr="00744DFB">
              <w:rPr>
                <w:sz w:val="18"/>
                <w:szCs w:val="18"/>
              </w:rPr>
              <w:t>tenleitung</w:t>
            </w:r>
            <w:proofErr w:type="spellEnd"/>
            <w:r w:rsidRPr="00744DFB">
              <w:rPr>
                <w:sz w:val="18"/>
                <w:szCs w:val="18"/>
              </w:rPr>
              <w:t xml:space="preserve"> Ebe</w:t>
            </w:r>
            <w:r w:rsidRPr="00744DFB">
              <w:rPr>
                <w:sz w:val="18"/>
                <w:szCs w:val="18"/>
              </w:rPr>
              <w:t>n</w:t>
            </w:r>
            <w:r w:rsidRPr="00744DFB">
              <w:rPr>
                <w:sz w:val="18"/>
                <w:szCs w:val="18"/>
              </w:rPr>
              <w:t>rain</w:t>
            </w:r>
            <w:r w:rsidRPr="00744DFB">
              <w:rPr>
                <w:rStyle w:val="Funotenzeichen"/>
                <w:sz w:val="18"/>
                <w:szCs w:val="18"/>
              </w:rPr>
              <w:footnoteReference w:id="2"/>
            </w:r>
            <w:r w:rsidRPr="00744DFB">
              <w:rPr>
                <w:sz w:val="18"/>
                <w:szCs w:val="18"/>
              </w:rPr>
              <w:t xml:space="preserve"> 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Nein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--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Prüfen</w:t>
            </w:r>
          </w:p>
        </w:tc>
        <w:tc>
          <w:tcPr>
            <w:tcW w:w="1525" w:type="dxa"/>
            <w:tcBorders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Ja</w:t>
            </w:r>
          </w:p>
        </w:tc>
      </w:tr>
      <w:tr w:rsidR="0079210D" w:rsidRPr="009127FB" w:rsidTr="00DF3860">
        <w:tc>
          <w:tcPr>
            <w:tcW w:w="567" w:type="dxa"/>
            <w:tcBorders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1985" w:type="dxa"/>
            <w:tcBorders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Bankett-entwässerung</w:t>
            </w:r>
          </w:p>
        </w:tc>
        <w:tc>
          <w:tcPr>
            <w:tcW w:w="2126" w:type="dxa"/>
            <w:tcBorders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EK II-Lösung</w:t>
            </w:r>
          </w:p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Randstein erse</w:t>
            </w:r>
            <w:r w:rsidRPr="00744DFB">
              <w:rPr>
                <w:sz w:val="18"/>
                <w:szCs w:val="18"/>
              </w:rPr>
              <w:t>t</w:t>
            </w:r>
            <w:r w:rsidRPr="00744DFB">
              <w:rPr>
                <w:sz w:val="18"/>
                <w:szCs w:val="18"/>
              </w:rPr>
              <w:t>zen und Schlitze im Bankett</w:t>
            </w:r>
          </w:p>
        </w:tc>
        <w:tc>
          <w:tcPr>
            <w:tcW w:w="1559" w:type="dxa"/>
            <w:tcBorders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 xml:space="preserve">Varianten-studium </w:t>
            </w:r>
          </w:p>
        </w:tc>
        <w:tc>
          <w:tcPr>
            <w:tcW w:w="1418" w:type="dxa"/>
            <w:tcBorders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</w:p>
        </w:tc>
        <w:tc>
          <w:tcPr>
            <w:tcW w:w="1525" w:type="dxa"/>
            <w:tcBorders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</w:p>
        </w:tc>
      </w:tr>
      <w:tr w:rsidR="0079210D" w:rsidRPr="009127FB" w:rsidTr="00DF3860">
        <w:tc>
          <w:tcPr>
            <w:tcW w:w="56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2.1</w:t>
            </w:r>
          </w:p>
        </w:tc>
        <w:tc>
          <w:tcPr>
            <w:tcW w:w="198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Schlitze</w:t>
            </w:r>
            <w:del w:id="4" w:author="Sylvia Eichenberger" w:date="2014-09-19T11:29:00Z">
              <w:r w:rsidRPr="00744DFB" w:rsidDel="00A63C08">
                <w:rPr>
                  <w:sz w:val="18"/>
                  <w:szCs w:val="18"/>
                </w:rPr>
                <w:delText>n</w:delText>
              </w:r>
            </w:del>
            <w:r w:rsidRPr="00744DFB">
              <w:rPr>
                <w:sz w:val="18"/>
                <w:szCs w:val="18"/>
              </w:rPr>
              <w:t xml:space="preserve"> Bankett</w:t>
            </w:r>
            <w:r>
              <w:rPr>
                <w:sz w:val="18"/>
                <w:szCs w:val="18"/>
              </w:rPr>
              <w:softHyphen/>
            </w:r>
            <w:r w:rsidRPr="00744DFB">
              <w:rPr>
                <w:sz w:val="18"/>
                <w:szCs w:val="18"/>
              </w:rPr>
              <w:t>b</w:t>
            </w:r>
            <w:r w:rsidRPr="00744DFB">
              <w:rPr>
                <w:sz w:val="18"/>
                <w:szCs w:val="18"/>
              </w:rPr>
              <w:t>e</w:t>
            </w:r>
            <w:r w:rsidRPr="00744DFB">
              <w:rPr>
                <w:sz w:val="18"/>
                <w:szCs w:val="18"/>
              </w:rPr>
              <w:t xml:space="preserve">lag </w:t>
            </w:r>
          </w:p>
        </w:tc>
        <w:tc>
          <w:tcPr>
            <w:tcW w:w="212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Ja</w:t>
            </w:r>
          </w:p>
        </w:tc>
        <w:tc>
          <w:tcPr>
            <w:tcW w:w="155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Varianten-studium</w:t>
            </w:r>
          </w:p>
        </w:tc>
        <w:tc>
          <w:tcPr>
            <w:tcW w:w="141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Nicht machbar</w:t>
            </w:r>
          </w:p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2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sym w:font="Wingdings" w:char="F0E0"/>
            </w:r>
            <w:r w:rsidRPr="00744DFB">
              <w:rPr>
                <w:sz w:val="18"/>
                <w:szCs w:val="18"/>
              </w:rPr>
              <w:t xml:space="preserve"> Neue L</w:t>
            </w:r>
            <w:r w:rsidRPr="00744DFB">
              <w:rPr>
                <w:sz w:val="18"/>
                <w:szCs w:val="18"/>
              </w:rPr>
              <w:t>ö</w:t>
            </w:r>
            <w:r w:rsidRPr="00744DFB">
              <w:rPr>
                <w:sz w:val="18"/>
                <w:szCs w:val="18"/>
              </w:rPr>
              <w:t>sung</w:t>
            </w:r>
          </w:p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Varianten-fächer</w:t>
            </w:r>
          </w:p>
        </w:tc>
      </w:tr>
      <w:tr w:rsidR="0079210D" w:rsidRPr="009127FB" w:rsidTr="00DF3860">
        <w:tc>
          <w:tcPr>
            <w:tcW w:w="567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2.2</w:t>
            </w:r>
          </w:p>
        </w:tc>
        <w:tc>
          <w:tcPr>
            <w:tcW w:w="198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Optimierte EK I-Lösung</w:t>
            </w:r>
          </w:p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Varianten-studium</w:t>
            </w:r>
          </w:p>
        </w:tc>
        <w:tc>
          <w:tcPr>
            <w:tcW w:w="1418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In beiden Rö</w:t>
            </w:r>
            <w:r w:rsidRPr="00744DFB">
              <w:rPr>
                <w:sz w:val="18"/>
                <w:szCs w:val="18"/>
              </w:rPr>
              <w:t>h</w:t>
            </w:r>
            <w:r w:rsidRPr="00744DFB">
              <w:rPr>
                <w:sz w:val="18"/>
                <w:szCs w:val="18"/>
              </w:rPr>
              <w:t>ren machbar</w:t>
            </w:r>
          </w:p>
        </w:tc>
        <w:tc>
          <w:tcPr>
            <w:tcW w:w="1525" w:type="dxa"/>
            <w:tcBorders>
              <w:top w:val="dashSmallGap" w:sz="4" w:space="0" w:color="auto"/>
              <w:bottom w:val="dashSmallGap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EK I-Lösung</w:t>
            </w:r>
          </w:p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(ohne Schlitz-rinne)</w:t>
            </w:r>
          </w:p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 xml:space="preserve">Ersatz der </w:t>
            </w:r>
            <w:r>
              <w:rPr>
                <w:sz w:val="18"/>
                <w:szCs w:val="18"/>
              </w:rPr>
              <w:br/>
            </w:r>
            <w:r w:rsidRPr="00744DFB">
              <w:rPr>
                <w:sz w:val="18"/>
                <w:szCs w:val="18"/>
              </w:rPr>
              <w:t>Ba</w:t>
            </w:r>
            <w:r w:rsidRPr="00744DFB">
              <w:rPr>
                <w:sz w:val="18"/>
                <w:szCs w:val="18"/>
              </w:rPr>
              <w:t>n</w:t>
            </w:r>
            <w:r w:rsidRPr="00744DFB">
              <w:rPr>
                <w:sz w:val="18"/>
                <w:szCs w:val="18"/>
              </w:rPr>
              <w:t>kette</w:t>
            </w:r>
          </w:p>
        </w:tc>
      </w:tr>
      <w:tr w:rsidR="0079210D" w:rsidRPr="009127FB" w:rsidTr="00DF3860">
        <w:tc>
          <w:tcPr>
            <w:tcW w:w="567" w:type="dxa"/>
            <w:tcBorders>
              <w:top w:val="dashSmallGap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2.3</w:t>
            </w:r>
          </w:p>
        </w:tc>
        <w:tc>
          <w:tcPr>
            <w:tcW w:w="1985" w:type="dxa"/>
            <w:tcBorders>
              <w:top w:val="dashSmallGap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Optimierte EK I-Lösung</w:t>
            </w:r>
          </w:p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top w:val="dashSmallGap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dashSmallGap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Varianten-studium</w:t>
            </w:r>
          </w:p>
        </w:tc>
        <w:tc>
          <w:tcPr>
            <w:tcW w:w="1418" w:type="dxa"/>
            <w:tcBorders>
              <w:top w:val="dashSmallGap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Nur in einer Oströhre-BS mac</w:t>
            </w:r>
            <w:r w:rsidRPr="00744DFB">
              <w:rPr>
                <w:sz w:val="18"/>
                <w:szCs w:val="18"/>
              </w:rPr>
              <w:t>h</w:t>
            </w:r>
            <w:r w:rsidRPr="00744DFB">
              <w:rPr>
                <w:sz w:val="18"/>
                <w:szCs w:val="18"/>
              </w:rPr>
              <w:t>bar</w:t>
            </w:r>
          </w:p>
        </w:tc>
        <w:tc>
          <w:tcPr>
            <w:tcW w:w="1525" w:type="dxa"/>
            <w:tcBorders>
              <w:top w:val="dashSmallGap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b/>
                <w:sz w:val="18"/>
                <w:szCs w:val="18"/>
              </w:rPr>
              <w:t>EK I-Lösung</w:t>
            </w:r>
          </w:p>
          <w:p w:rsidR="0079210D" w:rsidRPr="00744DFB" w:rsidRDefault="0079210D" w:rsidP="00DF3860">
            <w:pPr>
              <w:jc w:val="left"/>
              <w:rPr>
                <w:b/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(mit Schlitz-rinne)</w:t>
            </w:r>
          </w:p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 xml:space="preserve">Ersatz der </w:t>
            </w:r>
            <w:r>
              <w:rPr>
                <w:sz w:val="18"/>
                <w:szCs w:val="18"/>
              </w:rPr>
              <w:br/>
            </w:r>
            <w:r w:rsidRPr="00744DFB">
              <w:rPr>
                <w:sz w:val="18"/>
                <w:szCs w:val="18"/>
              </w:rPr>
              <w:t>Ba</w:t>
            </w:r>
            <w:r w:rsidRPr="00744DFB">
              <w:rPr>
                <w:sz w:val="18"/>
                <w:szCs w:val="18"/>
              </w:rPr>
              <w:t>n</w:t>
            </w:r>
            <w:r w:rsidRPr="00744DFB">
              <w:rPr>
                <w:sz w:val="18"/>
                <w:szCs w:val="18"/>
              </w:rPr>
              <w:t xml:space="preserve">kette </w:t>
            </w:r>
          </w:p>
        </w:tc>
      </w:tr>
      <w:tr w:rsidR="0079210D" w:rsidRPr="009127FB" w:rsidTr="00DF3860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Untersuchung Ertüc</w:t>
            </w:r>
            <w:r w:rsidRPr="00744DFB">
              <w:rPr>
                <w:sz w:val="18"/>
                <w:szCs w:val="18"/>
              </w:rPr>
              <w:t>h</w:t>
            </w:r>
            <w:r w:rsidRPr="00744DFB">
              <w:rPr>
                <w:sz w:val="18"/>
                <w:szCs w:val="18"/>
              </w:rPr>
              <w:t>tigung der Ulme</w:t>
            </w:r>
            <w:r w:rsidRPr="00744DFB">
              <w:rPr>
                <w:sz w:val="18"/>
                <w:szCs w:val="18"/>
              </w:rPr>
              <w:t>n</w:t>
            </w:r>
            <w:r w:rsidRPr="00744DFB">
              <w:rPr>
                <w:sz w:val="18"/>
                <w:szCs w:val="18"/>
              </w:rPr>
              <w:t>drainage</w:t>
            </w:r>
          </w:p>
        </w:tc>
        <w:tc>
          <w:tcPr>
            <w:tcW w:w="2126" w:type="dxa"/>
            <w:tcBorders>
              <w:top w:val="single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Keine Massnahmen vorgesehen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Varianten-studium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Nicht machbar</w:t>
            </w:r>
          </w:p>
        </w:tc>
        <w:tc>
          <w:tcPr>
            <w:tcW w:w="1525" w:type="dxa"/>
            <w:tcBorders>
              <w:top w:val="single" w:sz="4" w:space="0" w:color="auto"/>
              <w:bottom w:val="single" w:sz="4" w:space="0" w:color="auto"/>
            </w:tcBorders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</w:p>
        </w:tc>
      </w:tr>
      <w:tr w:rsidR="0079210D" w:rsidRPr="009127FB" w:rsidTr="00DF3860">
        <w:tc>
          <w:tcPr>
            <w:tcW w:w="567" w:type="dxa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4</w:t>
            </w:r>
          </w:p>
        </w:tc>
        <w:tc>
          <w:tcPr>
            <w:tcW w:w="1985" w:type="dxa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Quellfassung Schlossbrunnen</w:t>
            </w:r>
          </w:p>
        </w:tc>
        <w:tc>
          <w:tcPr>
            <w:tcW w:w="2126" w:type="dxa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--</w:t>
            </w:r>
          </w:p>
        </w:tc>
        <w:tc>
          <w:tcPr>
            <w:tcW w:w="1559" w:type="dxa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--</w:t>
            </w:r>
          </w:p>
        </w:tc>
        <w:tc>
          <w:tcPr>
            <w:tcW w:w="1418" w:type="dxa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Prüfen</w:t>
            </w:r>
          </w:p>
        </w:tc>
        <w:tc>
          <w:tcPr>
            <w:tcW w:w="1525" w:type="dxa"/>
          </w:tcPr>
          <w:p w:rsidR="0079210D" w:rsidRPr="00744DFB" w:rsidRDefault="0079210D" w:rsidP="00DF3860">
            <w:pPr>
              <w:jc w:val="left"/>
              <w:rPr>
                <w:sz w:val="18"/>
                <w:szCs w:val="18"/>
              </w:rPr>
            </w:pPr>
            <w:r w:rsidRPr="00744DFB">
              <w:rPr>
                <w:sz w:val="18"/>
                <w:szCs w:val="18"/>
              </w:rPr>
              <w:t>Ja</w:t>
            </w:r>
          </w:p>
        </w:tc>
      </w:tr>
    </w:tbl>
    <w:p w:rsidR="0079210D" w:rsidRDefault="0079210D" w:rsidP="0079210D"/>
    <w:p w:rsidR="0079210D" w:rsidRDefault="0079210D" w:rsidP="0079210D">
      <w:r>
        <w:t>Unterschied EKII, Auflagen und MK für Tunnel Ebenrain</w:t>
      </w:r>
    </w:p>
    <w:p w:rsidR="0079210D" w:rsidRDefault="0079210D" w:rsidP="0079210D"/>
    <w:p w:rsidR="0079210D" w:rsidRDefault="0079210D" w:rsidP="0079210D"/>
    <w:p w:rsidR="0079210D" w:rsidRPr="00977388" w:rsidRDefault="0079210D" w:rsidP="0079210D">
      <w:pPr>
        <w:pStyle w:val="berschrift1"/>
      </w:pPr>
      <w:r w:rsidRPr="00977388">
        <w:t>1 Hydranten (Löschwasserleitung)</w:t>
      </w:r>
    </w:p>
    <w:p w:rsidR="0079210D" w:rsidRDefault="0079210D" w:rsidP="0079210D">
      <w:r>
        <w:t>Entgegen der bisherigen Annahme braucht es gemäss SIA 197/2 Hydranten. Weitergehende A</w:t>
      </w:r>
      <w:r>
        <w:t>b</w:t>
      </w:r>
      <w:r>
        <w:t xml:space="preserve">klärungen waren daraufhin erforderlich. </w:t>
      </w:r>
    </w:p>
    <w:p w:rsidR="0079210D" w:rsidRDefault="0079210D" w:rsidP="0079210D"/>
    <w:p w:rsidR="0079210D" w:rsidRPr="00744DFB" w:rsidRDefault="0079210D" w:rsidP="0079210D">
      <w:r w:rsidRPr="00744DFB">
        <w:t>Mehrleistungen des Planers:</w:t>
      </w:r>
    </w:p>
    <w:p w:rsidR="0079210D" w:rsidRDefault="0079210D" w:rsidP="0079210D">
      <w:r>
        <w:t>Untersuchungen und Abklären zur Machbarkeit. Aufzeigen von Lösungen inkl. Kostenabschä</w:t>
      </w:r>
      <w:r>
        <w:t>t</w:t>
      </w:r>
      <w:r>
        <w:t>zung.</w:t>
      </w:r>
    </w:p>
    <w:p w:rsidR="0079210D" w:rsidRDefault="0079210D" w:rsidP="0079210D"/>
    <w:p w:rsidR="0079210D" w:rsidRPr="009D1D8C" w:rsidRDefault="0079210D" w:rsidP="0079210D">
      <w:pPr>
        <w:rPr>
          <w:b/>
        </w:rPr>
      </w:pPr>
      <w:r w:rsidRPr="009D1D8C">
        <w:rPr>
          <w:b/>
        </w:rPr>
        <w:t>Mehrkosten:</w:t>
      </w:r>
    </w:p>
    <w:p w:rsidR="0079210D" w:rsidRDefault="0079210D" w:rsidP="0079210D">
      <w:r>
        <w:t>Bis 31.08.14</w:t>
      </w:r>
      <w:r>
        <w:tab/>
      </w:r>
      <w:r>
        <w:tab/>
      </w:r>
      <w:r>
        <w:tab/>
        <w:t>5‘500.--</w:t>
      </w:r>
    </w:p>
    <w:p w:rsidR="0079210D" w:rsidRPr="009D1D8C" w:rsidRDefault="0079210D" w:rsidP="0079210D">
      <w:pPr>
        <w:rPr>
          <w:u w:val="single"/>
        </w:rPr>
      </w:pPr>
      <w:r w:rsidRPr="009D1D8C">
        <w:rPr>
          <w:u w:val="single"/>
        </w:rPr>
        <w:t xml:space="preserve">Bis Ende Phase MK </w:t>
      </w:r>
      <w:r w:rsidRPr="009D1D8C">
        <w:rPr>
          <w:u w:val="single"/>
        </w:rPr>
        <w:tab/>
      </w:r>
      <w:r w:rsidRPr="009D1D8C">
        <w:rPr>
          <w:u w:val="single"/>
        </w:rPr>
        <w:tab/>
      </w:r>
      <w:r>
        <w:rPr>
          <w:u w:val="single"/>
        </w:rPr>
        <w:t>3</w:t>
      </w:r>
      <w:r w:rsidRPr="009D1D8C">
        <w:rPr>
          <w:u w:val="single"/>
        </w:rPr>
        <w:t>‘</w:t>
      </w:r>
      <w:r>
        <w:rPr>
          <w:u w:val="single"/>
        </w:rPr>
        <w:t>5</w:t>
      </w:r>
      <w:r w:rsidRPr="009D1D8C">
        <w:rPr>
          <w:u w:val="single"/>
        </w:rPr>
        <w:t>00.--</w:t>
      </w:r>
    </w:p>
    <w:p w:rsidR="0079210D" w:rsidRPr="009D1D8C" w:rsidRDefault="0079210D" w:rsidP="0079210D">
      <w:pPr>
        <w:rPr>
          <w:b/>
        </w:rPr>
      </w:pPr>
      <w:r>
        <w:tab/>
      </w:r>
      <w:r>
        <w:tab/>
      </w:r>
      <w:r>
        <w:tab/>
        <w:t xml:space="preserve">    </w:t>
      </w:r>
      <w:r w:rsidRPr="009D1D8C">
        <w:rPr>
          <w:b/>
        </w:rPr>
        <w:t xml:space="preserve">ca. </w:t>
      </w:r>
      <w:r>
        <w:rPr>
          <w:b/>
        </w:rPr>
        <w:t>1</w:t>
      </w:r>
      <w:r w:rsidRPr="009D1D8C">
        <w:rPr>
          <w:b/>
        </w:rPr>
        <w:t>0‘000.--</w:t>
      </w:r>
    </w:p>
    <w:p w:rsidR="0079210D" w:rsidRDefault="0079210D" w:rsidP="0079210D"/>
    <w:p w:rsidR="0079210D" w:rsidRDefault="0079210D" w:rsidP="0079210D"/>
    <w:p w:rsidR="0079210D" w:rsidRDefault="0079210D" w:rsidP="0079210D"/>
    <w:p w:rsidR="0079210D" w:rsidRPr="00977388" w:rsidRDefault="0079210D" w:rsidP="0079210D">
      <w:pPr>
        <w:pStyle w:val="berschrift1"/>
      </w:pPr>
      <w:r w:rsidRPr="00977388">
        <w:t>2 Bankettentwässerung</w:t>
      </w:r>
    </w:p>
    <w:p w:rsidR="0079210D" w:rsidRDefault="0079210D" w:rsidP="0079210D">
      <w:r>
        <w:t>Im Projektverlauf ergab die genaue</w:t>
      </w:r>
      <w:r w:rsidRPr="00B1556B">
        <w:t xml:space="preserve"> </w:t>
      </w:r>
      <w:r>
        <w:t xml:space="preserve">Untersuchung, dass die EKII-Lösung infolge Platzmangels nicht machbar ist. Bei der </w:t>
      </w:r>
      <w:proofErr w:type="spellStart"/>
      <w:r>
        <w:t>Offertstellung</w:t>
      </w:r>
      <w:proofErr w:type="spellEnd"/>
      <w:r>
        <w:t xml:space="preserve"> konnte man davon ausgehen, dass diese Lösung mac</w:t>
      </w:r>
      <w:r>
        <w:t>h</w:t>
      </w:r>
      <w:r>
        <w:t>bar ist.</w:t>
      </w:r>
    </w:p>
    <w:p w:rsidR="0079210D" w:rsidRDefault="0079210D" w:rsidP="0079210D"/>
    <w:p w:rsidR="0079210D" w:rsidRDefault="0079210D" w:rsidP="0079210D">
      <w:pPr>
        <w:rPr>
          <w:b/>
        </w:rPr>
      </w:pPr>
      <w:r w:rsidRPr="00AD2777">
        <w:rPr>
          <w:b/>
        </w:rPr>
        <w:t xml:space="preserve">Unstimmigkeiten in den </w:t>
      </w:r>
      <w:del w:id="5" w:author="Sylvia Eichenberger" w:date="2014-09-19T11:30:00Z">
        <w:r w:rsidRPr="00AD2777" w:rsidDel="00A63C08">
          <w:rPr>
            <w:b/>
          </w:rPr>
          <w:delText xml:space="preserve">PAW </w:delText>
        </w:r>
      </w:del>
      <w:ins w:id="6" w:author="Sylvia Eichenberger" w:date="2014-09-19T11:30:00Z">
        <w:r w:rsidRPr="00AD2777">
          <w:rPr>
            <w:b/>
          </w:rPr>
          <w:t>PAW</w:t>
        </w:r>
        <w:r>
          <w:rPr>
            <w:b/>
          </w:rPr>
          <w:t>-</w:t>
        </w:r>
      </w:ins>
      <w:r w:rsidRPr="00AD2777">
        <w:rPr>
          <w:b/>
        </w:rPr>
        <w:t xml:space="preserve">Unterlagen </w:t>
      </w:r>
    </w:p>
    <w:p w:rsidR="0079210D" w:rsidRPr="00F417AA" w:rsidRDefault="0079210D" w:rsidP="0079210D">
      <w:r w:rsidRPr="00F417AA">
        <w:t xml:space="preserve">Unstimmigkeiten in den </w:t>
      </w:r>
      <w:del w:id="7" w:author="Sylvia Eichenberger" w:date="2014-09-19T11:30:00Z">
        <w:r w:rsidRPr="00F417AA" w:rsidDel="00A63C08">
          <w:delText xml:space="preserve">PAW </w:delText>
        </w:r>
      </w:del>
      <w:ins w:id="8" w:author="Sylvia Eichenberger" w:date="2014-09-19T11:30:00Z">
        <w:r w:rsidRPr="00F417AA">
          <w:t>PAW</w:t>
        </w:r>
        <w:r>
          <w:t>-</w:t>
        </w:r>
      </w:ins>
      <w:r w:rsidRPr="00F417AA">
        <w:t xml:space="preserve">Unterlagen </w:t>
      </w:r>
      <w:r>
        <w:t xml:space="preserve">führten dazu, dass die Pläne mehrfach angepasst </w:t>
      </w:r>
      <w:del w:id="9" w:author="Sylvia Eichenberger" w:date="2014-09-19T11:30:00Z">
        <w:r w:rsidDel="00A63C08">
          <w:delText>wurden</w:delText>
        </w:r>
      </w:del>
      <w:ins w:id="10" w:author="Sylvia Eichenberger" w:date="2014-09-19T11:30:00Z">
        <w:r>
          <w:t>werden mus</w:t>
        </w:r>
        <w:r>
          <w:t>s</w:t>
        </w:r>
        <w:r>
          <w:t>ten</w:t>
        </w:r>
      </w:ins>
      <w:r>
        <w:t xml:space="preserve">. Aufgrund des Zustands und des Alters der Tunnel werden viele Themen behandelt deren Ursachen und Historie weit zurück liegen und </w:t>
      </w:r>
      <w:ins w:id="11" w:author="Sylvia Eichenberger" w:date="2014-09-19T11:31:00Z">
        <w:r>
          <w:t xml:space="preserve">die </w:t>
        </w:r>
      </w:ins>
      <w:r>
        <w:t xml:space="preserve">zeitaufwendig in </w:t>
      </w:r>
      <w:r w:rsidRPr="00F417AA">
        <w:t>verschied</w:t>
      </w:r>
      <w:r w:rsidRPr="00F417AA">
        <w:t>e</w:t>
      </w:r>
      <w:r w:rsidRPr="00F417AA">
        <w:t>nen Dokumenten recherchiert werden musste</w:t>
      </w:r>
      <w:ins w:id="12" w:author="Sylvia Eichenberger" w:date="2014-09-19T11:31:00Z">
        <w:r>
          <w:t>n</w:t>
        </w:r>
      </w:ins>
      <w:r w:rsidRPr="00F417AA">
        <w:t xml:space="preserve">. </w:t>
      </w:r>
    </w:p>
    <w:p w:rsidR="0079210D" w:rsidRDefault="0079210D" w:rsidP="0079210D">
      <w:pPr>
        <w:pStyle w:val="Listenabsatz"/>
        <w:numPr>
          <w:ilvl w:val="0"/>
          <w:numId w:val="24"/>
        </w:numPr>
        <w:overflowPunct/>
        <w:autoSpaceDE/>
        <w:autoSpaceDN/>
        <w:adjustRightInd/>
        <w:textAlignment w:val="auto"/>
      </w:pPr>
      <w:r>
        <w:t>Best. Banketthöhen: Im EK II ging man davon aus, dass die heutige Banketthöhe ca. 18 cm (gemäss 197/2 Figur 1) beträgt und mit einer weiteren Banketterhöhung um ca. 4 cm infolge Nachrüsten von Rinnen und Belag das Wasser gefasst und abgeführt werden kann. Es zeigte sich bei der detaillierten Bearbeitung</w:t>
      </w:r>
      <w:r w:rsidRPr="00033BBD">
        <w:t xml:space="preserve"> </w:t>
      </w:r>
      <w:r>
        <w:t>jedoch, dass die Bankette bereits heute schon eine Höhe von ca. 23 cm haben</w:t>
      </w:r>
      <w:ins w:id="13" w:author="Sylvia Eichenberger" w:date="2014-09-19T11:32:00Z">
        <w:r>
          <w:t xml:space="preserve"> und</w:t>
        </w:r>
      </w:ins>
      <w:del w:id="14" w:author="Sylvia Eichenberger" w:date="2014-09-19T11:32:00Z">
        <w:r w:rsidDel="00A63C08">
          <w:delText>.</w:delText>
        </w:r>
      </w:del>
      <w:r>
        <w:t xml:space="preserve"> </w:t>
      </w:r>
      <w:del w:id="15" w:author="Sylvia Eichenberger" w:date="2014-09-19T11:32:00Z">
        <w:r w:rsidDel="00A63C08">
          <w:delText>E</w:delText>
        </w:r>
      </w:del>
      <w:ins w:id="16" w:author="Sylvia Eichenberger" w:date="2014-09-19T11:32:00Z">
        <w:r>
          <w:t>e</w:t>
        </w:r>
      </w:ins>
      <w:r>
        <w:t>in weiteres Anheben nicht mehr vertretbar ist. Zudem ist der Kabelrohrblock an einigen Stellen nur mit ca. 2.5 cm (</w:t>
      </w:r>
      <w:del w:id="17" w:author="Sylvia Eichenberger" w:date="2014-09-19T11:32:00Z">
        <w:r w:rsidDel="00A63C08">
          <w:delText xml:space="preserve">soll </w:delText>
        </w:r>
      </w:del>
      <w:ins w:id="18" w:author="Sylvia Eichenberger" w:date="2014-09-19T11:32:00Z">
        <w:r>
          <w:t>S</w:t>
        </w:r>
        <w:r>
          <w:t xml:space="preserve">oll </w:t>
        </w:r>
      </w:ins>
      <w:r>
        <w:t xml:space="preserve">min. 10 cm) überdeckt. Auf </w:t>
      </w:r>
      <w:del w:id="19" w:author="Sylvia Eichenberger" w:date="2014-09-19T11:32:00Z">
        <w:r w:rsidDel="00A63C08">
          <w:delText xml:space="preserve">den </w:delText>
        </w:r>
      </w:del>
      <w:ins w:id="20" w:author="Sylvia Eichenberger" w:date="2014-09-19T11:32:00Z">
        <w:r>
          <w:t>diesen</w:t>
        </w:r>
        <w:r>
          <w:t xml:space="preserve"> </w:t>
        </w:r>
      </w:ins>
      <w:r>
        <w:t xml:space="preserve">Umstand wurde bereits im Mail vom 20.05.14, Hr. </w:t>
      </w:r>
      <w:ins w:id="21" w:author="Sylvia Eichenberger" w:date="2014-09-19T11:32:00Z">
        <w:r>
          <w:t xml:space="preserve">B. </w:t>
        </w:r>
      </w:ins>
      <w:r>
        <w:t xml:space="preserve">Schädler </w:t>
      </w:r>
      <w:del w:id="22" w:author="Sylvia Eichenberger" w:date="2014-09-19T11:32:00Z">
        <w:r w:rsidDel="00A63C08">
          <w:delText xml:space="preserve">B. </w:delText>
        </w:r>
      </w:del>
      <w:r>
        <w:t xml:space="preserve">an Hr. </w:t>
      </w:r>
      <w:ins w:id="23" w:author="Sylvia Eichenberger" w:date="2014-09-19T11:32:00Z">
        <w:r>
          <w:t xml:space="preserve">M. </w:t>
        </w:r>
      </w:ins>
      <w:proofErr w:type="spellStart"/>
      <w:r>
        <w:t>Zurflüh</w:t>
      </w:r>
      <w:proofErr w:type="spellEnd"/>
      <w:del w:id="24" w:author="Sylvia Eichenberger" w:date="2014-09-19T11:32:00Z">
        <w:r w:rsidDel="00A63C08">
          <w:delText xml:space="preserve"> M.</w:delText>
        </w:r>
      </w:del>
      <w:r>
        <w:t>, hingewiesen.</w:t>
      </w:r>
    </w:p>
    <w:p w:rsidR="0079210D" w:rsidRDefault="0079210D" w:rsidP="0079210D">
      <w:pPr>
        <w:pStyle w:val="Listenabsatz"/>
        <w:numPr>
          <w:ilvl w:val="0"/>
          <w:numId w:val="24"/>
        </w:numPr>
        <w:overflowPunct/>
        <w:autoSpaceDE/>
        <w:autoSpaceDN/>
        <w:adjustRightInd/>
        <w:jc w:val="left"/>
        <w:textAlignment w:val="auto"/>
      </w:pPr>
      <w:r>
        <w:t xml:space="preserve">Zu den bestehenden Bankettbreiten gibt es in den PAW-Plänen unterschiedliche Angaben. </w:t>
      </w:r>
    </w:p>
    <w:p w:rsidR="0079210D" w:rsidRDefault="0079210D" w:rsidP="0079210D">
      <w:pPr>
        <w:pStyle w:val="Listenabsatz"/>
        <w:numPr>
          <w:ilvl w:val="0"/>
          <w:numId w:val="24"/>
        </w:numPr>
        <w:overflowPunct/>
        <w:autoSpaceDE/>
        <w:autoSpaceDN/>
        <w:adjustRightInd/>
        <w:jc w:val="left"/>
        <w:textAlignment w:val="auto"/>
      </w:pPr>
      <w:r>
        <w:t xml:space="preserve">Unterschiedliche Angaben zu den Fahrspurbreiten in der Weströhre </w:t>
      </w:r>
    </w:p>
    <w:p w:rsidR="0079210D" w:rsidRDefault="0079210D" w:rsidP="0079210D"/>
    <w:p w:rsidR="0079210D" w:rsidRPr="00505978" w:rsidRDefault="0079210D" w:rsidP="0079210D">
      <w:pPr>
        <w:rPr>
          <w:b/>
        </w:rPr>
      </w:pPr>
      <w:r>
        <w:rPr>
          <w:b/>
        </w:rPr>
        <w:t xml:space="preserve">Erneuter </w:t>
      </w:r>
      <w:r w:rsidRPr="00505978">
        <w:rPr>
          <w:b/>
        </w:rPr>
        <w:t xml:space="preserve">Variantenfächer </w:t>
      </w:r>
    </w:p>
    <w:p w:rsidR="0079210D" w:rsidRDefault="0079210D" w:rsidP="0079210D">
      <w:r>
        <w:t>Bei der Angebotskalkulation ging die INGE EPSI davon aus, dass ein Variantenfächer in Bezug auf die Bankettentwässerung</w:t>
      </w:r>
      <w:ins w:id="25" w:author="Sylvia Eichenberger" w:date="2014-09-19T11:33:00Z">
        <w:r>
          <w:t xml:space="preserve"> –</w:t>
        </w:r>
      </w:ins>
      <w:del w:id="26" w:author="Sylvia Eichenberger" w:date="2014-09-19T11:33:00Z">
        <w:r w:rsidDel="00A63C08">
          <w:delText>,</w:delText>
        </w:r>
      </w:del>
      <w:r>
        <w:t xml:space="preserve"> im </w:t>
      </w:r>
      <w:ins w:id="27" w:author="Sylvia Eichenberger" w:date="2014-09-19T11:34:00Z">
        <w:r>
          <w:t xml:space="preserve">infolge Unstimmigkeiten </w:t>
        </w:r>
      </w:ins>
      <w:r>
        <w:t xml:space="preserve">nun erforderlichen Umfang </w:t>
      </w:r>
      <w:del w:id="28" w:author="Sylvia Eichenberger" w:date="2014-09-19T11:34:00Z">
        <w:r w:rsidDel="00A63C08">
          <w:delText xml:space="preserve">-infolge Unstimmigkeiten- </w:delText>
        </w:r>
      </w:del>
      <w:ins w:id="29" w:author="Sylvia Eichenberger" w:date="2014-09-19T11:34:00Z">
        <w:r>
          <w:t xml:space="preserve">– </w:t>
        </w:r>
      </w:ins>
      <w:r>
        <w:t xml:space="preserve">nicht mehr erforderlich ist. Grund </w:t>
      </w:r>
      <w:del w:id="30" w:author="Sylvia Eichenberger" w:date="2014-09-19T11:35:00Z">
        <w:r w:rsidDel="00A63C08">
          <w:delText xml:space="preserve">der </w:delText>
        </w:r>
      </w:del>
      <w:ins w:id="31" w:author="Sylvia Eichenberger" w:date="2014-09-19T11:35:00Z">
        <w:r>
          <w:t>dieser</w:t>
        </w:r>
        <w:r>
          <w:t xml:space="preserve"> </w:t>
        </w:r>
      </w:ins>
      <w:r>
        <w:t xml:space="preserve">Annahme ist, dass </w:t>
      </w:r>
      <w:del w:id="32" w:author="Sylvia Eichenberger" w:date="2014-09-19T11:35:00Z">
        <w:r w:rsidDel="00A63C08">
          <w:delText>mehrere Var</w:delText>
        </w:r>
        <w:r w:rsidDel="00A63C08">
          <w:delText>i</w:delText>
        </w:r>
        <w:r w:rsidDel="00A63C08">
          <w:delText xml:space="preserve">antenfächer </w:delText>
        </w:r>
      </w:del>
      <w:r>
        <w:t>zur gleichen, ei</w:t>
      </w:r>
      <w:r>
        <w:t>n</w:t>
      </w:r>
      <w:r>
        <w:t xml:space="preserve">gegrenzten Thematik bereits </w:t>
      </w:r>
      <w:ins w:id="33" w:author="Sylvia Eichenberger" w:date="2014-09-19T11:35:00Z">
        <w:r>
          <w:t xml:space="preserve">mehrere Variantenfächer </w:t>
        </w:r>
      </w:ins>
      <w:r>
        <w:t>vorlagen</w:t>
      </w:r>
      <w:ins w:id="34" w:author="Sylvia Eichenberger" w:date="2014-09-19T11:35:00Z">
        <w:r>
          <w:t>,</w:t>
        </w:r>
      </w:ins>
      <w:r>
        <w:t xml:space="preserve"> wie MK2007, EKI und EKII</w:t>
      </w:r>
      <w:ins w:id="35" w:author="Sylvia Eichenberger" w:date="2014-09-19T11:36:00Z">
        <w:r>
          <w:t>,</w:t>
        </w:r>
      </w:ins>
      <w:del w:id="36" w:author="Sylvia Eichenberger" w:date="2014-09-19T11:36:00Z">
        <w:r w:rsidDel="00A63C08">
          <w:delText>.</w:delText>
        </w:r>
      </w:del>
      <w:r>
        <w:t xml:space="preserve"> </w:t>
      </w:r>
      <w:del w:id="37" w:author="Sylvia Eichenberger" w:date="2014-09-19T11:36:00Z">
        <w:r w:rsidDel="00A63C08">
          <w:delText>S</w:delText>
        </w:r>
      </w:del>
      <w:ins w:id="38" w:author="Sylvia Eichenberger" w:date="2014-09-19T11:36:00Z">
        <w:r>
          <w:t>s</w:t>
        </w:r>
      </w:ins>
      <w:r>
        <w:t>omit das Thema erschöpft und die Lösung bereits weit fortgeschri</w:t>
      </w:r>
      <w:r>
        <w:t>t</w:t>
      </w:r>
      <w:r>
        <w:t>ten</w:t>
      </w:r>
      <w:del w:id="39" w:author="Sylvia Eichenberger" w:date="2014-09-19T11:36:00Z">
        <w:r w:rsidDel="00A63C08">
          <w:delText>,</w:delText>
        </w:r>
      </w:del>
      <w:r>
        <w:t xml:space="preserve"> bzw. aufgezeigt waren. </w:t>
      </w:r>
      <w:r w:rsidRPr="008E5831">
        <w:t xml:space="preserve">Der Wunsch </w:t>
      </w:r>
      <w:r>
        <w:t>zu einem erneuten Variantenfächer wurde erst nach Eingabe der Offerte deutlich (</w:t>
      </w:r>
      <w:r w:rsidRPr="008E5831">
        <w:t>Brief vom 21.12.2012 vom ASTRA Bern an das ASTRA Zofingen</w:t>
      </w:r>
      <w:r>
        <w:t>)</w:t>
      </w:r>
      <w:ins w:id="40" w:author="Sylvia Eichenberger" w:date="2014-09-19T11:36:00Z">
        <w:r>
          <w:t>,</w:t>
        </w:r>
      </w:ins>
      <w:r>
        <w:t xml:space="preserve"> ohne Hinweis auf Sonderlösungen. Die INGE EPSI sah ihre Aufgabe in diesem Punkt bei der </w:t>
      </w:r>
      <w:proofErr w:type="spellStart"/>
      <w:r>
        <w:t>O</w:t>
      </w:r>
      <w:r>
        <w:t>f</w:t>
      </w:r>
      <w:r>
        <w:t>ferteingabe</w:t>
      </w:r>
      <w:proofErr w:type="spellEnd"/>
      <w:r>
        <w:t xml:space="preserve"> darin, die gefundene L</w:t>
      </w:r>
      <w:r>
        <w:t>ö</w:t>
      </w:r>
      <w:r>
        <w:t>sung aus dem EKII im Variantenstudium weiter zu entwickeln.</w:t>
      </w:r>
    </w:p>
    <w:p w:rsidR="0079210D" w:rsidRDefault="0079210D" w:rsidP="0079210D">
      <w:r>
        <w:t>Beim erneuten Variantenfächer konnte nicht auf herkömmliche Lösungen (Regeln der Technik) entsprechend der SIA oder FHB T/G zurückgegriffen werden. Somit konnte nicht wie üblich pr</w:t>
      </w:r>
      <w:r>
        <w:t>o</w:t>
      </w:r>
      <w:r>
        <w:t xml:space="preserve">duziert werden, sondern es mussten erst Sonderlösungen entwickelt werden. Gründe dafür sind </w:t>
      </w:r>
      <w:proofErr w:type="spellStart"/>
      <w:r>
        <w:t>u.A.</w:t>
      </w:r>
      <w:proofErr w:type="spellEnd"/>
      <w:r>
        <w:t xml:space="preserve"> erhebliche Abweichungen des Tunnelprofils vom Normalprofil gemäss ASTRA Richtlinie 11001 Normalprofile, Rastplätze und Raststätten (2002), Abbildung 9, sowie FHB T/G</w:t>
      </w:r>
      <w:ins w:id="41" w:author="Sylvia Eichenberger" w:date="2014-09-19T11:37:00Z">
        <w:r>
          <w:t>,</w:t>
        </w:r>
      </w:ins>
      <w:r w:rsidRPr="00C73476">
        <w:t xml:space="preserve"> </w:t>
      </w:r>
      <w:r>
        <w:t>sowie der Zustand des Tunnels</w:t>
      </w:r>
      <w:ins w:id="42" w:author="Sylvia Eichenberger" w:date="2014-09-19T11:38:00Z">
        <w:r>
          <w:t xml:space="preserve"> mit</w:t>
        </w:r>
      </w:ins>
      <w:r>
        <w:t xml:space="preserve"> viele</w:t>
      </w:r>
      <w:ins w:id="43" w:author="Sylvia Eichenberger" w:date="2014-09-19T11:38:00Z">
        <w:r>
          <w:t>n</w:t>
        </w:r>
      </w:ins>
      <w:r>
        <w:t xml:space="preserve"> Risse</w:t>
      </w:r>
      <w:ins w:id="44" w:author="Sylvia Eichenberger" w:date="2014-09-19T11:38:00Z">
        <w:r>
          <w:t>n</w:t>
        </w:r>
      </w:ins>
      <w:r>
        <w:t xml:space="preserve"> und Schadstellen. Das Erarbeiten</w:t>
      </w:r>
      <w:del w:id="45" w:author="Sylvia Eichenberger" w:date="2014-09-19T11:38:00Z">
        <w:r w:rsidDel="0074035F">
          <w:delText xml:space="preserve">, </w:delText>
        </w:r>
      </w:del>
      <w:ins w:id="46" w:author="Sylvia Eichenberger" w:date="2014-09-19T11:38:00Z">
        <w:r>
          <w:t>/</w:t>
        </w:r>
      </w:ins>
      <w:r>
        <w:t>Entwickeln dieser Sonderlösung erfordert weitgehende, zeitraubende Abklärungen (Ist-Zustand und was ist übe</w:t>
      </w:r>
      <w:r>
        <w:t>r</w:t>
      </w:r>
      <w:r>
        <w:t xml:space="preserve">haupt noch machbar) und bedarf </w:t>
      </w:r>
      <w:del w:id="47" w:author="Sylvia Eichenberger" w:date="2014-09-19T11:38:00Z">
        <w:r w:rsidDel="0074035F">
          <w:delText xml:space="preserve">einen </w:delText>
        </w:r>
      </w:del>
      <w:ins w:id="48" w:author="Sylvia Eichenberger" w:date="2014-09-19T11:38:00Z">
        <w:r>
          <w:t>eine</w:t>
        </w:r>
        <w:r>
          <w:t>s</w:t>
        </w:r>
        <w:r>
          <w:t xml:space="preserve"> </w:t>
        </w:r>
      </w:ins>
      <w:r>
        <w:t>tiefreichenden Detailierungsgrad</w:t>
      </w:r>
      <w:ins w:id="49" w:author="Sylvia Eichenberger" w:date="2014-09-19T11:38:00Z">
        <w:r>
          <w:t>s</w:t>
        </w:r>
      </w:ins>
      <w:r>
        <w:t>. Es zeigte sich, dass manche Lösungsansätze</w:t>
      </w:r>
      <w:ins w:id="50" w:author="Sylvia Eichenberger" w:date="2014-09-19T11:38:00Z">
        <w:r>
          <w:t>,</w:t>
        </w:r>
      </w:ins>
      <w:r>
        <w:t xml:space="preserve"> wenn zu Ende betrachtet (fehlende Toleranzen)</w:t>
      </w:r>
      <w:ins w:id="51" w:author="Sylvia Eichenberger" w:date="2014-09-19T11:38:00Z">
        <w:r>
          <w:t>,</w:t>
        </w:r>
      </w:ins>
      <w:r>
        <w:t xml:space="preserve"> eben nicht mö</w:t>
      </w:r>
      <w:r>
        <w:t>g</w:t>
      </w:r>
      <w:r>
        <w:t>lich sind. Dieser Zeitaufwand ist im Voraus kaum abschätzbar und kann wie im vorliege</w:t>
      </w:r>
      <w:r>
        <w:t>n</w:t>
      </w:r>
      <w:r>
        <w:t xml:space="preserve">den Fall und unter den vor genannten Umständen zur Lösungsfindung </w:t>
      </w:r>
      <w:del w:id="52" w:author="Sylvia Eichenberger" w:date="2014-09-19T11:39:00Z">
        <w:r w:rsidDel="0074035F">
          <w:delText xml:space="preserve">zeitintensiv </w:delText>
        </w:r>
      </w:del>
      <w:ins w:id="53" w:author="Sylvia Eichenberger" w:date="2014-09-19T11:39:00Z">
        <w:r>
          <w:t>gross</w:t>
        </w:r>
        <w:r>
          <w:t xml:space="preserve"> </w:t>
        </w:r>
      </w:ins>
      <w:r>
        <w:t>sein.</w:t>
      </w:r>
    </w:p>
    <w:p w:rsidR="0079210D" w:rsidRDefault="0079210D" w:rsidP="0079210D"/>
    <w:p w:rsidR="0079210D" w:rsidRDefault="0079210D" w:rsidP="0079210D">
      <w:pPr>
        <w:rPr>
          <w:b/>
        </w:rPr>
      </w:pPr>
      <w:r w:rsidRPr="00A60C14">
        <w:rPr>
          <w:b/>
        </w:rPr>
        <w:t xml:space="preserve">Iterativer Prozess </w:t>
      </w:r>
    </w:p>
    <w:p w:rsidR="0079210D" w:rsidRPr="00313B0F" w:rsidRDefault="0079210D" w:rsidP="0079210D">
      <w:r>
        <w:t>Der Entscheid für eine Bankettvariante wurde an der PFS 06/2014 (16.06.2014) gefällt, später sollten weitere Varianten (Schlitzrinnen, Provisorien) untersucht werden.</w:t>
      </w:r>
      <w:r w:rsidRPr="00A60C14">
        <w:t xml:space="preserve"> </w:t>
      </w:r>
      <w:r>
        <w:t>Die mehrfach</w:t>
      </w:r>
      <w:ins w:id="54" w:author="Sylvia Eichenberger" w:date="2014-09-19T11:39:00Z">
        <w:r>
          <w:t>e</w:t>
        </w:r>
      </w:ins>
      <w:r>
        <w:t xml:space="preserve"> Übera</w:t>
      </w:r>
      <w:r>
        <w:t>r</w:t>
      </w:r>
      <w:r>
        <w:t>beitung des Variantenfächers und der damit verbundenen Dokumente (KV, TB) sowie die Pla</w:t>
      </w:r>
      <w:r>
        <w:t>n</w:t>
      </w:r>
      <w:r>
        <w:t xml:space="preserve">bearbeitung waren zeitaufwendig. </w:t>
      </w:r>
      <w:r w:rsidRPr="00313B0F">
        <w:t xml:space="preserve">Dieser </w:t>
      </w:r>
      <w:r>
        <w:t>i</w:t>
      </w:r>
      <w:r w:rsidRPr="00313B0F">
        <w:t xml:space="preserve">terative Prozess </w:t>
      </w:r>
      <w:r>
        <w:t>hat weitreichende Folgen auf die B</w:t>
      </w:r>
      <w:r>
        <w:t>e</w:t>
      </w:r>
      <w:r>
        <w:t xml:space="preserve">arbeitungsdauer und ist von vielen Faktoren abhängig. </w:t>
      </w:r>
    </w:p>
    <w:p w:rsidR="0079210D" w:rsidRDefault="0079210D" w:rsidP="0079210D"/>
    <w:p w:rsidR="0079210D" w:rsidRPr="00744DFB" w:rsidRDefault="0079210D" w:rsidP="0079210D">
      <w:r w:rsidRPr="00744DFB">
        <w:t>Mehrleistungen des Planers:</w:t>
      </w:r>
    </w:p>
    <w:p w:rsidR="0079210D" w:rsidRDefault="0079210D" w:rsidP="0079210D">
      <w:r>
        <w:t>Erarbeiten von neuen Sonderlösungen für den Tunnel Ebenrain (Bestimmen des Ist-Zustandes, klären von Unstimmigkeiten in den bisherigen Plänen, Ausarbeiten einer neuen Lösung abg</w:t>
      </w:r>
      <w:r>
        <w:t>e</w:t>
      </w:r>
      <w:r>
        <w:t>stimmt auf die besond</w:t>
      </w:r>
      <w:r>
        <w:t>e</w:t>
      </w:r>
      <w:r>
        <w:t>ren Gegebenheiten des Tunnels).</w:t>
      </w:r>
    </w:p>
    <w:p w:rsidR="0079210D" w:rsidRDefault="0079210D" w:rsidP="0079210D"/>
    <w:p w:rsidR="0079210D" w:rsidRPr="00744DFB" w:rsidRDefault="0079210D" w:rsidP="0079210D">
      <w:pPr>
        <w:rPr>
          <w:b/>
        </w:rPr>
      </w:pPr>
      <w:r w:rsidRPr="00744DFB">
        <w:rPr>
          <w:b/>
        </w:rPr>
        <w:t>Mehrkosten:</w:t>
      </w:r>
    </w:p>
    <w:p w:rsidR="0079210D" w:rsidRDefault="0079210D" w:rsidP="0079210D">
      <w:r>
        <w:t>Bis 31.08.14</w:t>
      </w:r>
      <w:r>
        <w:tab/>
      </w:r>
      <w:r>
        <w:tab/>
      </w:r>
      <w:r>
        <w:tab/>
        <w:t>48‘000.--</w:t>
      </w:r>
    </w:p>
    <w:p w:rsidR="0079210D" w:rsidRPr="009D1D8C" w:rsidRDefault="0079210D" w:rsidP="0079210D">
      <w:pPr>
        <w:rPr>
          <w:u w:val="single"/>
        </w:rPr>
      </w:pPr>
      <w:r w:rsidRPr="009D1D8C">
        <w:rPr>
          <w:u w:val="single"/>
        </w:rPr>
        <w:t xml:space="preserve">Bis Ende Phase MK </w:t>
      </w:r>
      <w:r w:rsidRPr="009D1D8C">
        <w:rPr>
          <w:u w:val="single"/>
        </w:rPr>
        <w:tab/>
      </w:r>
      <w:r w:rsidRPr="009D1D8C">
        <w:rPr>
          <w:u w:val="single"/>
        </w:rPr>
        <w:tab/>
        <w:t>12‘000.--</w:t>
      </w:r>
    </w:p>
    <w:p w:rsidR="0079210D" w:rsidRPr="009D1D8C" w:rsidRDefault="0079210D" w:rsidP="0079210D">
      <w:pPr>
        <w:rPr>
          <w:b/>
        </w:rPr>
      </w:pPr>
      <w:r>
        <w:tab/>
      </w:r>
      <w:r>
        <w:tab/>
      </w:r>
      <w:r>
        <w:tab/>
        <w:t xml:space="preserve">     </w:t>
      </w:r>
      <w:r w:rsidRPr="009D1D8C">
        <w:rPr>
          <w:b/>
        </w:rPr>
        <w:t>ca. 60‘000.--</w:t>
      </w:r>
    </w:p>
    <w:p w:rsidR="0079210D" w:rsidRDefault="0079210D" w:rsidP="0079210D"/>
    <w:p w:rsidR="0079210D" w:rsidRDefault="0079210D" w:rsidP="0079210D"/>
    <w:p w:rsidR="0079210D" w:rsidRPr="00977388" w:rsidRDefault="0079210D" w:rsidP="0079210D">
      <w:pPr>
        <w:pStyle w:val="berschrift1"/>
      </w:pPr>
      <w:r w:rsidRPr="00977388">
        <w:t>3 Untersuchungen zur Ertüchtigung der Ulmendrainage</w:t>
      </w:r>
    </w:p>
    <w:p w:rsidR="0079210D" w:rsidRDefault="0079210D" w:rsidP="0079210D">
      <w:r>
        <w:t>Zusätzliche Abklärungen zur Ulmendrainage ergaben, dass eine Ertüchtigung nicht machbar ist. Obwohl das Resultat schlussendlich nicht zielbringend war, so musste doch für ein gewissenha</w:t>
      </w:r>
      <w:r>
        <w:t>f</w:t>
      </w:r>
      <w:r>
        <w:t xml:space="preserve">tes Ergebnis </w:t>
      </w:r>
      <w:proofErr w:type="gramStart"/>
      <w:r w:rsidRPr="0074035F">
        <w:rPr>
          <w:highlight w:val="yellow"/>
        </w:rPr>
        <w:t>Zeit</w:t>
      </w:r>
      <w:r>
        <w:t xml:space="preserve"> </w:t>
      </w:r>
      <w:r w:rsidRPr="0074035F">
        <w:rPr>
          <w:highlight w:val="yellow"/>
        </w:rPr>
        <w:t>?</w:t>
      </w:r>
      <w:proofErr w:type="gramEnd"/>
      <w:r>
        <w:t xml:space="preserve"> und umfangreiche Detailarbeit investiert werden.  </w:t>
      </w:r>
    </w:p>
    <w:p w:rsidR="0079210D" w:rsidRDefault="0079210D" w:rsidP="0079210D"/>
    <w:p w:rsidR="0079210D" w:rsidRPr="00744DFB" w:rsidRDefault="0079210D" w:rsidP="0079210D">
      <w:r w:rsidRPr="00744DFB">
        <w:t>Mehrleistungen des Planers:</w:t>
      </w:r>
    </w:p>
    <w:p w:rsidR="0079210D" w:rsidRDefault="0079210D" w:rsidP="0079210D">
      <w:r>
        <w:t>Abklären von Alternativen</w:t>
      </w:r>
      <w:ins w:id="55" w:author="Sylvia Eichenberger" w:date="2014-09-19T11:40:00Z">
        <w:r>
          <w:t>,</w:t>
        </w:r>
      </w:ins>
      <w:r>
        <w:t xml:space="preserve"> die bisher nicht untersucht wurden. Varianten</w:t>
      </w:r>
      <w:ins w:id="56" w:author="Sylvia Eichenberger" w:date="2014-09-19T11:40:00Z">
        <w:r>
          <w:t>,</w:t>
        </w:r>
      </w:ins>
      <w:r>
        <w:t xml:space="preserve"> die über das übliche Mass hi</w:t>
      </w:r>
      <w:r>
        <w:t>n</w:t>
      </w:r>
      <w:r>
        <w:t>ausgehen.</w:t>
      </w:r>
    </w:p>
    <w:p w:rsidR="0079210D" w:rsidRDefault="0079210D" w:rsidP="0079210D"/>
    <w:p w:rsidR="0079210D" w:rsidRPr="00744DFB" w:rsidRDefault="0079210D" w:rsidP="0079210D">
      <w:pPr>
        <w:rPr>
          <w:b/>
        </w:rPr>
      </w:pPr>
      <w:r w:rsidRPr="00744DFB">
        <w:rPr>
          <w:b/>
        </w:rPr>
        <w:t>Mehrkosten:</w:t>
      </w:r>
    </w:p>
    <w:p w:rsidR="0079210D" w:rsidRDefault="0079210D" w:rsidP="0079210D">
      <w:r>
        <w:t>Bis 31.08.14</w:t>
      </w:r>
      <w:r>
        <w:tab/>
      </w:r>
      <w:r>
        <w:tab/>
      </w:r>
      <w:r>
        <w:tab/>
        <w:t>‘000.--</w:t>
      </w:r>
    </w:p>
    <w:p w:rsidR="0079210D" w:rsidRPr="009D1D8C" w:rsidRDefault="0079210D" w:rsidP="0079210D">
      <w:pPr>
        <w:rPr>
          <w:u w:val="single"/>
        </w:rPr>
      </w:pPr>
      <w:r w:rsidRPr="009D1D8C">
        <w:rPr>
          <w:u w:val="single"/>
        </w:rPr>
        <w:t xml:space="preserve">Bis Ende Phase MK </w:t>
      </w:r>
      <w:r w:rsidRPr="009D1D8C">
        <w:rPr>
          <w:u w:val="single"/>
        </w:rPr>
        <w:tab/>
      </w:r>
      <w:r w:rsidRPr="009D1D8C">
        <w:rPr>
          <w:u w:val="single"/>
        </w:rPr>
        <w:tab/>
        <w:t>‘000.--</w:t>
      </w:r>
    </w:p>
    <w:p w:rsidR="0079210D" w:rsidRPr="009D1D8C" w:rsidRDefault="0079210D" w:rsidP="0079210D">
      <w:pPr>
        <w:rPr>
          <w:b/>
        </w:rPr>
      </w:pPr>
      <w:r>
        <w:tab/>
      </w:r>
      <w:r>
        <w:tab/>
      </w:r>
      <w:r>
        <w:tab/>
        <w:t xml:space="preserve">     </w:t>
      </w:r>
      <w:r w:rsidRPr="009D1D8C">
        <w:rPr>
          <w:b/>
        </w:rPr>
        <w:t>ca. ‘000.--</w:t>
      </w:r>
    </w:p>
    <w:p w:rsidR="0079210D" w:rsidRDefault="0079210D" w:rsidP="0079210D"/>
    <w:p w:rsidR="0079210D" w:rsidRDefault="0079210D" w:rsidP="0079210D"/>
    <w:p w:rsidR="0079210D" w:rsidRPr="00977388" w:rsidRDefault="0079210D" w:rsidP="0079210D">
      <w:pPr>
        <w:pStyle w:val="berschrift1"/>
      </w:pPr>
      <w:r w:rsidRPr="00977388">
        <w:t>4 Quelle Ebenrain (Schlossbrunnen)</w:t>
      </w:r>
    </w:p>
    <w:p w:rsidR="0079210D" w:rsidRDefault="0079210D" w:rsidP="0079210D">
      <w:r>
        <w:t>Im Tunnel befindet sich eine Quellfassung, das Wasser wird zur Speisung der Brunnen und eines Fischteiches im Schloss Ebenrain verwendet. Da die Gefahr einer Verschmutzung des Quell</w:t>
      </w:r>
      <w:r>
        <w:t>e</w:t>
      </w:r>
      <w:r>
        <w:t>wassers während den Bauarbeiten nicht ausgeschlossen werden kann, wurde nach Möglichke</w:t>
      </w:r>
      <w:r>
        <w:t>i</w:t>
      </w:r>
      <w:r>
        <w:t>ten für eine Zweitspeisung u</w:t>
      </w:r>
      <w:r>
        <w:t>n</w:t>
      </w:r>
      <w:r>
        <w:t xml:space="preserve">tersucht. </w:t>
      </w:r>
    </w:p>
    <w:p w:rsidR="0079210D" w:rsidRDefault="0079210D" w:rsidP="0079210D"/>
    <w:p w:rsidR="0079210D" w:rsidRPr="00744DFB" w:rsidRDefault="0079210D" w:rsidP="0079210D">
      <w:r w:rsidRPr="00744DFB">
        <w:t>Mehrleistungen des Planers:</w:t>
      </w:r>
    </w:p>
    <w:p w:rsidR="0079210D" w:rsidRDefault="0079210D" w:rsidP="0079210D">
      <w:r>
        <w:t>Zusätzliche Untersuchungen die im MK nicht vorgesehen waren.</w:t>
      </w:r>
    </w:p>
    <w:p w:rsidR="0079210D" w:rsidRDefault="0079210D" w:rsidP="0079210D"/>
    <w:p w:rsidR="0079210D" w:rsidRPr="009D1D8C" w:rsidRDefault="0079210D" w:rsidP="0079210D">
      <w:pPr>
        <w:rPr>
          <w:b/>
        </w:rPr>
      </w:pPr>
      <w:r w:rsidRPr="009D1D8C">
        <w:rPr>
          <w:b/>
        </w:rPr>
        <w:t>Mehrkosten:</w:t>
      </w:r>
    </w:p>
    <w:p w:rsidR="0079210D" w:rsidRDefault="0079210D" w:rsidP="0079210D">
      <w:r>
        <w:t>Bis 31.08.14</w:t>
      </w:r>
      <w:r>
        <w:tab/>
      </w:r>
      <w:r>
        <w:tab/>
      </w:r>
      <w:r>
        <w:tab/>
        <w:t>2‘500.--</w:t>
      </w:r>
    </w:p>
    <w:p w:rsidR="0079210D" w:rsidRPr="009D1D8C" w:rsidRDefault="0079210D" w:rsidP="0079210D">
      <w:pPr>
        <w:rPr>
          <w:u w:val="single"/>
        </w:rPr>
      </w:pPr>
      <w:r w:rsidRPr="009D1D8C">
        <w:rPr>
          <w:u w:val="single"/>
        </w:rPr>
        <w:t xml:space="preserve">Bis Ende Phase MK </w:t>
      </w:r>
      <w:r w:rsidRPr="009D1D8C">
        <w:rPr>
          <w:u w:val="single"/>
        </w:rPr>
        <w:tab/>
      </w:r>
      <w:r w:rsidRPr="009D1D8C">
        <w:rPr>
          <w:u w:val="single"/>
        </w:rPr>
        <w:tab/>
      </w:r>
      <w:r>
        <w:rPr>
          <w:u w:val="single"/>
        </w:rPr>
        <w:t xml:space="preserve">   5</w:t>
      </w:r>
      <w:r w:rsidRPr="009D1D8C">
        <w:rPr>
          <w:u w:val="single"/>
        </w:rPr>
        <w:t>00.--</w:t>
      </w:r>
    </w:p>
    <w:p w:rsidR="0079210D" w:rsidRPr="009D1D8C" w:rsidRDefault="0079210D" w:rsidP="0079210D">
      <w:pPr>
        <w:rPr>
          <w:b/>
        </w:rPr>
      </w:pPr>
      <w:r>
        <w:tab/>
      </w:r>
      <w:r>
        <w:tab/>
      </w:r>
      <w:r>
        <w:tab/>
        <w:t xml:space="preserve">      </w:t>
      </w:r>
      <w:r w:rsidRPr="009D1D8C">
        <w:rPr>
          <w:b/>
        </w:rPr>
        <w:t xml:space="preserve">ca. </w:t>
      </w:r>
      <w:r>
        <w:rPr>
          <w:b/>
        </w:rPr>
        <w:t>3</w:t>
      </w:r>
      <w:r w:rsidRPr="009D1D8C">
        <w:rPr>
          <w:b/>
        </w:rPr>
        <w:t>‘000.--</w:t>
      </w:r>
    </w:p>
    <w:p w:rsidR="0079210D" w:rsidRDefault="0079210D" w:rsidP="0079210D"/>
    <w:p w:rsidR="0079210D" w:rsidRDefault="0079210D" w:rsidP="0079210D"/>
    <w:p w:rsidR="0079210D" w:rsidRDefault="0079210D" w:rsidP="0079210D"/>
    <w:p w:rsidR="0079210D" w:rsidRDefault="0079210D" w:rsidP="0079210D"/>
    <w:p w:rsidR="0079210D" w:rsidRDefault="0079210D" w:rsidP="0079210D">
      <w:pPr>
        <w:rPr>
          <w:b/>
          <w:sz w:val="24"/>
          <w:szCs w:val="24"/>
        </w:rPr>
      </w:pPr>
      <w:r w:rsidRPr="00744DFB">
        <w:rPr>
          <w:b/>
          <w:sz w:val="24"/>
          <w:szCs w:val="24"/>
        </w:rPr>
        <w:t>B) Baukosten Vergleich</w:t>
      </w:r>
    </w:p>
    <w:p w:rsidR="0079210D" w:rsidRPr="00744DFB" w:rsidRDefault="0079210D" w:rsidP="0079210D">
      <w:pPr>
        <w:rPr>
          <w:b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1418"/>
        <w:gridCol w:w="1417"/>
        <w:gridCol w:w="1363"/>
        <w:gridCol w:w="1261"/>
        <w:gridCol w:w="1452"/>
      </w:tblGrid>
      <w:tr w:rsidR="0079210D" w:rsidRPr="003B0177" w:rsidTr="00DF3860">
        <w:tc>
          <w:tcPr>
            <w:tcW w:w="2268" w:type="dxa"/>
            <w:shd w:val="clear" w:color="auto" w:fill="D9D9D9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Objektart</w:t>
            </w:r>
          </w:p>
        </w:tc>
        <w:tc>
          <w:tcPr>
            <w:tcW w:w="1418" w:type="dxa"/>
            <w:shd w:val="clear" w:color="auto" w:fill="D9D9D9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EK I</w:t>
            </w:r>
          </w:p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exkl. MwSt.</w:t>
            </w:r>
          </w:p>
        </w:tc>
        <w:tc>
          <w:tcPr>
            <w:tcW w:w="1417" w:type="dxa"/>
            <w:shd w:val="clear" w:color="auto" w:fill="D9D9D9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EK II</w:t>
            </w:r>
          </w:p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 xml:space="preserve">exkl. MwSt. </w:t>
            </w:r>
          </w:p>
        </w:tc>
        <w:tc>
          <w:tcPr>
            <w:tcW w:w="1363" w:type="dxa"/>
            <w:shd w:val="clear" w:color="auto" w:fill="D9D9D9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MK</w:t>
            </w:r>
          </w:p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vertAlign w:val="subscript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 xml:space="preserve">exkl. MwSt. </w:t>
            </w:r>
          </w:p>
        </w:tc>
        <w:tc>
          <w:tcPr>
            <w:tcW w:w="2713" w:type="dxa"/>
            <w:gridSpan w:val="2"/>
            <w:shd w:val="clear" w:color="auto" w:fill="D9D9D9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Steigerung EK II / MK</w:t>
            </w:r>
          </w:p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sz w:val="18"/>
                <w:szCs w:val="18"/>
                <w:vertAlign w:val="subscript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 xml:space="preserve">              %</w:t>
            </w:r>
            <w:r w:rsidRPr="003B0177">
              <w:rPr>
                <w:rFonts w:cs="Arial"/>
                <w:sz w:val="18"/>
                <w:szCs w:val="18"/>
                <w:vertAlign w:val="subscript"/>
                <w:lang w:eastAsia="de-CH"/>
              </w:rPr>
              <w:t xml:space="preserve">                    </w:t>
            </w:r>
            <w:r w:rsidRPr="003B0177">
              <w:rPr>
                <w:rFonts w:cs="Arial"/>
                <w:sz w:val="18"/>
                <w:szCs w:val="18"/>
                <w:lang w:eastAsia="de-CH"/>
              </w:rPr>
              <w:t>CHF</w:t>
            </w:r>
          </w:p>
        </w:tc>
      </w:tr>
      <w:tr w:rsidR="0079210D" w:rsidRPr="003B0177" w:rsidTr="00DF3860">
        <w:tc>
          <w:tcPr>
            <w:tcW w:w="2268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Tunnel Ebenrain West</w:t>
            </w:r>
          </w:p>
        </w:tc>
        <w:tc>
          <w:tcPr>
            <w:tcW w:w="1418" w:type="dxa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3‘880‘000</w:t>
            </w:r>
          </w:p>
        </w:tc>
        <w:tc>
          <w:tcPr>
            <w:tcW w:w="1417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1‘847‘000</w:t>
            </w:r>
          </w:p>
        </w:tc>
        <w:tc>
          <w:tcPr>
            <w:tcW w:w="1363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3‘925‘000</w:t>
            </w:r>
          </w:p>
        </w:tc>
        <w:tc>
          <w:tcPr>
            <w:tcW w:w="1261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vertAlign w:val="superscript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ca. 113 %</w:t>
            </w:r>
          </w:p>
        </w:tc>
        <w:tc>
          <w:tcPr>
            <w:tcW w:w="1452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vertAlign w:val="superscript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2‘078‘000</w:t>
            </w:r>
          </w:p>
        </w:tc>
      </w:tr>
      <w:tr w:rsidR="0079210D" w:rsidRPr="003B0177" w:rsidTr="00DF3860">
        <w:tc>
          <w:tcPr>
            <w:tcW w:w="2268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Tunnel Ebenrain Ost</w:t>
            </w:r>
          </w:p>
        </w:tc>
        <w:tc>
          <w:tcPr>
            <w:tcW w:w="1418" w:type="dxa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4‘061‘000</w:t>
            </w:r>
          </w:p>
        </w:tc>
        <w:tc>
          <w:tcPr>
            <w:tcW w:w="1417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1‘847‘000</w:t>
            </w:r>
          </w:p>
        </w:tc>
        <w:tc>
          <w:tcPr>
            <w:tcW w:w="1363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3‘845‘000</w:t>
            </w:r>
          </w:p>
        </w:tc>
        <w:tc>
          <w:tcPr>
            <w:tcW w:w="1261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ca. 108 %</w:t>
            </w:r>
          </w:p>
        </w:tc>
        <w:tc>
          <w:tcPr>
            <w:tcW w:w="1452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1‘998‘000</w:t>
            </w:r>
          </w:p>
        </w:tc>
      </w:tr>
      <w:tr w:rsidR="0079210D" w:rsidRPr="003B0177" w:rsidTr="00DF3860">
        <w:tc>
          <w:tcPr>
            <w:tcW w:w="2268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sz w:val="18"/>
                <w:szCs w:val="18"/>
                <w:highlight w:val="yellow"/>
                <w:lang w:eastAsia="de-CH"/>
              </w:rPr>
            </w:pPr>
          </w:p>
        </w:tc>
        <w:tc>
          <w:tcPr>
            <w:tcW w:w="1418" w:type="dxa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  <w:tc>
          <w:tcPr>
            <w:tcW w:w="1417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  <w:tc>
          <w:tcPr>
            <w:tcW w:w="1363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  <w:tc>
          <w:tcPr>
            <w:tcW w:w="1261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  <w:tc>
          <w:tcPr>
            <w:tcW w:w="1452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</w:tr>
      <w:tr w:rsidR="0079210D" w:rsidRPr="003B0177" w:rsidTr="00DF3860">
        <w:tc>
          <w:tcPr>
            <w:tcW w:w="2268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Tunnel Oberburg West</w:t>
            </w:r>
          </w:p>
        </w:tc>
        <w:tc>
          <w:tcPr>
            <w:tcW w:w="1418" w:type="dxa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137‘000</w:t>
            </w:r>
          </w:p>
        </w:tc>
        <w:tc>
          <w:tcPr>
            <w:tcW w:w="1417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43‘000</w:t>
            </w:r>
          </w:p>
        </w:tc>
        <w:tc>
          <w:tcPr>
            <w:tcW w:w="1363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50‘000</w:t>
            </w:r>
          </w:p>
        </w:tc>
        <w:tc>
          <w:tcPr>
            <w:tcW w:w="1261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ca. 16 %</w:t>
            </w:r>
          </w:p>
        </w:tc>
        <w:tc>
          <w:tcPr>
            <w:tcW w:w="1452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7‘000</w:t>
            </w:r>
          </w:p>
        </w:tc>
      </w:tr>
      <w:tr w:rsidR="0079210D" w:rsidRPr="003B0177" w:rsidTr="00DF3860">
        <w:tc>
          <w:tcPr>
            <w:tcW w:w="2268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Tunnel Oberburg Ost</w:t>
            </w:r>
          </w:p>
        </w:tc>
        <w:tc>
          <w:tcPr>
            <w:tcW w:w="1418" w:type="dxa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1‘034‘000</w:t>
            </w:r>
          </w:p>
        </w:tc>
        <w:tc>
          <w:tcPr>
            <w:tcW w:w="1417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278‘000</w:t>
            </w:r>
          </w:p>
        </w:tc>
        <w:tc>
          <w:tcPr>
            <w:tcW w:w="1363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111‘000</w:t>
            </w:r>
          </w:p>
        </w:tc>
        <w:tc>
          <w:tcPr>
            <w:tcW w:w="1261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ca. -60 %</w:t>
            </w:r>
          </w:p>
        </w:tc>
        <w:tc>
          <w:tcPr>
            <w:tcW w:w="1452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sz w:val="18"/>
                <w:szCs w:val="18"/>
                <w:lang w:eastAsia="de-CH"/>
              </w:rPr>
              <w:t>-167‘000</w:t>
            </w:r>
          </w:p>
        </w:tc>
      </w:tr>
      <w:tr w:rsidR="0079210D" w:rsidRPr="003B0177" w:rsidTr="00DF3860">
        <w:trPr>
          <w:trHeight w:val="74"/>
        </w:trPr>
        <w:tc>
          <w:tcPr>
            <w:tcW w:w="2268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sz w:val="18"/>
                <w:szCs w:val="18"/>
                <w:highlight w:val="yellow"/>
                <w:lang w:eastAsia="de-CH"/>
              </w:rPr>
            </w:pPr>
          </w:p>
        </w:tc>
        <w:tc>
          <w:tcPr>
            <w:tcW w:w="1418" w:type="dxa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  <w:tc>
          <w:tcPr>
            <w:tcW w:w="1417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  <w:tc>
          <w:tcPr>
            <w:tcW w:w="1363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  <w:tc>
          <w:tcPr>
            <w:tcW w:w="1261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  <w:tc>
          <w:tcPr>
            <w:tcW w:w="1452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sz w:val="18"/>
                <w:szCs w:val="18"/>
                <w:lang w:eastAsia="de-CH"/>
              </w:rPr>
            </w:pPr>
          </w:p>
        </w:tc>
      </w:tr>
      <w:tr w:rsidR="0079210D" w:rsidRPr="003B0177" w:rsidTr="00DF3860">
        <w:tc>
          <w:tcPr>
            <w:tcW w:w="2268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Summe</w:t>
            </w:r>
          </w:p>
        </w:tc>
        <w:tc>
          <w:tcPr>
            <w:tcW w:w="1418" w:type="dxa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9‘112‘000</w:t>
            </w:r>
          </w:p>
        </w:tc>
        <w:tc>
          <w:tcPr>
            <w:tcW w:w="1417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4‘015‘000</w:t>
            </w:r>
          </w:p>
        </w:tc>
        <w:tc>
          <w:tcPr>
            <w:tcW w:w="1363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7‘931‘000</w:t>
            </w:r>
          </w:p>
        </w:tc>
        <w:tc>
          <w:tcPr>
            <w:tcW w:w="1261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ca. 98 %</w:t>
            </w:r>
          </w:p>
        </w:tc>
        <w:tc>
          <w:tcPr>
            <w:tcW w:w="1452" w:type="dxa"/>
            <w:shd w:val="clear" w:color="auto" w:fill="auto"/>
          </w:tcPr>
          <w:p w:rsidR="0079210D" w:rsidRPr="003B0177" w:rsidRDefault="0079210D" w:rsidP="00DF3860">
            <w:pPr>
              <w:tabs>
                <w:tab w:val="left" w:pos="851"/>
              </w:tabs>
              <w:spacing w:line="280" w:lineRule="atLeast"/>
              <w:jc w:val="center"/>
              <w:rPr>
                <w:rFonts w:cs="Arial"/>
                <w:b/>
                <w:sz w:val="18"/>
                <w:szCs w:val="18"/>
                <w:lang w:eastAsia="de-CH"/>
              </w:rPr>
            </w:pPr>
            <w:r w:rsidRPr="003B0177">
              <w:rPr>
                <w:rFonts w:cs="Arial"/>
                <w:b/>
                <w:sz w:val="18"/>
                <w:szCs w:val="18"/>
                <w:lang w:eastAsia="de-CH"/>
              </w:rPr>
              <w:t>3‘916‘000</w:t>
            </w:r>
          </w:p>
        </w:tc>
      </w:tr>
    </w:tbl>
    <w:p w:rsidR="0079210D" w:rsidRDefault="0079210D" w:rsidP="0079210D"/>
    <w:p w:rsidR="0079210D" w:rsidRDefault="0079210D" w:rsidP="0079210D"/>
    <w:p w:rsidR="0079210D" w:rsidRDefault="0079210D" w:rsidP="0079210D"/>
    <w:p w:rsidR="0079210D" w:rsidRDefault="0079210D" w:rsidP="0079210D">
      <w:pPr>
        <w:rPr>
          <w:b/>
          <w:sz w:val="24"/>
          <w:szCs w:val="24"/>
        </w:rPr>
      </w:pPr>
      <w:r w:rsidRPr="00744DFB">
        <w:rPr>
          <w:b/>
          <w:sz w:val="24"/>
          <w:szCs w:val="24"/>
        </w:rPr>
        <w:t>C)</w:t>
      </w:r>
      <w:r>
        <w:rPr>
          <w:b/>
          <w:sz w:val="24"/>
          <w:szCs w:val="24"/>
        </w:rPr>
        <w:t xml:space="preserve"> </w:t>
      </w:r>
      <w:r w:rsidRPr="00744DFB">
        <w:rPr>
          <w:b/>
          <w:sz w:val="24"/>
          <w:szCs w:val="24"/>
        </w:rPr>
        <w:t>Entstandene Aufwendungen</w:t>
      </w:r>
    </w:p>
    <w:p w:rsidR="0079210D" w:rsidRPr="00744DFB" w:rsidRDefault="0079210D" w:rsidP="0079210D">
      <w:pPr>
        <w:rPr>
          <w:b/>
          <w:sz w:val="24"/>
          <w:szCs w:val="24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1823"/>
        <w:gridCol w:w="2489"/>
        <w:gridCol w:w="2592"/>
        <w:gridCol w:w="2276"/>
      </w:tblGrid>
      <w:tr w:rsidR="0079210D" w:rsidRPr="003B0177" w:rsidTr="00DF3860">
        <w:tc>
          <w:tcPr>
            <w:tcW w:w="1823" w:type="dxa"/>
            <w:shd w:val="clear" w:color="auto" w:fill="D9D9D9" w:themeFill="background1" w:themeFillShade="D9"/>
          </w:tcPr>
          <w:p w:rsidR="0079210D" w:rsidRPr="003B0177" w:rsidRDefault="0079210D" w:rsidP="00DF3860">
            <w:pPr>
              <w:rPr>
                <w:b/>
                <w:sz w:val="18"/>
                <w:szCs w:val="18"/>
              </w:rPr>
            </w:pPr>
          </w:p>
        </w:tc>
        <w:tc>
          <w:tcPr>
            <w:tcW w:w="2489" w:type="dxa"/>
            <w:shd w:val="clear" w:color="auto" w:fill="D9D9D9" w:themeFill="background1" w:themeFillShade="D9"/>
          </w:tcPr>
          <w:p w:rsidR="0079210D" w:rsidRPr="003B0177" w:rsidRDefault="0079210D" w:rsidP="00DF3860">
            <w:pPr>
              <w:rPr>
                <w:b/>
                <w:sz w:val="18"/>
                <w:szCs w:val="18"/>
              </w:rPr>
            </w:pPr>
            <w:r w:rsidRPr="003B0177">
              <w:rPr>
                <w:b/>
                <w:sz w:val="18"/>
                <w:szCs w:val="18"/>
              </w:rPr>
              <w:t xml:space="preserve">Gemäss Auftrag </w:t>
            </w:r>
          </w:p>
          <w:p w:rsidR="0079210D" w:rsidRPr="003B0177" w:rsidRDefault="0079210D" w:rsidP="00DF3860">
            <w:pPr>
              <w:rPr>
                <w:b/>
                <w:sz w:val="18"/>
                <w:szCs w:val="18"/>
              </w:rPr>
            </w:pPr>
          </w:p>
        </w:tc>
        <w:tc>
          <w:tcPr>
            <w:tcW w:w="2592" w:type="dxa"/>
            <w:shd w:val="clear" w:color="auto" w:fill="D9D9D9" w:themeFill="background1" w:themeFillShade="D9"/>
          </w:tcPr>
          <w:p w:rsidR="0079210D" w:rsidRPr="003B0177" w:rsidRDefault="0079210D" w:rsidP="00DF3860">
            <w:pPr>
              <w:rPr>
                <w:b/>
                <w:sz w:val="18"/>
                <w:szCs w:val="18"/>
              </w:rPr>
            </w:pPr>
            <w:r w:rsidRPr="003B0177">
              <w:rPr>
                <w:b/>
                <w:sz w:val="18"/>
                <w:szCs w:val="18"/>
              </w:rPr>
              <w:t xml:space="preserve">Bis 31.08.14 angefallene </w:t>
            </w:r>
          </w:p>
        </w:tc>
        <w:tc>
          <w:tcPr>
            <w:tcW w:w="2276" w:type="dxa"/>
            <w:shd w:val="clear" w:color="auto" w:fill="D9D9D9" w:themeFill="background1" w:themeFillShade="D9"/>
          </w:tcPr>
          <w:p w:rsidR="0079210D" w:rsidRPr="003B0177" w:rsidRDefault="0079210D" w:rsidP="00DF3860">
            <w:pPr>
              <w:rPr>
                <w:b/>
                <w:sz w:val="18"/>
                <w:szCs w:val="18"/>
              </w:rPr>
            </w:pPr>
            <w:r w:rsidRPr="003B0177">
              <w:rPr>
                <w:b/>
                <w:sz w:val="18"/>
                <w:szCs w:val="18"/>
              </w:rPr>
              <w:t>Voraussichtlich</w:t>
            </w:r>
            <w:r w:rsidRPr="003B0177">
              <w:rPr>
                <w:b/>
                <w:sz w:val="18"/>
                <w:szCs w:val="18"/>
              </w:rPr>
              <w:br/>
              <w:t>Ende Phase MK</w:t>
            </w:r>
          </w:p>
        </w:tc>
      </w:tr>
      <w:tr w:rsidR="0079210D" w:rsidRPr="003B0177" w:rsidTr="00DF3860">
        <w:tc>
          <w:tcPr>
            <w:tcW w:w="1823" w:type="dxa"/>
          </w:tcPr>
          <w:p w:rsidR="0079210D" w:rsidRPr="003B0177" w:rsidRDefault="0079210D" w:rsidP="00DF3860">
            <w:pPr>
              <w:rPr>
                <w:sz w:val="18"/>
                <w:szCs w:val="18"/>
              </w:rPr>
            </w:pPr>
            <w:r w:rsidRPr="003B0177">
              <w:rPr>
                <w:sz w:val="18"/>
                <w:szCs w:val="18"/>
              </w:rPr>
              <w:t>Ebenrain</w:t>
            </w:r>
          </w:p>
        </w:tc>
        <w:tc>
          <w:tcPr>
            <w:tcW w:w="2489" w:type="dxa"/>
          </w:tcPr>
          <w:p w:rsidR="0079210D" w:rsidRPr="003B0177" w:rsidRDefault="0079210D" w:rsidP="00DF3860">
            <w:pPr>
              <w:rPr>
                <w:sz w:val="18"/>
                <w:szCs w:val="18"/>
              </w:rPr>
            </w:pPr>
            <w:r w:rsidRPr="003B0177">
              <w:rPr>
                <w:sz w:val="18"/>
                <w:szCs w:val="18"/>
              </w:rPr>
              <w:t>782 h</w:t>
            </w:r>
          </w:p>
        </w:tc>
        <w:tc>
          <w:tcPr>
            <w:tcW w:w="2592" w:type="dxa"/>
          </w:tcPr>
          <w:p w:rsidR="0079210D" w:rsidRPr="003B0177" w:rsidRDefault="0079210D" w:rsidP="00DF3860">
            <w:pPr>
              <w:rPr>
                <w:sz w:val="18"/>
                <w:szCs w:val="18"/>
              </w:rPr>
            </w:pPr>
          </w:p>
        </w:tc>
        <w:tc>
          <w:tcPr>
            <w:tcW w:w="2276" w:type="dxa"/>
          </w:tcPr>
          <w:p w:rsidR="0079210D" w:rsidRPr="003B0177" w:rsidRDefault="0079210D" w:rsidP="00DF3860">
            <w:pPr>
              <w:rPr>
                <w:sz w:val="18"/>
                <w:szCs w:val="18"/>
              </w:rPr>
            </w:pPr>
          </w:p>
        </w:tc>
      </w:tr>
      <w:tr w:rsidR="0079210D" w:rsidRPr="003B0177" w:rsidTr="00DF3860">
        <w:tc>
          <w:tcPr>
            <w:tcW w:w="1823" w:type="dxa"/>
          </w:tcPr>
          <w:p w:rsidR="0079210D" w:rsidRPr="003B0177" w:rsidRDefault="0079210D" w:rsidP="00DF3860">
            <w:pPr>
              <w:rPr>
                <w:sz w:val="18"/>
                <w:szCs w:val="18"/>
              </w:rPr>
            </w:pPr>
            <w:r w:rsidRPr="003B0177">
              <w:rPr>
                <w:sz w:val="18"/>
                <w:szCs w:val="18"/>
              </w:rPr>
              <w:t>Oberburg</w:t>
            </w:r>
          </w:p>
        </w:tc>
        <w:tc>
          <w:tcPr>
            <w:tcW w:w="2489" w:type="dxa"/>
          </w:tcPr>
          <w:p w:rsidR="0079210D" w:rsidRPr="003B0177" w:rsidRDefault="0079210D" w:rsidP="00DF3860">
            <w:pPr>
              <w:rPr>
                <w:sz w:val="18"/>
                <w:szCs w:val="18"/>
              </w:rPr>
            </w:pPr>
            <w:r w:rsidRPr="003B0177">
              <w:rPr>
                <w:sz w:val="18"/>
                <w:szCs w:val="18"/>
              </w:rPr>
              <w:t>289 h</w:t>
            </w:r>
          </w:p>
        </w:tc>
        <w:tc>
          <w:tcPr>
            <w:tcW w:w="2592" w:type="dxa"/>
          </w:tcPr>
          <w:p w:rsidR="0079210D" w:rsidRPr="003B0177" w:rsidRDefault="0079210D" w:rsidP="00DF3860">
            <w:pPr>
              <w:rPr>
                <w:sz w:val="18"/>
                <w:szCs w:val="18"/>
              </w:rPr>
            </w:pPr>
          </w:p>
        </w:tc>
        <w:tc>
          <w:tcPr>
            <w:tcW w:w="2276" w:type="dxa"/>
          </w:tcPr>
          <w:p w:rsidR="0079210D" w:rsidRPr="003B0177" w:rsidRDefault="0079210D" w:rsidP="00DF3860">
            <w:pPr>
              <w:rPr>
                <w:sz w:val="18"/>
                <w:szCs w:val="18"/>
              </w:rPr>
            </w:pPr>
          </w:p>
        </w:tc>
      </w:tr>
      <w:tr w:rsidR="0079210D" w:rsidRPr="003B0177" w:rsidTr="00DF3860">
        <w:tc>
          <w:tcPr>
            <w:tcW w:w="1823" w:type="dxa"/>
          </w:tcPr>
          <w:p w:rsidR="0079210D" w:rsidRPr="003B0177" w:rsidRDefault="0079210D" w:rsidP="00DF3860">
            <w:pPr>
              <w:rPr>
                <w:sz w:val="18"/>
                <w:szCs w:val="18"/>
              </w:rPr>
            </w:pPr>
          </w:p>
        </w:tc>
        <w:tc>
          <w:tcPr>
            <w:tcW w:w="2489" w:type="dxa"/>
          </w:tcPr>
          <w:p w:rsidR="0079210D" w:rsidRPr="003B0177" w:rsidRDefault="0079210D" w:rsidP="00DF3860">
            <w:pPr>
              <w:rPr>
                <w:sz w:val="18"/>
                <w:szCs w:val="18"/>
              </w:rPr>
            </w:pPr>
            <w:r w:rsidRPr="003B0177">
              <w:rPr>
                <w:sz w:val="18"/>
                <w:szCs w:val="18"/>
              </w:rPr>
              <w:t xml:space="preserve">1‘071 h </w:t>
            </w:r>
          </w:p>
        </w:tc>
        <w:tc>
          <w:tcPr>
            <w:tcW w:w="2592" w:type="dxa"/>
          </w:tcPr>
          <w:p w:rsidR="0079210D" w:rsidRPr="003B0177" w:rsidRDefault="0079210D" w:rsidP="00DF3860">
            <w:pPr>
              <w:rPr>
                <w:sz w:val="18"/>
                <w:szCs w:val="18"/>
              </w:rPr>
            </w:pPr>
            <w:r w:rsidRPr="003B0177">
              <w:rPr>
                <w:sz w:val="18"/>
                <w:szCs w:val="18"/>
              </w:rPr>
              <w:t xml:space="preserve">1‘859 h </w:t>
            </w:r>
          </w:p>
        </w:tc>
        <w:tc>
          <w:tcPr>
            <w:tcW w:w="2276" w:type="dxa"/>
          </w:tcPr>
          <w:p w:rsidR="0079210D" w:rsidRPr="003B0177" w:rsidRDefault="0079210D" w:rsidP="00DF3860">
            <w:pPr>
              <w:rPr>
                <w:sz w:val="18"/>
                <w:szCs w:val="18"/>
              </w:rPr>
            </w:pPr>
            <w:r w:rsidRPr="003B0177">
              <w:rPr>
                <w:sz w:val="18"/>
                <w:szCs w:val="18"/>
              </w:rPr>
              <w:t>2‘100 h</w:t>
            </w:r>
          </w:p>
        </w:tc>
      </w:tr>
      <w:tr w:rsidR="0079210D" w:rsidRPr="003B0177" w:rsidTr="00DF3860">
        <w:tc>
          <w:tcPr>
            <w:tcW w:w="1823" w:type="dxa"/>
          </w:tcPr>
          <w:p w:rsidR="0079210D" w:rsidRPr="003B0177" w:rsidRDefault="0079210D" w:rsidP="00DF3860">
            <w:pPr>
              <w:rPr>
                <w:sz w:val="18"/>
                <w:szCs w:val="18"/>
              </w:rPr>
            </w:pPr>
          </w:p>
        </w:tc>
        <w:tc>
          <w:tcPr>
            <w:tcW w:w="2489" w:type="dxa"/>
          </w:tcPr>
          <w:p w:rsidR="0079210D" w:rsidRPr="003B0177" w:rsidRDefault="0079210D" w:rsidP="00DF3860">
            <w:pPr>
              <w:rPr>
                <w:sz w:val="18"/>
                <w:szCs w:val="18"/>
              </w:rPr>
            </w:pPr>
            <w:r w:rsidRPr="003B0177">
              <w:rPr>
                <w:sz w:val="18"/>
                <w:szCs w:val="18"/>
              </w:rPr>
              <w:t>100%</w:t>
            </w:r>
          </w:p>
        </w:tc>
        <w:tc>
          <w:tcPr>
            <w:tcW w:w="2592" w:type="dxa"/>
          </w:tcPr>
          <w:p w:rsidR="0079210D" w:rsidRPr="003B0177" w:rsidRDefault="0079210D" w:rsidP="00DF3860">
            <w:pPr>
              <w:rPr>
                <w:sz w:val="18"/>
                <w:szCs w:val="18"/>
              </w:rPr>
            </w:pPr>
            <w:r w:rsidRPr="003B0177">
              <w:rPr>
                <w:sz w:val="18"/>
                <w:szCs w:val="18"/>
              </w:rPr>
              <w:t>174 %</w:t>
            </w:r>
          </w:p>
        </w:tc>
        <w:tc>
          <w:tcPr>
            <w:tcW w:w="2276" w:type="dxa"/>
          </w:tcPr>
          <w:p w:rsidR="0079210D" w:rsidRPr="003B0177" w:rsidRDefault="0079210D" w:rsidP="00DF3860">
            <w:pPr>
              <w:rPr>
                <w:sz w:val="18"/>
                <w:szCs w:val="18"/>
              </w:rPr>
            </w:pPr>
            <w:r w:rsidRPr="003B0177">
              <w:rPr>
                <w:sz w:val="18"/>
                <w:szCs w:val="18"/>
              </w:rPr>
              <w:t>196 %</w:t>
            </w:r>
          </w:p>
        </w:tc>
      </w:tr>
    </w:tbl>
    <w:p w:rsidR="0079210D" w:rsidRDefault="0079210D" w:rsidP="0079210D"/>
    <w:p w:rsidR="0079210D" w:rsidRPr="00977388" w:rsidRDefault="0079210D" w:rsidP="0079210D">
      <w:pPr>
        <w:rPr>
          <w:b/>
        </w:rPr>
      </w:pPr>
      <w:r w:rsidRPr="00977388">
        <w:rPr>
          <w:b/>
        </w:rPr>
        <w:t xml:space="preserve">Voraussichtliche Mehraufwendungen bis Ende Phase MK </w:t>
      </w:r>
      <w:ins w:id="57" w:author="Sylvia Eichenberger" w:date="2014-09-19T11:41:00Z">
        <w:r>
          <w:rPr>
            <w:b/>
          </w:rPr>
          <w:t xml:space="preserve">CHF </w:t>
        </w:r>
      </w:ins>
      <w:r>
        <w:rPr>
          <w:b/>
        </w:rPr>
        <w:t>83</w:t>
      </w:r>
      <w:r w:rsidRPr="00977388">
        <w:rPr>
          <w:b/>
        </w:rPr>
        <w:t>‘000.—</w:t>
      </w:r>
      <w:del w:id="58" w:author="Sylvia Eichenberger" w:date="2014-09-19T11:41:00Z">
        <w:r w:rsidRPr="00977388" w:rsidDel="0074035F">
          <w:rPr>
            <w:b/>
          </w:rPr>
          <w:delText>Fr</w:delText>
        </w:r>
      </w:del>
      <w:r w:rsidRPr="00977388">
        <w:rPr>
          <w:b/>
        </w:rPr>
        <w:t>.</w:t>
      </w:r>
    </w:p>
    <w:p w:rsidR="0079210D" w:rsidRDefault="0079210D" w:rsidP="0079210D"/>
    <w:p w:rsidR="0079210D" w:rsidRDefault="0079210D" w:rsidP="0079210D"/>
    <w:p w:rsidR="0079210D" w:rsidRDefault="0079210D" w:rsidP="0079210D"/>
    <w:p w:rsidR="0079210D" w:rsidRDefault="0079210D" w:rsidP="0079210D">
      <w:r>
        <w:t>Dokumente wurden teilweise relativ spät zugestellt</w:t>
      </w:r>
    </w:p>
    <w:p w:rsidR="0079210D" w:rsidRDefault="0079210D" w:rsidP="0079210D"/>
    <w:p w:rsidR="0079210D" w:rsidRDefault="0079210D" w:rsidP="0079210D"/>
    <w:p w:rsidR="0079210D" w:rsidRDefault="0079210D" w:rsidP="0079210D"/>
    <w:p w:rsidR="0079210D" w:rsidRDefault="0079210D" w:rsidP="0079210D"/>
    <w:p w:rsidR="0079210D" w:rsidRDefault="0079210D" w:rsidP="0079210D"/>
    <w:p w:rsidR="0079210D" w:rsidRDefault="0079210D" w:rsidP="0079210D"/>
    <w:p w:rsidR="0079210D" w:rsidRDefault="0079210D" w:rsidP="0079210D">
      <w:r>
        <w:rPr>
          <w:highlight w:val="yellow"/>
        </w:rPr>
        <w:t>hier folgend T</w:t>
      </w:r>
      <w:r w:rsidRPr="0074035F">
        <w:rPr>
          <w:highlight w:val="yellow"/>
        </w:rPr>
        <w:t>ext wie bei NO 5 (FL):</w:t>
      </w:r>
    </w:p>
    <w:p w:rsidR="0079210D" w:rsidRDefault="0079210D" w:rsidP="0079210D"/>
    <w:p w:rsidR="0079210D" w:rsidRDefault="0079210D" w:rsidP="0079210D"/>
    <w:p w:rsidR="0079210D" w:rsidRDefault="0079210D" w:rsidP="0079210D"/>
    <w:p w:rsidR="0079210D" w:rsidRDefault="0079210D" w:rsidP="0079210D"/>
    <w:p w:rsidR="0079210D" w:rsidRDefault="0079210D" w:rsidP="0079210D">
      <w:r>
        <w:t>Die Abrechnung der Nebenkosten erfolgt gemäss Angaben des Grundauftrages.</w:t>
      </w:r>
    </w:p>
    <w:p w:rsidR="0079210D" w:rsidRDefault="0079210D" w:rsidP="0079210D"/>
    <w:p w:rsidR="0079210D" w:rsidRDefault="0079210D" w:rsidP="0079210D">
      <w:pPr>
        <w:overflowPunct/>
        <w:autoSpaceDE/>
        <w:autoSpaceDN/>
        <w:adjustRightInd/>
        <w:jc w:val="left"/>
        <w:textAlignment w:val="auto"/>
      </w:pPr>
    </w:p>
    <w:p w:rsidR="0079210D" w:rsidRDefault="0079210D" w:rsidP="0079210D">
      <w:pPr>
        <w:pStyle w:val="MFG"/>
        <w:tabs>
          <w:tab w:val="clear" w:pos="6277"/>
          <w:tab w:val="left" w:pos="567"/>
          <w:tab w:val="center" w:pos="6946"/>
        </w:tabs>
        <w:outlineLvl w:val="0"/>
      </w:pPr>
      <w:r>
        <w:t>Wir hoffen wir konnten mit unseren Beschreibungen die zu erwartenden Veränderungen nac</w:t>
      </w:r>
      <w:r>
        <w:t>h</w:t>
      </w:r>
      <w:r>
        <w:t xml:space="preserve">vollziehbar aufzeigen. </w:t>
      </w:r>
    </w:p>
    <w:p w:rsidR="0079210D" w:rsidRPr="001E0C5A" w:rsidRDefault="0079210D" w:rsidP="0079210D"/>
    <w:p w:rsidR="0079210D" w:rsidRDefault="0079210D" w:rsidP="0079210D">
      <w:r>
        <w:t>Für weitere Auskünfte steht Ihnen Beat Schädler (Tel. 0</w:t>
      </w:r>
      <w:r w:rsidRPr="00FC4B91">
        <w:t>61 365 24 26</w:t>
      </w:r>
      <w:r>
        <w:t>) und Stefan Roth (Tel. 061 467 67 83) gerne zur Verfügung.</w:t>
      </w:r>
    </w:p>
    <w:p w:rsidR="0079210D" w:rsidRDefault="0079210D" w:rsidP="0079210D"/>
    <w:p w:rsidR="004375CF" w:rsidRDefault="004375CF"/>
    <w:p w:rsidR="004375CF" w:rsidRDefault="004375CF"/>
    <w:p w:rsidR="004375CF" w:rsidRDefault="004375CF"/>
    <w:p w:rsidR="004375CF" w:rsidRDefault="004375CF"/>
    <w:p w:rsidR="004375CF" w:rsidRDefault="004375CF"/>
    <w:p w:rsidR="00DE433A" w:rsidRDefault="004375CF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</w:t>
      </w:r>
      <w:r w:rsidR="00DE433A">
        <w:t>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3C2996" w:rsidRDefault="003C2996" w:rsidP="003C2996">
      <w:pPr>
        <w:pStyle w:val="Kopfzeile"/>
        <w:tabs>
          <w:tab w:val="center" w:pos="4678"/>
        </w:tabs>
        <w:jc w:val="left"/>
        <w:rPr>
          <w:b/>
          <w:vertAlign w:val="superscript"/>
        </w:rPr>
      </w:pPr>
      <w:r w:rsidRPr="00F31B3F">
        <w:rPr>
          <w:b/>
        </w:rPr>
        <w:t>INGE EP</w:t>
      </w:r>
      <w:r>
        <w:rPr>
          <w:b/>
        </w:rPr>
        <w:t>SI</w:t>
      </w:r>
    </w:p>
    <w:p w:rsidR="00E94E5C" w:rsidRDefault="00E94E5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3402"/>
      </w:tblGrid>
      <w:tr w:rsidR="004375CF" w:rsidRPr="004375CF" w:rsidTr="00B52D50">
        <w:trPr>
          <w:trHeight w:hRule="exact" w:val="1134"/>
        </w:trPr>
        <w:tc>
          <w:tcPr>
            <w:tcW w:w="3402" w:type="dxa"/>
            <w:vAlign w:val="bottom"/>
          </w:tcPr>
          <w:p w:rsidR="004375CF" w:rsidRPr="004375CF" w:rsidRDefault="004375CF" w:rsidP="004375CF">
            <w:pPr>
              <w:jc w:val="left"/>
              <w:rPr>
                <w:rFonts w:cs="Arial"/>
                <w:szCs w:val="22"/>
              </w:rPr>
            </w:pPr>
          </w:p>
        </w:tc>
        <w:tc>
          <w:tcPr>
            <w:tcW w:w="3402" w:type="dxa"/>
            <w:vAlign w:val="bottom"/>
          </w:tcPr>
          <w:p w:rsidR="004375CF" w:rsidRPr="004375CF" w:rsidRDefault="004375CF" w:rsidP="004375CF">
            <w:pPr>
              <w:jc w:val="left"/>
              <w:rPr>
                <w:rFonts w:cs="Arial"/>
                <w:szCs w:val="22"/>
              </w:rPr>
            </w:pPr>
          </w:p>
        </w:tc>
      </w:tr>
      <w:bookmarkStart w:id="59" w:name="AbsenderName"/>
      <w:tr w:rsidR="004375CF" w:rsidRPr="004375CF" w:rsidTr="00B52D50">
        <w:tblPrEx>
          <w:tblCellMar>
            <w:top w:w="0" w:type="dxa"/>
            <w:bottom w:w="0" w:type="dxa"/>
          </w:tblCellMar>
        </w:tblPrEx>
        <w:trPr>
          <w:trHeight w:hRule="exact" w:val="397"/>
        </w:trPr>
        <w:tc>
          <w:tcPr>
            <w:tcW w:w="3402" w:type="dxa"/>
          </w:tcPr>
          <w:p w:rsidR="004375CF" w:rsidRPr="004375CF" w:rsidRDefault="007E1C60" w:rsidP="004375CF">
            <w:pPr>
              <w:spacing w:after="240"/>
              <w:jc w:val="left"/>
              <w:rPr>
                <w:rFonts w:cs="Arial"/>
                <w:szCs w:val="22"/>
                <w:lang w:val="de-DE"/>
              </w:rPr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szCs w:val="22"/>
              </w:rPr>
              <w:fldChar w:fldCharType="end"/>
            </w:r>
          </w:p>
        </w:tc>
        <w:tc>
          <w:tcPr>
            <w:tcW w:w="3402" w:type="dxa"/>
          </w:tcPr>
          <w:p w:rsidR="004375CF" w:rsidRPr="004375CF" w:rsidRDefault="007E1C60" w:rsidP="004375CF">
            <w:pPr>
              <w:spacing w:after="240"/>
              <w:jc w:val="left"/>
              <w:rPr>
                <w:rFonts w:cs="Arial"/>
                <w:szCs w:val="22"/>
              </w:rPr>
            </w:pPr>
            <w:r>
              <w:rPr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szCs w:val="22"/>
              </w:rPr>
              <w:instrText xml:space="preserve"> FORMTEXT </w:instrText>
            </w:r>
            <w:r>
              <w:rPr>
                <w:szCs w:val="22"/>
              </w:rPr>
            </w:r>
            <w:r>
              <w:rPr>
                <w:szCs w:val="22"/>
              </w:rPr>
              <w:fldChar w:fldCharType="separate"/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noProof/>
                <w:szCs w:val="22"/>
              </w:rPr>
              <w:t> </w:t>
            </w:r>
            <w:r>
              <w:rPr>
                <w:szCs w:val="22"/>
              </w:rPr>
              <w:fldChar w:fldCharType="end"/>
            </w:r>
          </w:p>
        </w:tc>
      </w:tr>
      <w:bookmarkEnd w:id="59"/>
    </w:tbl>
    <w:p w:rsidR="00E94E5C" w:rsidRDefault="00E94E5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E94E5C" w:rsidRDefault="00E94E5C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3C2996" w:rsidRDefault="003C299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9F1172" w:rsidRDefault="009F117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9F1172" w:rsidRDefault="009F117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3C2996" w:rsidRDefault="007E1C60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  <w:r>
        <w:rPr>
          <w:lang w:val="de-DE"/>
        </w:rPr>
        <w:t>Beilage</w:t>
      </w: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4375CF" w:rsidRDefault="004375CF" w:rsidP="004375CF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3C2996" w:rsidRDefault="003C2996" w:rsidP="004375CF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4375CF" w:rsidRDefault="004375CF" w:rsidP="004375CF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4375CF" w:rsidRDefault="004375CF" w:rsidP="004375CF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7E1C60" w:rsidRDefault="007E1C60" w:rsidP="004375CF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4375CF" w:rsidRPr="007E1C60" w:rsidRDefault="004375CF" w:rsidP="004375CF">
      <w:pPr>
        <w:pStyle w:val="MFG"/>
        <w:tabs>
          <w:tab w:val="clear" w:pos="6277"/>
          <w:tab w:val="center" w:pos="6946"/>
        </w:tabs>
        <w:jc w:val="left"/>
        <w:rPr>
          <w:b/>
          <w:lang w:val="de-DE"/>
        </w:rPr>
      </w:pPr>
    </w:p>
    <w:sectPr w:rsidR="004375CF" w:rsidRPr="007E1C60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210D" w:rsidRDefault="0079210D">
      <w:r>
        <w:separator/>
      </w:r>
    </w:p>
  </w:endnote>
  <w:endnote w:type="continuationSeparator" w:id="0">
    <w:p w:rsidR="0079210D" w:rsidRDefault="007921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font229">
    <w:altName w:val="Arial Unicode MS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C60" w:rsidRDefault="007E1C6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C60" w:rsidRDefault="007E1C60" w:rsidP="007E1C60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Muttenz</w:t>
    </w:r>
    <w:r>
      <w:rPr>
        <w:sz w:val="18"/>
        <w:lang w:val="de-DE"/>
      </w:rPr>
      <w:t xml:space="preserve">, </w:t>
    </w:r>
    <w:r>
      <w:rPr>
        <w:sz w:val="18"/>
        <w:lang w:val="de-DE"/>
      </w:rPr>
      <w:fldChar w:fldCharType="begin"/>
    </w:r>
    <w:r>
      <w:rPr>
        <w:sz w:val="18"/>
        <w:lang w:val="de-DE"/>
      </w:rPr>
      <w:instrText xml:space="preserve"> TIME \@ "d. MMMM yyyy" </w:instrText>
    </w:r>
    <w:r>
      <w:rPr>
        <w:sz w:val="18"/>
        <w:lang w:val="de-DE"/>
      </w:rPr>
      <w:fldChar w:fldCharType="separate"/>
    </w:r>
    <w:r w:rsidR="0079210D">
      <w:rPr>
        <w:noProof/>
        <w:sz w:val="18"/>
        <w:lang w:val="de-DE"/>
      </w:rPr>
      <w:t>19. September 2014</w:t>
    </w:r>
    <w:r>
      <w:rPr>
        <w:sz w:val="18"/>
        <w:lang w:val="de-DE"/>
      </w:rPr>
      <w:fldChar w:fldCharType="end"/>
    </w:r>
    <w:r>
      <w:rPr>
        <w:sz w:val="18"/>
      </w:rPr>
      <w:tab/>
    </w:r>
    <w:r>
      <w:rPr>
        <w:sz w:val="18"/>
      </w:rPr>
      <w:fldChar w:fldCharType="begin"/>
    </w:r>
    <w:r>
      <w:rPr>
        <w:sz w:val="18"/>
        <w:lang w:val="de-DE"/>
      </w:rPr>
      <w:instrText xml:space="preserve"> FILENAME \p\* LOWER \* MERGEFORMAT </w:instrText>
    </w:r>
    <w:r>
      <w:rPr>
        <w:sz w:val="18"/>
      </w:rPr>
      <w:fldChar w:fldCharType="separate"/>
    </w:r>
    <w:r w:rsidR="0079210D">
      <w:rPr>
        <w:noProof/>
        <w:sz w:val="18"/>
        <w:lang w:val="de-DE"/>
      </w:rPr>
      <w:t>dokument3</w:t>
    </w:r>
    <w:r>
      <w:rPr>
        <w:sz w:val="18"/>
      </w:rPr>
      <w:fldChar w:fldCharType="end"/>
    </w:r>
  </w:p>
  <w:p w:rsidR="007E1C60" w:rsidRDefault="007E1C60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6FDD" w:rsidRPr="00544441" w:rsidRDefault="004B6FDD" w:rsidP="004B6FDD">
    <w:pPr>
      <w:pStyle w:val="Kopfzeile"/>
      <w:pBdr>
        <w:bottom w:val="single" w:sz="4" w:space="1" w:color="auto"/>
      </w:pBdr>
      <w:rPr>
        <w:sz w:val="6"/>
        <w:szCs w:val="6"/>
      </w:rPr>
    </w:pPr>
  </w:p>
  <w:p w:rsidR="004B6FDD" w:rsidRPr="004B6FDD" w:rsidRDefault="004B6FDD" w:rsidP="004B6FDD">
    <w:pPr>
      <w:pStyle w:val="Kopfzeile"/>
      <w:rPr>
        <w:sz w:val="6"/>
        <w:szCs w:val="6"/>
      </w:rPr>
    </w:pPr>
  </w:p>
  <w:p w:rsidR="00645BB6" w:rsidRDefault="00645BB6" w:rsidP="00645BB6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</w:p>
  <w:p w:rsidR="00645BB6" w:rsidRDefault="00645BB6" w:rsidP="00645BB6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</w:p>
  <w:p w:rsidR="00645BB6" w:rsidRPr="00645BB6" w:rsidRDefault="00645BB6" w:rsidP="00645BB6">
    <w:pPr>
      <w:pStyle w:val="Kopfzeile"/>
      <w:tabs>
        <w:tab w:val="center" w:pos="4678"/>
      </w:tabs>
      <w:jc w:val="left"/>
      <w:rPr>
        <w:sz w:val="16"/>
        <w:szCs w:val="16"/>
      </w:rPr>
    </w:pPr>
    <w:r>
      <w:rPr>
        <w:sz w:val="16"/>
        <w:szCs w:val="16"/>
      </w:rPr>
      <w:t>Tel. 061 467 67 67 / E-Mail: info@jsag.ch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210D" w:rsidRDefault="0079210D">
      <w:r>
        <w:separator/>
      </w:r>
    </w:p>
  </w:footnote>
  <w:footnote w:type="continuationSeparator" w:id="0">
    <w:p w:rsidR="0079210D" w:rsidRDefault="0079210D">
      <w:r>
        <w:continuationSeparator/>
      </w:r>
    </w:p>
  </w:footnote>
  <w:footnote w:id="1">
    <w:p w:rsidR="0079210D" w:rsidRDefault="0079210D" w:rsidP="0079210D">
      <w:pPr>
        <w:pStyle w:val="Funotentext"/>
      </w:pPr>
      <w:r>
        <w:rPr>
          <w:rStyle w:val="Funotenzeichen"/>
        </w:rPr>
        <w:footnoteRef/>
      </w:r>
      <w:r>
        <w:t xml:space="preserve"> </w:t>
      </w:r>
      <w:r w:rsidRPr="00166869">
        <w:t>Brief vom 21.12.2012 vom ASTRA Bern an das ASTRA Zofingen</w:t>
      </w:r>
    </w:p>
  </w:footnote>
  <w:footnote w:id="2">
    <w:p w:rsidR="0079210D" w:rsidRDefault="0079210D" w:rsidP="0079210D">
      <w:pPr>
        <w:pStyle w:val="Funotentext"/>
      </w:pPr>
      <w:r>
        <w:rPr>
          <w:rStyle w:val="Funotenzeichen"/>
        </w:rPr>
        <w:footnoteRef/>
      </w:r>
      <w:r>
        <w:t xml:space="preserve"> Möglichkeiten für </w:t>
      </w:r>
      <w:proofErr w:type="spellStart"/>
      <w:r>
        <w:t>Hydrantenleitung</w:t>
      </w:r>
      <w:proofErr w:type="spellEnd"/>
      <w:r>
        <w:t xml:space="preserve"> im Oberburg wurden auch untersucht</w:t>
      </w:r>
      <w:ins w:id="2" w:author="Sylvia Eichenberger" w:date="2014-09-19T11:29:00Z">
        <w:r>
          <w:t>,</w:t>
        </w:r>
      </w:ins>
      <w:r>
        <w:t xml:space="preserve"> jedoch Umsetzung abg</w:t>
      </w:r>
      <w:r>
        <w:t>e</w:t>
      </w:r>
      <w:r>
        <w:t>lehnt</w:t>
      </w:r>
      <w:ins w:id="3" w:author="Sylvia Eichenberger" w:date="2014-09-19T11:29:00Z">
        <w:r>
          <w:t>.</w:t>
        </w:r>
      </w:ins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1C60" w:rsidRDefault="007E1C6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79210D">
      <w:rPr>
        <w:rStyle w:val="Seitenzahl"/>
        <w:noProof/>
        <w:sz w:val="16"/>
      </w:rPr>
      <w:t>6</w:t>
    </w:r>
    <w:r>
      <w:rPr>
        <w:rStyle w:val="Seitenzahl"/>
        <w:sz w:val="16"/>
      </w:rPr>
      <w:fldChar w:fldCharType="end"/>
    </w:r>
  </w:p>
  <w:p w:rsidR="007E1C60" w:rsidRDefault="007E1C60" w:rsidP="007E1C60">
    <w:pPr>
      <w:pStyle w:val="Kopfzeile"/>
      <w:tabs>
        <w:tab w:val="center" w:pos="4678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7E1C60" w:rsidRPr="00645BB6" w:rsidRDefault="007E1C60" w:rsidP="007E1C60">
    <w:pPr>
      <w:pStyle w:val="Kopfzeile"/>
      <w:tabs>
        <w:tab w:val="center" w:pos="4678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</w:p>
  <w:p w:rsidR="007E1C60" w:rsidRDefault="007E1C60" w:rsidP="007E1C60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 xml:space="preserve">Verfasser: </w:t>
    </w:r>
  </w:p>
  <w:p w:rsidR="004B6FDD" w:rsidRPr="004B6FDD" w:rsidRDefault="004B6FDD" w:rsidP="004B6FDD">
    <w:pPr>
      <w:pStyle w:val="Kopfzeile"/>
      <w:rPr>
        <w:sz w:val="6"/>
        <w:szCs w:val="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E94E5C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6995601"/>
    <w:multiLevelType w:val="hybridMultilevel"/>
    <w:tmpl w:val="354AAE26"/>
    <w:lvl w:ilvl="0" w:tplc="492C997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D020C6"/>
    <w:multiLevelType w:val="hybridMultilevel"/>
    <w:tmpl w:val="20E2C9BE"/>
    <w:lvl w:ilvl="0" w:tplc="492C997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6091151"/>
    <w:multiLevelType w:val="hybridMultilevel"/>
    <w:tmpl w:val="FDE848C6"/>
    <w:lvl w:ilvl="0" w:tplc="20CC924E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7523B6D"/>
    <w:multiLevelType w:val="hybridMultilevel"/>
    <w:tmpl w:val="1514FAD8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F53C00"/>
    <w:multiLevelType w:val="hybridMultilevel"/>
    <w:tmpl w:val="689ECD1A"/>
    <w:lvl w:ilvl="0" w:tplc="08070011">
      <w:start w:val="1"/>
      <w:numFmt w:val="decimal"/>
      <w:lvlText w:val="%1)"/>
      <w:lvlJc w:val="left"/>
      <w:pPr>
        <w:ind w:left="360" w:hanging="360"/>
      </w:p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0"/>
  </w:num>
  <w:num w:numId="5">
    <w:abstractNumId w:val="12"/>
  </w:num>
  <w:num w:numId="6">
    <w:abstractNumId w:val="16"/>
  </w:num>
  <w:num w:numId="7">
    <w:abstractNumId w:val="12"/>
  </w:num>
  <w:num w:numId="8">
    <w:abstractNumId w:val="15"/>
  </w:num>
  <w:num w:numId="9">
    <w:abstractNumId w:val="14"/>
  </w:num>
  <w:num w:numId="10">
    <w:abstractNumId w:val="5"/>
  </w:num>
  <w:num w:numId="11">
    <w:abstractNumId w:val="7"/>
  </w:num>
  <w:num w:numId="12">
    <w:abstractNumId w:val="1"/>
  </w:num>
  <w:num w:numId="13">
    <w:abstractNumId w:val="0"/>
  </w:num>
  <w:num w:numId="14">
    <w:abstractNumId w:val="14"/>
  </w:num>
  <w:num w:numId="15">
    <w:abstractNumId w:val="1"/>
  </w:num>
  <w:num w:numId="16">
    <w:abstractNumId w:val="0"/>
  </w:num>
  <w:num w:numId="17">
    <w:abstractNumId w:val="14"/>
  </w:num>
  <w:num w:numId="18">
    <w:abstractNumId w:val="1"/>
  </w:num>
  <w:num w:numId="19">
    <w:abstractNumId w:val="0"/>
  </w:num>
  <w:num w:numId="20">
    <w:abstractNumId w:val="13"/>
  </w:num>
  <w:num w:numId="21">
    <w:abstractNumId w:val="3"/>
  </w:num>
  <w:num w:numId="22">
    <w:abstractNumId w:val="11"/>
  </w:num>
  <w:num w:numId="23">
    <w:abstractNumId w:val="4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79210D"/>
    <w:rsid w:val="00001F94"/>
    <w:rsid w:val="0004121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D5D83"/>
    <w:rsid w:val="001E11A4"/>
    <w:rsid w:val="001F4142"/>
    <w:rsid w:val="00202487"/>
    <w:rsid w:val="00205468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3A3899"/>
    <w:rsid w:val="003A5765"/>
    <w:rsid w:val="003C2996"/>
    <w:rsid w:val="00410FBE"/>
    <w:rsid w:val="00416960"/>
    <w:rsid w:val="004300D7"/>
    <w:rsid w:val="004375CF"/>
    <w:rsid w:val="0044546D"/>
    <w:rsid w:val="00446138"/>
    <w:rsid w:val="00466241"/>
    <w:rsid w:val="004719F8"/>
    <w:rsid w:val="00494774"/>
    <w:rsid w:val="004A6F61"/>
    <w:rsid w:val="004B23F8"/>
    <w:rsid w:val="004B6FDD"/>
    <w:rsid w:val="004C0AF6"/>
    <w:rsid w:val="004D6D46"/>
    <w:rsid w:val="004D7923"/>
    <w:rsid w:val="00564857"/>
    <w:rsid w:val="005A491E"/>
    <w:rsid w:val="005C4B0A"/>
    <w:rsid w:val="005D63AC"/>
    <w:rsid w:val="00612C40"/>
    <w:rsid w:val="00641AC9"/>
    <w:rsid w:val="00645BB6"/>
    <w:rsid w:val="006618E5"/>
    <w:rsid w:val="00693BAF"/>
    <w:rsid w:val="006B0D04"/>
    <w:rsid w:val="006C4F15"/>
    <w:rsid w:val="006D445A"/>
    <w:rsid w:val="007006EC"/>
    <w:rsid w:val="00724605"/>
    <w:rsid w:val="0079210D"/>
    <w:rsid w:val="007D4F03"/>
    <w:rsid w:val="007E1C60"/>
    <w:rsid w:val="00825B34"/>
    <w:rsid w:val="00835945"/>
    <w:rsid w:val="008553C3"/>
    <w:rsid w:val="00860A30"/>
    <w:rsid w:val="00867546"/>
    <w:rsid w:val="008C35D5"/>
    <w:rsid w:val="008D6CFC"/>
    <w:rsid w:val="008E137A"/>
    <w:rsid w:val="008E53AE"/>
    <w:rsid w:val="0090502A"/>
    <w:rsid w:val="009116F0"/>
    <w:rsid w:val="009316D0"/>
    <w:rsid w:val="00970E1F"/>
    <w:rsid w:val="00992217"/>
    <w:rsid w:val="009C6C8A"/>
    <w:rsid w:val="009F1172"/>
    <w:rsid w:val="00A159D1"/>
    <w:rsid w:val="00AB1B86"/>
    <w:rsid w:val="00AB201C"/>
    <w:rsid w:val="00B12C07"/>
    <w:rsid w:val="00B22C96"/>
    <w:rsid w:val="00B340AF"/>
    <w:rsid w:val="00B52ABB"/>
    <w:rsid w:val="00B61FF5"/>
    <w:rsid w:val="00B62903"/>
    <w:rsid w:val="00B63679"/>
    <w:rsid w:val="00B714AD"/>
    <w:rsid w:val="00B907FA"/>
    <w:rsid w:val="00B91B9F"/>
    <w:rsid w:val="00B94C3B"/>
    <w:rsid w:val="00BD5549"/>
    <w:rsid w:val="00C32E78"/>
    <w:rsid w:val="00C34EFE"/>
    <w:rsid w:val="00C55160"/>
    <w:rsid w:val="00C95661"/>
    <w:rsid w:val="00CC2108"/>
    <w:rsid w:val="00CF4907"/>
    <w:rsid w:val="00D244AA"/>
    <w:rsid w:val="00D545D9"/>
    <w:rsid w:val="00D56E4B"/>
    <w:rsid w:val="00DA105B"/>
    <w:rsid w:val="00DA234E"/>
    <w:rsid w:val="00DA3693"/>
    <w:rsid w:val="00DB7075"/>
    <w:rsid w:val="00DE433A"/>
    <w:rsid w:val="00E24BD3"/>
    <w:rsid w:val="00E27689"/>
    <w:rsid w:val="00E30D18"/>
    <w:rsid w:val="00E32519"/>
    <w:rsid w:val="00E411D5"/>
    <w:rsid w:val="00E446F7"/>
    <w:rsid w:val="00E57080"/>
    <w:rsid w:val="00E91A22"/>
    <w:rsid w:val="00E94E5C"/>
    <w:rsid w:val="00EC41ED"/>
    <w:rsid w:val="00ED5730"/>
    <w:rsid w:val="00F32453"/>
    <w:rsid w:val="00F43C5E"/>
    <w:rsid w:val="00F43ED1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paragraph" w:styleId="Listenabsatz">
    <w:name w:val="List Paragraph"/>
    <w:basedOn w:val="Standard"/>
    <w:uiPriority w:val="34"/>
    <w:qFormat/>
    <w:rsid w:val="0079210D"/>
    <w:pPr>
      <w:ind w:left="720"/>
      <w:contextualSpacing/>
    </w:pPr>
    <w:rPr>
      <w:sz w:val="20"/>
    </w:rPr>
  </w:style>
  <w:style w:type="table" w:styleId="Tabellenraster">
    <w:name w:val="Table Grid"/>
    <w:basedOn w:val="NormaleTabelle"/>
    <w:uiPriority w:val="59"/>
    <w:rsid w:val="00792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79210D"/>
    <w:pPr>
      <w:overflowPunct/>
      <w:autoSpaceDE/>
      <w:autoSpaceDN/>
      <w:adjustRightInd/>
      <w:jc w:val="left"/>
      <w:textAlignment w:val="auto"/>
    </w:pPr>
    <w:rPr>
      <w:rFonts w:eastAsiaTheme="minorHAnsi" w:cstheme="minorBidi"/>
      <w:sz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9210D"/>
    <w:rPr>
      <w:rFonts w:ascii="Arial" w:eastAsiaTheme="minorHAnsi" w:hAnsi="Arial" w:cstheme="minorBidi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79210D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paragraph" w:styleId="Listenabsatz">
    <w:name w:val="List Paragraph"/>
    <w:basedOn w:val="Standard"/>
    <w:uiPriority w:val="34"/>
    <w:qFormat/>
    <w:rsid w:val="0079210D"/>
    <w:pPr>
      <w:ind w:left="720"/>
      <w:contextualSpacing/>
    </w:pPr>
    <w:rPr>
      <w:sz w:val="20"/>
    </w:rPr>
  </w:style>
  <w:style w:type="table" w:styleId="Tabellenraster">
    <w:name w:val="Table Grid"/>
    <w:basedOn w:val="NormaleTabelle"/>
    <w:uiPriority w:val="59"/>
    <w:rsid w:val="007921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unotentext">
    <w:name w:val="footnote text"/>
    <w:basedOn w:val="Standard"/>
    <w:link w:val="FunotentextZchn"/>
    <w:uiPriority w:val="99"/>
    <w:semiHidden/>
    <w:unhideWhenUsed/>
    <w:rsid w:val="0079210D"/>
    <w:pPr>
      <w:overflowPunct/>
      <w:autoSpaceDE/>
      <w:autoSpaceDN/>
      <w:adjustRightInd/>
      <w:jc w:val="left"/>
      <w:textAlignment w:val="auto"/>
    </w:pPr>
    <w:rPr>
      <w:rFonts w:eastAsiaTheme="minorHAnsi" w:cstheme="minorBidi"/>
      <w:sz w:val="20"/>
      <w:lang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9210D"/>
    <w:rPr>
      <w:rFonts w:ascii="Arial" w:eastAsiaTheme="minorHAnsi" w:hAnsi="Arial" w:cstheme="minorBidi"/>
      <w:lang w:eastAsia="en-US"/>
    </w:rPr>
  </w:style>
  <w:style w:type="character" w:styleId="Funotenzeichen">
    <w:name w:val="footnote reference"/>
    <w:basedOn w:val="Absatz-Standardschriftart"/>
    <w:uiPriority w:val="99"/>
    <w:semiHidden/>
    <w:unhideWhenUsed/>
    <w:rsid w:val="0079210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9000\9246_FCh_EP_Sissach-Eptingen\P400_Grundlagen\P410_Vorgaben\INGE-Vorlagen\20130426_Briefvorlage_INGE%20EPSI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C6C0E9-ED29-428F-8C03-F6898E188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20130426_Briefvorlage_INGE EPSI.dotx</Template>
  <TotalTime>0</TotalTime>
  <Pages>6</Pages>
  <Words>1027</Words>
  <Characters>7012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8023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Sylvia Eichenberger</dc:creator>
  <cp:keywords/>
  <cp:lastModifiedBy>Sylvia Eichenberger</cp:lastModifiedBy>
  <cp:revision>1</cp:revision>
  <cp:lastPrinted>2013-04-25T08:56:00Z</cp:lastPrinted>
  <dcterms:created xsi:type="dcterms:W3CDTF">2014-09-19T09:42:00Z</dcterms:created>
  <dcterms:modified xsi:type="dcterms:W3CDTF">2014-09-19T09:44:00Z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