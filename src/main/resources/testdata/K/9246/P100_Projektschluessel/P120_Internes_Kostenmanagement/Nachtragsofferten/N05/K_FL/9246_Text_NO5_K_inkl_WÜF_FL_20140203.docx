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4C5D" w:rsidRPr="00D43F96" w:rsidRDefault="00F30E67" w:rsidP="00E04C5D">
      <w:pPr>
        <w:rPr>
          <w:sz w:val="36"/>
          <w:szCs w:val="36"/>
        </w:rPr>
      </w:pPr>
      <w:r>
        <w:rPr>
          <w:sz w:val="36"/>
          <w:szCs w:val="36"/>
        </w:rPr>
        <w:t xml:space="preserve">Angaben Kunstbauten zu </w:t>
      </w:r>
      <w:r w:rsidR="00D43F96" w:rsidRPr="00D43F96">
        <w:rPr>
          <w:sz w:val="36"/>
          <w:szCs w:val="36"/>
        </w:rPr>
        <w:t>NO</w:t>
      </w:r>
      <w:r>
        <w:rPr>
          <w:sz w:val="36"/>
          <w:szCs w:val="36"/>
        </w:rPr>
        <w:t xml:space="preserve"> Nr. </w:t>
      </w:r>
      <w:r w:rsidR="00D43F96" w:rsidRPr="00D43F96">
        <w:rPr>
          <w:sz w:val="36"/>
          <w:szCs w:val="36"/>
        </w:rPr>
        <w:t>5</w:t>
      </w:r>
    </w:p>
    <w:p w:rsidR="009E4A1D" w:rsidRDefault="000628E7" w:rsidP="00E04C5D"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4236113</wp:posOffset>
                </wp:positionH>
                <wp:positionV relativeFrom="paragraph">
                  <wp:posOffset>-1077</wp:posOffset>
                </wp:positionV>
                <wp:extent cx="1550504" cy="302150"/>
                <wp:effectExtent l="0" t="0" r="12065" b="22225"/>
                <wp:wrapNone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0504" cy="302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28E7" w:rsidRPr="000628E7" w:rsidRDefault="000628E7">
                            <w:pPr>
                              <w:rPr>
                                <w:color w:val="FF0000"/>
                              </w:rPr>
                            </w:pPr>
                            <w:r w:rsidRPr="000628E7">
                              <w:rPr>
                                <w:color w:val="FF0000"/>
                              </w:rPr>
                              <w:t>VERSION 3.2.2014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left:0;text-align:left;margin-left:333.55pt;margin-top:-.1pt;width:122.1pt;height:23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" filled="f" strokecolor="red" strokeweight="2pt">
                <v:textbox>
                  <w:txbxContent>
                    <w:p w:rsidR="000628E7" w:rsidRPr="000628E7" w:rsidRDefault="000628E7">
                      <w:pPr>
                        <w:rPr>
                          <w:color w:val="FF0000"/>
                        </w:rPr>
                      </w:pPr>
                      <w:r w:rsidRPr="000628E7">
                        <w:rPr>
                          <w:color w:val="FF0000"/>
                        </w:rPr>
                        <w:t>VERSION 3.2.2014</w:t>
                      </w:r>
                    </w:p>
                  </w:txbxContent>
                </v:textbox>
              </v:shape>
            </w:pict>
          </mc:Fallback>
        </mc:AlternateContent>
      </w:r>
    </w:p>
    <w:p w:rsidR="009E4A1D" w:rsidRDefault="009E4A1D" w:rsidP="000233D1"/>
    <w:p w:rsidR="009E4A1D" w:rsidRDefault="009E4A1D" w:rsidP="000233D1"/>
    <w:p w:rsidR="000233D1" w:rsidRPr="006D658C" w:rsidRDefault="00D43F96" w:rsidP="006D658C">
      <w:pPr>
        <w:pStyle w:val="berschrift1"/>
      </w:pPr>
      <w:r>
        <w:t>Veränderungen TP3 Kunstbauten</w:t>
      </w:r>
    </w:p>
    <w:p w:rsidR="006D658C" w:rsidRDefault="00D43F96" w:rsidP="006D658C">
      <w:pPr>
        <w:pStyle w:val="berschrift2"/>
      </w:pPr>
      <w:r>
        <w:t>Grundinformationen</w:t>
      </w:r>
    </w:p>
    <w:p w:rsidR="00B12F40" w:rsidRDefault="00E002E0" w:rsidP="00B12F40">
      <w:pPr>
        <w:pStyle w:val="Fliesstext"/>
      </w:pPr>
      <w:r>
        <w:t>Die INGE hat basieren auf der Offerte (Leistungsbeschrieb), den beschriebenen Arbe</w:t>
      </w:r>
      <w:r>
        <w:t>i</w:t>
      </w:r>
      <w:r>
        <w:t>ten, den Baukostenabschätzungen, etc. eine Aufteilung der Objekte in der INGE und e</w:t>
      </w:r>
      <w:r>
        <w:t>i</w:t>
      </w:r>
      <w:r>
        <w:t xml:space="preserve">ne Aufwandabschätzung zwischen den INGE-Partner vorgenommen. </w:t>
      </w:r>
      <w:r w:rsidR="00B12F40">
        <w:t>In der Phase MK / AP wurden die in der Offerte vorgegebenen Stunden (für die Phase MK/AP Total 3'000 Stunden) auf die wesentlichen Arbeitsgattungen verteilt (vgl. Leistungsliste INGE).</w:t>
      </w:r>
    </w:p>
    <w:p w:rsidR="00E002E0" w:rsidRDefault="00E002E0" w:rsidP="00E002E0">
      <w:pPr>
        <w:pStyle w:val="Fliesstext"/>
      </w:pPr>
    </w:p>
    <w:p w:rsidR="00D43F96" w:rsidRDefault="00E002E0" w:rsidP="00D43F96">
      <w:pPr>
        <w:pStyle w:val="Fliesstext"/>
      </w:pPr>
      <w:r>
        <w:t xml:space="preserve">Die Leistungsliste wurde an der </w:t>
      </w:r>
      <w:r w:rsidRPr="00E002E0">
        <w:t>PS 01/13</w:t>
      </w:r>
      <w:r>
        <w:t xml:space="preserve"> dem ASTRA und BHU abgegeben.</w:t>
      </w:r>
    </w:p>
    <w:p w:rsidR="00D43F96" w:rsidRDefault="00D43F96" w:rsidP="00D43F96">
      <w:pPr>
        <w:pStyle w:val="Fliesstext"/>
      </w:pPr>
    </w:p>
    <w:p w:rsidR="00601CDE" w:rsidRDefault="00601CDE" w:rsidP="00D43F96">
      <w:pPr>
        <w:pStyle w:val="Fliesstext"/>
      </w:pPr>
    </w:p>
    <w:p w:rsidR="00601CDE" w:rsidRDefault="00601CDE" w:rsidP="00D43F96">
      <w:pPr>
        <w:pStyle w:val="Fliesstext"/>
      </w:pPr>
    </w:p>
    <w:p w:rsidR="00D43F96" w:rsidRDefault="00E002E0" w:rsidP="00E002E0">
      <w:pPr>
        <w:pStyle w:val="berschrift2"/>
      </w:pPr>
      <w:r>
        <w:t>Abweichung zur Basis</w:t>
      </w:r>
    </w:p>
    <w:p w:rsidR="00E002E0" w:rsidRDefault="00E002E0" w:rsidP="00E002E0">
      <w:pPr>
        <w:pStyle w:val="Fliesstext"/>
      </w:pPr>
    </w:p>
    <w:p w:rsidR="00E002E0" w:rsidRPr="00E002E0" w:rsidRDefault="00E00D09" w:rsidP="00E002E0">
      <w:pPr>
        <w:pStyle w:val="Fliesstext"/>
        <w:rPr>
          <w:b/>
        </w:rPr>
      </w:pPr>
      <w:r>
        <w:rPr>
          <w:b/>
        </w:rPr>
        <w:t xml:space="preserve">Pos. </w:t>
      </w:r>
      <w:r w:rsidR="00E002E0" w:rsidRPr="00E002E0">
        <w:rPr>
          <w:b/>
        </w:rPr>
        <w:t xml:space="preserve">1. </w:t>
      </w:r>
      <w:r w:rsidR="00F30E67">
        <w:rPr>
          <w:b/>
        </w:rPr>
        <w:t>Bearbeitung und Ausfüllen der Checkliste "</w:t>
      </w:r>
      <w:r w:rsidR="00601CDE">
        <w:rPr>
          <w:b/>
        </w:rPr>
        <w:t>Statische Überprüfungen</w:t>
      </w:r>
      <w:r w:rsidR="00F30E67">
        <w:rPr>
          <w:b/>
        </w:rPr>
        <w:t>"</w:t>
      </w:r>
    </w:p>
    <w:p w:rsidR="00E002E0" w:rsidRPr="00E002E0" w:rsidRDefault="00E002E0" w:rsidP="00E002E0">
      <w:pPr>
        <w:pStyle w:val="Fliesstext"/>
      </w:pPr>
    </w:p>
    <w:p w:rsidR="00D43F96" w:rsidRDefault="000628E7" w:rsidP="00D43F96">
      <w:pPr>
        <w:pStyle w:val="Fliesstext"/>
      </w:pPr>
      <w:r>
        <w:t>Zur Sicherstellung, dass von Beginn an nur dort Leistungen erbracht werden wo notwe</w:t>
      </w:r>
      <w:r>
        <w:t>n</w:t>
      </w:r>
      <w:r>
        <w:t xml:space="preserve">dig - und das mit Bestätigung der FU - wurde ein Arbeitspapier zur </w:t>
      </w:r>
      <w:proofErr w:type="spellStart"/>
      <w:r>
        <w:t>Entscheidfindung</w:t>
      </w:r>
      <w:proofErr w:type="spellEnd"/>
      <w:r>
        <w:t xml:space="preserve"> e</w:t>
      </w:r>
      <w:r>
        <w:t>r</w:t>
      </w:r>
      <w:r>
        <w:t>stellt.</w:t>
      </w:r>
    </w:p>
    <w:p w:rsidR="00601CDE" w:rsidRPr="00601CDE" w:rsidRDefault="00601CDE" w:rsidP="00601CDE">
      <w:pPr>
        <w:pStyle w:val="Fliesstext"/>
      </w:pPr>
      <w:r w:rsidRPr="00601CDE">
        <w:t xml:space="preserve">Im Arbeitspapier wurde ein Vorgehenskonzept zur Verifikation der Ausgangslage und zum Aufzeigen die Notwendigkeit einer statischen Überprüfung </w:t>
      </w:r>
      <w:r>
        <w:t>empfohlen</w:t>
      </w:r>
      <w:r w:rsidRPr="00601CDE">
        <w:t>. Alle Kuns</w:t>
      </w:r>
      <w:r w:rsidRPr="00601CDE">
        <w:t>t</w:t>
      </w:r>
      <w:r w:rsidRPr="00601CDE">
        <w:t>bauten, für welche eine statische Überprüfung im EK empfohlen wurde oder unklare Vorgaben bestehen, wurden behandelt (im Sinne einer Verifikation).</w:t>
      </w:r>
      <w:r w:rsidR="00A6328A">
        <w:t xml:space="preserve"> </w:t>
      </w:r>
    </w:p>
    <w:p w:rsidR="00D43F96" w:rsidRDefault="00D43F96" w:rsidP="00D43F96">
      <w:pPr>
        <w:pStyle w:val="Fliesstext"/>
      </w:pPr>
    </w:p>
    <w:p w:rsidR="00D43F96" w:rsidRDefault="00601CDE" w:rsidP="00D43F96">
      <w:pPr>
        <w:pStyle w:val="Fliesstext"/>
      </w:pPr>
      <w:r>
        <w:t>Für die Bearbeitung der Checkliste und die grobe Verifikation der Evaluationskriterien ist ein Mehraufwand en</w:t>
      </w:r>
      <w:r w:rsidR="005702E6">
        <w:t>t</w:t>
      </w:r>
      <w:r>
        <w:t>standen.</w:t>
      </w:r>
    </w:p>
    <w:p w:rsidR="00D43F96" w:rsidRDefault="00D43F96" w:rsidP="00D43F96">
      <w:pPr>
        <w:pStyle w:val="Fliesstext"/>
      </w:pPr>
    </w:p>
    <w:p w:rsidR="00F30E67" w:rsidRDefault="00F30E67" w:rsidP="00D43F96">
      <w:pPr>
        <w:pStyle w:val="Fliesstext"/>
      </w:pPr>
    </w:p>
    <w:p w:rsidR="00F30E67" w:rsidRPr="00E002E0" w:rsidRDefault="00E00D09" w:rsidP="00F30E67">
      <w:pPr>
        <w:pStyle w:val="Fliesstext"/>
        <w:rPr>
          <w:b/>
        </w:rPr>
      </w:pPr>
      <w:r>
        <w:rPr>
          <w:b/>
        </w:rPr>
        <w:t>Pos. 2.</w:t>
      </w:r>
      <w:r w:rsidR="00B46595">
        <w:rPr>
          <w:b/>
        </w:rPr>
        <w:t xml:space="preserve"> </w:t>
      </w:r>
      <w:r w:rsidR="008F388D">
        <w:rPr>
          <w:b/>
        </w:rPr>
        <w:t xml:space="preserve">Zusätzliche </w:t>
      </w:r>
      <w:r w:rsidR="00F30E67">
        <w:rPr>
          <w:b/>
        </w:rPr>
        <w:t>Statische Überprüfungen</w:t>
      </w:r>
    </w:p>
    <w:p w:rsidR="00F30E67" w:rsidRDefault="00F30E67" w:rsidP="00D43F96">
      <w:pPr>
        <w:pStyle w:val="Fliesstext"/>
      </w:pPr>
    </w:p>
    <w:p w:rsidR="005702E6" w:rsidRDefault="005702E6" w:rsidP="005702E6">
      <w:pPr>
        <w:pStyle w:val="Fliesstext"/>
      </w:pPr>
      <w:r>
        <w:t xml:space="preserve">Die Ergebnisse der </w:t>
      </w:r>
      <w:r w:rsidR="00A6328A">
        <w:t xml:space="preserve">Checkliste "Statische Überprüfungen" </w:t>
      </w:r>
      <w:r w:rsidR="00434CDF">
        <w:t xml:space="preserve">haben </w:t>
      </w:r>
      <w:r w:rsidR="008F388D">
        <w:t xml:space="preserve">einen zusätzlichen </w:t>
      </w:r>
      <w:r>
        <w:t xml:space="preserve"> </w:t>
      </w:r>
      <w:r w:rsidRPr="005702E6">
        <w:t>B</w:t>
      </w:r>
      <w:r w:rsidRPr="005702E6">
        <w:t>e</w:t>
      </w:r>
      <w:r w:rsidRPr="005702E6">
        <w:t xml:space="preserve">darf </w:t>
      </w:r>
      <w:r w:rsidR="008F388D">
        <w:t xml:space="preserve">an </w:t>
      </w:r>
      <w:r w:rsidRPr="005702E6">
        <w:t>statischen Überprüfung</w:t>
      </w:r>
      <w:r w:rsidR="008F388D">
        <w:t>en</w:t>
      </w:r>
      <w:r>
        <w:t xml:space="preserve"> f</w:t>
      </w:r>
      <w:r w:rsidRPr="005702E6">
        <w:t xml:space="preserve">ür </w:t>
      </w:r>
      <w:r>
        <w:t>folgende</w:t>
      </w:r>
      <w:r w:rsidRPr="005702E6">
        <w:t xml:space="preserve"> aufgeführten Brücken und Überführungen </w:t>
      </w:r>
      <w:r>
        <w:t>ergeben:</w:t>
      </w:r>
    </w:p>
    <w:p w:rsidR="005702E6" w:rsidRPr="005702E6" w:rsidRDefault="005702E6" w:rsidP="005702E6">
      <w:pPr>
        <w:pStyle w:val="Fliesstext"/>
      </w:pPr>
    </w:p>
    <w:p w:rsidR="005702E6" w:rsidRPr="005702E6" w:rsidRDefault="005702E6" w:rsidP="005702E6">
      <w:pPr>
        <w:pStyle w:val="Fliesstext"/>
      </w:pPr>
      <w:r w:rsidRPr="005702E6">
        <w:t>Brücken:</w:t>
      </w:r>
    </w:p>
    <w:p w:rsidR="005702E6" w:rsidRPr="005702E6" w:rsidRDefault="005702E6" w:rsidP="005702E6">
      <w:pPr>
        <w:pStyle w:val="Fliesstext"/>
        <w:numPr>
          <w:ilvl w:val="0"/>
          <w:numId w:val="17"/>
        </w:numPr>
      </w:pPr>
      <w:r w:rsidRPr="005702E6">
        <w:t>1.421.1</w:t>
      </w:r>
      <w:r w:rsidR="00A23F20">
        <w:t>./.2</w:t>
      </w:r>
      <w:r w:rsidRPr="005702E6">
        <w:t xml:space="preserve"> Brücke Eptingen (LU</w:t>
      </w:r>
      <w:r w:rsidR="00A23F20">
        <w:t>/BS</w:t>
      </w:r>
      <w:r w:rsidRPr="005702E6">
        <w:t>)</w:t>
      </w:r>
    </w:p>
    <w:p w:rsidR="005702E6" w:rsidRPr="005702E6" w:rsidRDefault="005702E6" w:rsidP="005702E6">
      <w:pPr>
        <w:pStyle w:val="Fliesstext"/>
      </w:pPr>
    </w:p>
    <w:p w:rsidR="005702E6" w:rsidRPr="005702E6" w:rsidRDefault="005702E6" w:rsidP="005702E6">
      <w:pPr>
        <w:pStyle w:val="Fliesstext"/>
      </w:pPr>
      <w:r w:rsidRPr="005702E6">
        <w:t>Überführungen:</w:t>
      </w:r>
    </w:p>
    <w:p w:rsidR="005702E6" w:rsidRPr="005702E6" w:rsidRDefault="005702E6" w:rsidP="005702E6">
      <w:pPr>
        <w:pStyle w:val="Fliesstext"/>
        <w:numPr>
          <w:ilvl w:val="0"/>
          <w:numId w:val="17"/>
        </w:numPr>
      </w:pPr>
      <w:r w:rsidRPr="005702E6">
        <w:t>1.530 UEF Zubringer AS Sissach</w:t>
      </w:r>
    </w:p>
    <w:p w:rsidR="005702E6" w:rsidRPr="005702E6" w:rsidRDefault="005702E6" w:rsidP="005702E6">
      <w:pPr>
        <w:pStyle w:val="Fliesstext"/>
        <w:numPr>
          <w:ilvl w:val="0"/>
          <w:numId w:val="17"/>
        </w:numPr>
      </w:pPr>
      <w:r w:rsidRPr="005702E6">
        <w:t xml:space="preserve">1.670 UEF </w:t>
      </w:r>
      <w:proofErr w:type="spellStart"/>
      <w:r w:rsidRPr="005702E6">
        <w:t>UEF</w:t>
      </w:r>
      <w:proofErr w:type="spellEnd"/>
      <w:r w:rsidRPr="005702E6">
        <w:t xml:space="preserve"> </w:t>
      </w:r>
      <w:proofErr w:type="spellStart"/>
      <w:r w:rsidRPr="005702E6">
        <w:t>Steinler</w:t>
      </w:r>
      <w:proofErr w:type="spellEnd"/>
    </w:p>
    <w:p w:rsidR="005702E6" w:rsidRPr="005702E6" w:rsidRDefault="005702E6" w:rsidP="005702E6">
      <w:pPr>
        <w:pStyle w:val="Fliesstext"/>
        <w:numPr>
          <w:ilvl w:val="0"/>
          <w:numId w:val="17"/>
        </w:numPr>
      </w:pPr>
      <w:r w:rsidRPr="005702E6">
        <w:t xml:space="preserve">1.674 UEF </w:t>
      </w:r>
      <w:proofErr w:type="spellStart"/>
      <w:r w:rsidRPr="005702E6">
        <w:t>Bisnacht</w:t>
      </w:r>
      <w:proofErr w:type="spellEnd"/>
    </w:p>
    <w:p w:rsidR="005702E6" w:rsidRPr="005702E6" w:rsidRDefault="005702E6" w:rsidP="005702E6">
      <w:pPr>
        <w:pStyle w:val="Fliesstext"/>
        <w:numPr>
          <w:ilvl w:val="0"/>
          <w:numId w:val="17"/>
        </w:numPr>
      </w:pPr>
      <w:r w:rsidRPr="005702E6">
        <w:lastRenderedPageBreak/>
        <w:t>1.683.1</w:t>
      </w:r>
      <w:r w:rsidR="00A23F20">
        <w:t>./.2</w:t>
      </w:r>
      <w:r w:rsidRPr="005702E6">
        <w:t xml:space="preserve"> UNF AS Diegten (LU</w:t>
      </w:r>
      <w:r w:rsidR="00A23F20">
        <w:t>/BS</w:t>
      </w:r>
      <w:r w:rsidRPr="005702E6">
        <w:t>)</w:t>
      </w:r>
    </w:p>
    <w:p w:rsidR="008B0B9B" w:rsidRDefault="008B0B9B" w:rsidP="00D43F96">
      <w:pPr>
        <w:pStyle w:val="Fliesstext"/>
      </w:pPr>
    </w:p>
    <w:p w:rsidR="00E8471E" w:rsidRDefault="00A6328A" w:rsidP="00D43F96">
      <w:pPr>
        <w:pStyle w:val="Fliesstext"/>
      </w:pPr>
      <w:r>
        <w:t xml:space="preserve">Für </w:t>
      </w:r>
      <w:r w:rsidR="00E8471E">
        <w:t>folgende</w:t>
      </w:r>
      <w:r>
        <w:t xml:space="preserve"> Leistungen ist kein Stundenbudget in der Leistungsliste vorhanden</w:t>
      </w:r>
      <w:r w:rsidR="00E8471E">
        <w:t>:</w:t>
      </w:r>
    </w:p>
    <w:p w:rsidR="00A6328A" w:rsidRDefault="00E8471E" w:rsidP="00E8471E">
      <w:pPr>
        <w:pStyle w:val="Fliesstext"/>
        <w:numPr>
          <w:ilvl w:val="0"/>
          <w:numId w:val="17"/>
        </w:numPr>
      </w:pPr>
      <w:r>
        <w:t>Studie der Bauakten</w:t>
      </w:r>
    </w:p>
    <w:p w:rsidR="00E8471E" w:rsidRDefault="00E8471E" w:rsidP="00E8471E">
      <w:pPr>
        <w:pStyle w:val="Fliesstext"/>
        <w:numPr>
          <w:ilvl w:val="0"/>
          <w:numId w:val="17"/>
        </w:numPr>
      </w:pPr>
      <w:r>
        <w:t>Erstellen der Nutzungsvereinbarung</w:t>
      </w:r>
    </w:p>
    <w:p w:rsidR="00E8471E" w:rsidRDefault="00E8471E" w:rsidP="00E8471E">
      <w:pPr>
        <w:pStyle w:val="Fliesstext"/>
        <w:numPr>
          <w:ilvl w:val="0"/>
          <w:numId w:val="17"/>
        </w:numPr>
      </w:pPr>
      <w:r>
        <w:t>Erstellen der Projektbasis</w:t>
      </w:r>
    </w:p>
    <w:p w:rsidR="00E8471E" w:rsidRDefault="00E8471E" w:rsidP="00E8471E">
      <w:pPr>
        <w:pStyle w:val="Fliesstext"/>
        <w:numPr>
          <w:ilvl w:val="0"/>
          <w:numId w:val="17"/>
        </w:numPr>
      </w:pPr>
      <w:r>
        <w:t>Modellierung und Durchführung der statischen Überprüfung</w:t>
      </w:r>
    </w:p>
    <w:p w:rsidR="00E8471E" w:rsidRPr="00A04A58" w:rsidRDefault="00E8471E" w:rsidP="00E8471E">
      <w:pPr>
        <w:pStyle w:val="Fliesstext"/>
        <w:numPr>
          <w:ilvl w:val="0"/>
          <w:numId w:val="17"/>
        </w:numPr>
      </w:pPr>
      <w:r w:rsidRPr="00A04A58">
        <w:t>Massnahmenvorschlag</w:t>
      </w:r>
      <w:r w:rsidR="000628E7" w:rsidRPr="00A04A58">
        <w:t xml:space="preserve"> (Aufwand unter </w:t>
      </w:r>
      <w:r w:rsidR="00A04A58" w:rsidRPr="00A04A58">
        <w:t>Pos</w:t>
      </w:r>
      <w:r w:rsidR="000628E7" w:rsidRPr="00A04A58">
        <w:t xml:space="preserve">. </w:t>
      </w:r>
      <w:r w:rsidR="00F94D85">
        <w:t>5</w:t>
      </w:r>
      <w:r w:rsidR="000628E7" w:rsidRPr="00A04A58">
        <w:t>)</w:t>
      </w:r>
    </w:p>
    <w:p w:rsidR="00A6328A" w:rsidRDefault="00A6328A" w:rsidP="00D43F96">
      <w:pPr>
        <w:pStyle w:val="Fliesstext"/>
      </w:pPr>
    </w:p>
    <w:p w:rsidR="0060584C" w:rsidRDefault="0060584C" w:rsidP="00D43F96">
      <w:pPr>
        <w:pStyle w:val="Fliesstext"/>
      </w:pPr>
    </w:p>
    <w:p w:rsidR="00B46595" w:rsidRDefault="00B46595" w:rsidP="00D43F96">
      <w:pPr>
        <w:pStyle w:val="Fliesstext"/>
      </w:pPr>
    </w:p>
    <w:p w:rsidR="00B46595" w:rsidRPr="00A22355" w:rsidRDefault="00E00D09" w:rsidP="00B46595">
      <w:pPr>
        <w:pStyle w:val="Fliesstext"/>
        <w:rPr>
          <w:b/>
        </w:rPr>
      </w:pPr>
      <w:r>
        <w:rPr>
          <w:b/>
        </w:rPr>
        <w:t>Pos. 3.</w:t>
      </w:r>
      <w:r w:rsidR="00B46595">
        <w:rPr>
          <w:b/>
        </w:rPr>
        <w:t xml:space="preserve"> </w:t>
      </w:r>
      <w:r w:rsidR="00B46595" w:rsidRPr="00A22355">
        <w:rPr>
          <w:b/>
        </w:rPr>
        <w:t xml:space="preserve">Mehraufwand statische Überprüfung </w:t>
      </w:r>
    </w:p>
    <w:p w:rsidR="00B46595" w:rsidRPr="00A22355" w:rsidRDefault="00B46595" w:rsidP="00B46595">
      <w:pPr>
        <w:pStyle w:val="Fliesstext"/>
      </w:pPr>
    </w:p>
    <w:p w:rsidR="00025998" w:rsidRDefault="00025998" w:rsidP="0050143D">
      <w:pPr>
        <w:pStyle w:val="Fliesstext"/>
        <w:numPr>
          <w:ilvl w:val="0"/>
          <w:numId w:val="21"/>
        </w:numPr>
        <w:ind w:left="1064" w:hanging="355"/>
      </w:pPr>
      <w:r>
        <w:t xml:space="preserve">1.405 Brücken Lindenacker </w:t>
      </w:r>
    </w:p>
    <w:p w:rsidR="0050143D" w:rsidRDefault="00B46595" w:rsidP="0060584C">
      <w:pPr>
        <w:pStyle w:val="Fliesstext"/>
        <w:ind w:left="1040"/>
      </w:pPr>
      <w:r w:rsidRPr="00A22355">
        <w:t>Die statische Überprüfung der Brücken Lindenacker erforderte ein unerwartet gro</w:t>
      </w:r>
      <w:r w:rsidRPr="00A22355">
        <w:t>s</w:t>
      </w:r>
      <w:r w:rsidRPr="00A22355">
        <w:t>ser Mehraufwand. Aufgrund des hohen statischen Ausnutzungsgrades wurde eine detaillie</w:t>
      </w:r>
      <w:r w:rsidRPr="00A22355">
        <w:t>r</w:t>
      </w:r>
      <w:r w:rsidRPr="00A22355">
        <w:t>te Berechnung am 3D-Schalenmodell notwendig. Die gewählte Modellierung erlaubt eine präzise Berechnung der Traglastfaktoren, was wiederum verbindliche und genaue Au</w:t>
      </w:r>
      <w:r w:rsidRPr="00A22355">
        <w:t>s</w:t>
      </w:r>
      <w:r w:rsidRPr="00A22355">
        <w:t>sagen über die Tragreserven oder Defizite erlaubt. Bei berechnetem Defizit ermöglicht das Berechnungsmodell die Dimensionierung von wirtschaftlichen Verstärkungsvarianten. Bezüglich letzterem können mit dem gewählten Modell z</w:t>
      </w:r>
      <w:r w:rsidRPr="00A22355">
        <w:t>u</w:t>
      </w:r>
      <w:r w:rsidRPr="00A22355">
        <w:t>dem die Nachweise für erforderliche Verstärkungsmassnahmen in der Phase Mas</w:t>
      </w:r>
      <w:r w:rsidRPr="00A22355">
        <w:t>s</w:t>
      </w:r>
      <w:r w:rsidRPr="00A22355">
        <w:t>nahmenprojekt mit verhältnismässig geringem Aufwand erbracht we</w:t>
      </w:r>
      <w:r w:rsidRPr="00A22355">
        <w:t>r</w:t>
      </w:r>
      <w:r w:rsidRPr="00A22355">
        <w:t>den.</w:t>
      </w:r>
    </w:p>
    <w:p w:rsidR="0050143D" w:rsidRDefault="0050143D" w:rsidP="00532D91">
      <w:pPr>
        <w:pStyle w:val="Fliesstext"/>
      </w:pPr>
    </w:p>
    <w:p w:rsidR="00025998" w:rsidRDefault="00025998" w:rsidP="0050143D">
      <w:pPr>
        <w:pStyle w:val="Fliesstext"/>
        <w:numPr>
          <w:ilvl w:val="0"/>
          <w:numId w:val="21"/>
        </w:numPr>
        <w:ind w:left="1078" w:hanging="369"/>
      </w:pPr>
      <w:r>
        <w:t>1.407 Brücke Oberburg</w:t>
      </w:r>
    </w:p>
    <w:p w:rsidR="00B46595" w:rsidRPr="00A22355" w:rsidRDefault="00B46595" w:rsidP="00532D91">
      <w:pPr>
        <w:pStyle w:val="Fliesstext"/>
        <w:ind w:left="1040"/>
      </w:pPr>
      <w:bookmarkStart w:id="0" w:name="_GoBack"/>
      <w:bookmarkEnd w:id="0"/>
      <w:r w:rsidRPr="00A22355">
        <w:t xml:space="preserve">Die Überprüfung der </w:t>
      </w:r>
      <w:proofErr w:type="spellStart"/>
      <w:r w:rsidRPr="00A22355">
        <w:t>Erdbebebertüchtigungsmassnahmen</w:t>
      </w:r>
      <w:proofErr w:type="spellEnd"/>
      <w:r w:rsidRPr="00A22355">
        <w:t xml:space="preserve"> bei den Brücken Oberburg</w:t>
      </w:r>
      <w:r w:rsidR="00B06DC6">
        <w:t xml:space="preserve"> </w:t>
      </w:r>
      <w:r w:rsidRPr="00A22355">
        <w:t>Eptingen erfordert ebenfalls einen unerwarteten Mehraufwand. Die Überprüfung musste an einem unabhängigen Berechnungsmodel mittels einer detaillierten B</w:t>
      </w:r>
      <w:r w:rsidRPr="00A22355">
        <w:t>e</w:t>
      </w:r>
      <w:r w:rsidRPr="00A22355">
        <w:t>rechnung durchgeführt werden. Aufgrund unterschiedlicher Stützensteifigkeiten musste im Interesse wirtschaftlicher Lösungsansätze bei 3 von 4 Stützen eine sep</w:t>
      </w:r>
      <w:r w:rsidRPr="00A22355">
        <w:t>a</w:t>
      </w:r>
      <w:r w:rsidRPr="00A22355">
        <w:t>rate Dimensionierung der Verstärkungsmassnahmen durchgeführt werden. Bei der Modellierung wurde auch darauf geachtet, dass die beantragten zusätzlichen stat</w:t>
      </w:r>
      <w:r w:rsidRPr="00A22355">
        <w:t>i</w:t>
      </w:r>
      <w:r w:rsidRPr="00A22355">
        <w:t xml:space="preserve">schen Überprüfungen gemäss Checkliste </w:t>
      </w:r>
      <w:r>
        <w:t>"Statische Überprüfung"</w:t>
      </w:r>
      <w:r w:rsidRPr="00A22355">
        <w:t xml:space="preserve"> mit verhältnismä</w:t>
      </w:r>
      <w:r w:rsidRPr="00A22355">
        <w:t>s</w:t>
      </w:r>
      <w:r w:rsidRPr="00A22355">
        <w:t xml:space="preserve">sig kleinem Aufwand erbracht werden können. </w:t>
      </w:r>
    </w:p>
    <w:p w:rsidR="00B46595" w:rsidRDefault="00B46595" w:rsidP="00D43F96">
      <w:pPr>
        <w:pStyle w:val="Fliesstext"/>
      </w:pPr>
    </w:p>
    <w:p w:rsidR="000628E7" w:rsidRDefault="000628E7" w:rsidP="000628E7">
      <w:pPr>
        <w:pStyle w:val="Fliesstext"/>
        <w:numPr>
          <w:ilvl w:val="0"/>
          <w:numId w:val="21"/>
        </w:numPr>
        <w:ind w:left="1078" w:hanging="369"/>
      </w:pPr>
      <w:r>
        <w:t>1.</w:t>
      </w:r>
      <w:r>
        <w:t>680</w:t>
      </w:r>
      <w:r>
        <w:t xml:space="preserve"> </w:t>
      </w:r>
      <w:r>
        <w:t>UEF</w:t>
      </w:r>
      <w:r>
        <w:t xml:space="preserve"> </w:t>
      </w:r>
      <w:r w:rsidRPr="000628E7">
        <w:t>Mitteldiegten</w:t>
      </w:r>
    </w:p>
    <w:p w:rsidR="000628E7" w:rsidRPr="00A22355" w:rsidRDefault="000628E7" w:rsidP="000628E7">
      <w:pPr>
        <w:pStyle w:val="Fliesstext"/>
        <w:ind w:left="1040"/>
      </w:pPr>
      <w:r>
        <w:t>Im MK war</w:t>
      </w:r>
      <w:r w:rsidR="00671323">
        <w:t xml:space="preserve"> </w:t>
      </w:r>
      <w:r>
        <w:t>d</w:t>
      </w:r>
      <w:r w:rsidRPr="00A22355">
        <w:t xml:space="preserve">ie </w:t>
      </w:r>
      <w:r>
        <w:t xml:space="preserve">Verifizierung von </w:t>
      </w:r>
      <w:proofErr w:type="spellStart"/>
      <w:r w:rsidRPr="00A22355">
        <w:t>Erdbebebertüchtigungsmassnahmen</w:t>
      </w:r>
      <w:proofErr w:type="spellEnd"/>
      <w:r w:rsidR="00671323" w:rsidRPr="00671323">
        <w:t xml:space="preserve"> </w:t>
      </w:r>
      <w:r w:rsidR="00671323">
        <w:t>vorgesehen</w:t>
      </w:r>
      <w:r>
        <w:t xml:space="preserve">. Gemäss Checkliste "Statische </w:t>
      </w:r>
      <w:r>
        <w:t>Überprüfungen</w:t>
      </w:r>
      <w:r>
        <w:t>" sollen für das Brückenbauwerk ebe</w:t>
      </w:r>
      <w:r>
        <w:t>n</w:t>
      </w:r>
      <w:r>
        <w:t xml:space="preserve">falls alle erforderlichen Nachweise nach </w:t>
      </w:r>
      <w:r w:rsidR="00671323">
        <w:t xml:space="preserve">FHB ASTRA bzw. </w:t>
      </w:r>
      <w:r>
        <w:t>SIA 269ff erbracht we</w:t>
      </w:r>
      <w:r>
        <w:t>r</w:t>
      </w:r>
      <w:r>
        <w:t xml:space="preserve">den. </w:t>
      </w:r>
    </w:p>
    <w:p w:rsidR="00B46595" w:rsidRDefault="00B46595" w:rsidP="00D43F96">
      <w:pPr>
        <w:pStyle w:val="Fliesstext"/>
      </w:pPr>
    </w:p>
    <w:p w:rsidR="00A6328A" w:rsidRPr="005702E6" w:rsidRDefault="00A6328A" w:rsidP="00D43F96">
      <w:pPr>
        <w:pStyle w:val="Fliesstext"/>
      </w:pPr>
    </w:p>
    <w:p w:rsidR="00F30E67" w:rsidRPr="00E002E0" w:rsidRDefault="00E00D09" w:rsidP="00F30E67">
      <w:pPr>
        <w:pStyle w:val="Fliesstext"/>
        <w:rPr>
          <w:b/>
        </w:rPr>
      </w:pPr>
      <w:r>
        <w:rPr>
          <w:b/>
        </w:rPr>
        <w:t>Pos. 4</w:t>
      </w:r>
      <w:r w:rsidR="00F30E67" w:rsidRPr="00E002E0">
        <w:rPr>
          <w:b/>
        </w:rPr>
        <w:t xml:space="preserve">. </w:t>
      </w:r>
      <w:r w:rsidR="008F6A03" w:rsidRPr="008F6A03">
        <w:rPr>
          <w:b/>
        </w:rPr>
        <w:t>Mehraufwand Überprüfungsbericht</w:t>
      </w:r>
      <w:r w:rsidR="008F6A03">
        <w:rPr>
          <w:b/>
        </w:rPr>
        <w:t xml:space="preserve">e </w:t>
      </w:r>
    </w:p>
    <w:p w:rsidR="00D43F96" w:rsidRDefault="00D43F96" w:rsidP="00D43F96">
      <w:pPr>
        <w:pStyle w:val="Fliesstext"/>
      </w:pPr>
    </w:p>
    <w:p w:rsidR="000628E7" w:rsidRPr="000628E7" w:rsidRDefault="000628E7" w:rsidP="00D43F96">
      <w:pPr>
        <w:pStyle w:val="Fliesstext"/>
        <w:rPr>
          <w:i/>
        </w:rPr>
      </w:pPr>
      <w:r w:rsidRPr="000628E7">
        <w:rPr>
          <w:i/>
        </w:rPr>
        <w:t>Brücken</w:t>
      </w:r>
    </w:p>
    <w:p w:rsidR="000628E7" w:rsidRDefault="000628E7" w:rsidP="00D43F96">
      <w:pPr>
        <w:pStyle w:val="Fliesstext"/>
      </w:pPr>
    </w:p>
    <w:p w:rsidR="00025998" w:rsidRDefault="008F6A03" w:rsidP="00025998">
      <w:pPr>
        <w:pStyle w:val="Fliesstext"/>
      </w:pPr>
      <w:r w:rsidRPr="008F6A03">
        <w:t>Die Zustandsbeurteilung erfolgte im EK auf den Grundlagen von älteren Inspektionsr</w:t>
      </w:r>
      <w:r w:rsidRPr="008F6A03">
        <w:t>e</w:t>
      </w:r>
      <w:r w:rsidRPr="008F6A03">
        <w:t>sultaten aus dem Jahre 2008, welche im Rahmen des betrieblichen Unterhalts durchg</w:t>
      </w:r>
      <w:r w:rsidRPr="008F6A03">
        <w:t>e</w:t>
      </w:r>
      <w:r w:rsidRPr="008F6A03">
        <w:t>führt wurden. Resultate aus Materialprüfungen oder Messungen wurden in die Betrac</w:t>
      </w:r>
      <w:r w:rsidRPr="008F6A03">
        <w:t>h</w:t>
      </w:r>
      <w:r w:rsidRPr="008F6A03">
        <w:t>tung nicht miteinbezogen, da keine aktuellen vorhanden waren. Mit den angeordneten Materialprüfungen und Hauptinspektionen im Jahre 2012/2013 wurden vorhandene I</w:t>
      </w:r>
      <w:r w:rsidRPr="008F6A03">
        <w:t>n</w:t>
      </w:r>
      <w:r w:rsidRPr="008F6A03">
        <w:t>formationslücken weitestgehend geschlossen.</w:t>
      </w:r>
      <w:r w:rsidR="00025998">
        <w:t xml:space="preserve"> </w:t>
      </w:r>
      <w:r w:rsidR="00025998" w:rsidRPr="008F6A03">
        <w:t>Im Sinne der Übersichtlichkeit und im I</w:t>
      </w:r>
      <w:r w:rsidR="00025998" w:rsidRPr="008F6A03">
        <w:t>n</w:t>
      </w:r>
      <w:r w:rsidR="00025998" w:rsidRPr="008F6A03">
        <w:t xml:space="preserve">teresse der Erkennung der Zusammenhänge ist/war es für die Ausarbeitung der </w:t>
      </w:r>
      <w:proofErr w:type="spellStart"/>
      <w:r w:rsidR="00025998" w:rsidRPr="008F6A03">
        <w:t>MK’s</w:t>
      </w:r>
      <w:proofErr w:type="spellEnd"/>
      <w:r w:rsidR="00025998" w:rsidRPr="008F6A03">
        <w:t xml:space="preserve"> </w:t>
      </w:r>
      <w:r w:rsidR="00025998">
        <w:t xml:space="preserve">Brücken  </w:t>
      </w:r>
      <w:r w:rsidR="00025998" w:rsidRPr="008F6A03">
        <w:t xml:space="preserve">zwingend erforderlich, die Beobachtungen aus der Hauptinspektion und die Resultate der materialtechnologischen Untersuchungen pro Bauteil gegenüberzustellen </w:t>
      </w:r>
      <w:r w:rsidR="00025998" w:rsidRPr="008F6A03">
        <w:lastRenderedPageBreak/>
        <w:t>bzw. zu beurteilen. Dies erforderte auch die Erstellung von separaten Überprüfungsb</w:t>
      </w:r>
      <w:r w:rsidR="00025998" w:rsidRPr="008F6A03">
        <w:t>e</w:t>
      </w:r>
      <w:r w:rsidR="00025998" w:rsidRPr="008F6A03">
        <w:t xml:space="preserve">richten für </w:t>
      </w:r>
      <w:r w:rsidR="00025998">
        <w:t>alle Kunstbauten</w:t>
      </w:r>
      <w:r w:rsidR="00025998" w:rsidRPr="008F6A03">
        <w:t>. Vorgesehen war jedoch „nur“ eine Überarbeitung des Übe</w:t>
      </w:r>
      <w:r w:rsidR="00025998" w:rsidRPr="008F6A03">
        <w:t>r</w:t>
      </w:r>
      <w:r w:rsidR="00025998" w:rsidRPr="008F6A03">
        <w:t>prüfungsberichts EK. Nebst dem Mehraufwand für die Erstellung der Überprüfungsb</w:t>
      </w:r>
      <w:r w:rsidR="00025998" w:rsidRPr="008F6A03">
        <w:t>e</w:t>
      </w:r>
      <w:r w:rsidR="00025998" w:rsidRPr="008F6A03">
        <w:t>richte nahm zudem die Analyse der Berichte Hauptinspektion und Materialprüfungen u</w:t>
      </w:r>
      <w:r w:rsidR="00025998" w:rsidRPr="008F6A03">
        <w:t>n</w:t>
      </w:r>
      <w:r w:rsidR="00025998" w:rsidRPr="008F6A03">
        <w:t>erwartet viel Zeit in Anspruch.</w:t>
      </w:r>
    </w:p>
    <w:p w:rsidR="00025998" w:rsidRDefault="00025998" w:rsidP="00025998">
      <w:pPr>
        <w:pStyle w:val="Fliesstext"/>
      </w:pPr>
    </w:p>
    <w:p w:rsidR="008F6A03" w:rsidRDefault="008F6A03" w:rsidP="00025998">
      <w:pPr>
        <w:pStyle w:val="Fliesstext"/>
      </w:pPr>
    </w:p>
    <w:p w:rsidR="008F6A03" w:rsidRDefault="008F6A03" w:rsidP="00025998">
      <w:pPr>
        <w:pStyle w:val="Fliesstext"/>
      </w:pPr>
    </w:p>
    <w:p w:rsidR="0050143D" w:rsidRDefault="00E00D09" w:rsidP="0050143D">
      <w:pPr>
        <w:pStyle w:val="Fliesstext"/>
        <w:rPr>
          <w:b/>
        </w:rPr>
      </w:pPr>
      <w:r>
        <w:rPr>
          <w:b/>
        </w:rPr>
        <w:t>Pos. 5</w:t>
      </w:r>
      <w:r w:rsidR="0050143D" w:rsidRPr="00E002E0">
        <w:rPr>
          <w:b/>
        </w:rPr>
        <w:t xml:space="preserve">. </w:t>
      </w:r>
      <w:r w:rsidR="0050143D">
        <w:rPr>
          <w:b/>
        </w:rPr>
        <w:t>Mehraufwand für zusätzliche Bauwerke</w:t>
      </w:r>
    </w:p>
    <w:p w:rsidR="00B36CB5" w:rsidRPr="00D404FC" w:rsidRDefault="00B36CB5" w:rsidP="0050143D">
      <w:pPr>
        <w:pStyle w:val="Fliesstext"/>
      </w:pPr>
    </w:p>
    <w:p w:rsidR="008F6A03" w:rsidRDefault="00D404FC" w:rsidP="008F6A03">
      <w:pPr>
        <w:pStyle w:val="Fliesstext"/>
      </w:pPr>
      <w:r w:rsidRPr="00D404FC">
        <w:t xml:space="preserve">Im MK </w:t>
      </w:r>
      <w:r>
        <w:t>wurden folgende Bauwerke berücksichtigt, bei welchen gemäss EK II keine Lei</w:t>
      </w:r>
      <w:r>
        <w:t>s</w:t>
      </w:r>
      <w:r>
        <w:t xml:space="preserve">tungen erbracht werden musste. </w:t>
      </w:r>
    </w:p>
    <w:p w:rsidR="00F94D85" w:rsidRPr="00D404FC" w:rsidRDefault="00F94D85" w:rsidP="008F6A03">
      <w:pPr>
        <w:pStyle w:val="Fliesstext"/>
      </w:pPr>
    </w:p>
    <w:p w:rsidR="00F94D85" w:rsidRPr="005702E6" w:rsidRDefault="00F94D85" w:rsidP="00F94D85">
      <w:pPr>
        <w:pStyle w:val="Fliesstext"/>
        <w:numPr>
          <w:ilvl w:val="0"/>
          <w:numId w:val="21"/>
        </w:numPr>
        <w:tabs>
          <w:tab w:val="left" w:pos="2127"/>
        </w:tabs>
        <w:ind w:left="1078" w:hanging="369"/>
      </w:pPr>
      <w:r w:rsidRPr="005702E6">
        <w:t>1.421.1</w:t>
      </w:r>
      <w:r>
        <w:t>/.2</w:t>
      </w:r>
      <w:r w:rsidRPr="005702E6">
        <w:t xml:space="preserve"> Brücke Eptingen (LU</w:t>
      </w:r>
      <w:r>
        <w:t>/BS</w:t>
      </w:r>
      <w:r w:rsidRPr="005702E6">
        <w:t>)</w:t>
      </w:r>
    </w:p>
    <w:p w:rsidR="00F94D85" w:rsidRPr="005702E6" w:rsidRDefault="00F94D85" w:rsidP="00F94D85">
      <w:pPr>
        <w:pStyle w:val="Fliesstext"/>
        <w:numPr>
          <w:ilvl w:val="0"/>
          <w:numId w:val="21"/>
        </w:numPr>
        <w:tabs>
          <w:tab w:val="left" w:pos="2127"/>
        </w:tabs>
        <w:ind w:left="1078" w:hanging="369"/>
      </w:pPr>
      <w:r w:rsidRPr="005702E6">
        <w:t>1.530 UEF Zubringer AS Sissach</w:t>
      </w:r>
    </w:p>
    <w:p w:rsidR="00F94D85" w:rsidRPr="005702E6" w:rsidRDefault="00F94D85" w:rsidP="00F94D85">
      <w:pPr>
        <w:pStyle w:val="Fliesstext"/>
        <w:numPr>
          <w:ilvl w:val="0"/>
          <w:numId w:val="21"/>
        </w:numPr>
        <w:tabs>
          <w:tab w:val="left" w:pos="2127"/>
        </w:tabs>
        <w:ind w:left="1078" w:hanging="369"/>
      </w:pPr>
      <w:r w:rsidRPr="005702E6">
        <w:t xml:space="preserve">1.670 UEF </w:t>
      </w:r>
      <w:proofErr w:type="spellStart"/>
      <w:r w:rsidRPr="005702E6">
        <w:t>UEF</w:t>
      </w:r>
      <w:proofErr w:type="spellEnd"/>
      <w:r w:rsidRPr="005702E6">
        <w:t xml:space="preserve"> </w:t>
      </w:r>
      <w:proofErr w:type="spellStart"/>
      <w:r w:rsidRPr="005702E6">
        <w:t>Steinler</w:t>
      </w:r>
      <w:proofErr w:type="spellEnd"/>
    </w:p>
    <w:p w:rsidR="00F94D85" w:rsidRPr="005702E6" w:rsidRDefault="00F94D85" w:rsidP="00F94D85">
      <w:pPr>
        <w:pStyle w:val="Fliesstext"/>
        <w:numPr>
          <w:ilvl w:val="0"/>
          <w:numId w:val="21"/>
        </w:numPr>
        <w:tabs>
          <w:tab w:val="left" w:pos="2127"/>
        </w:tabs>
        <w:ind w:left="1078" w:hanging="369"/>
      </w:pPr>
      <w:r w:rsidRPr="005702E6">
        <w:t>1.683.1</w:t>
      </w:r>
      <w:r>
        <w:t>/.2</w:t>
      </w:r>
      <w:r w:rsidRPr="005702E6">
        <w:t xml:space="preserve"> UNF AS Diegten (LU</w:t>
      </w:r>
      <w:r>
        <w:t>/BS</w:t>
      </w:r>
      <w:r w:rsidRPr="005702E6">
        <w:t>)</w:t>
      </w:r>
    </w:p>
    <w:p w:rsidR="00D404FC" w:rsidRPr="00D404FC" w:rsidRDefault="00D404FC" w:rsidP="00D404FC">
      <w:pPr>
        <w:pStyle w:val="Fliesstext"/>
        <w:numPr>
          <w:ilvl w:val="0"/>
          <w:numId w:val="21"/>
        </w:numPr>
        <w:tabs>
          <w:tab w:val="left" w:pos="2127"/>
        </w:tabs>
        <w:ind w:left="1078" w:hanging="369"/>
      </w:pPr>
      <w:r w:rsidRPr="00D404FC">
        <w:t>7.301</w:t>
      </w:r>
      <w:r>
        <w:t xml:space="preserve"> </w:t>
      </w:r>
      <w:r>
        <w:tab/>
      </w:r>
      <w:r w:rsidRPr="00D404FC">
        <w:t xml:space="preserve">DL </w:t>
      </w:r>
      <w:proofErr w:type="spellStart"/>
      <w:r w:rsidRPr="00D404FC">
        <w:t>Hefletenbächli</w:t>
      </w:r>
      <w:proofErr w:type="spellEnd"/>
      <w:r w:rsidRPr="00D404FC">
        <w:tab/>
      </w:r>
    </w:p>
    <w:p w:rsidR="00D404FC" w:rsidRDefault="00D404FC" w:rsidP="00D404FC">
      <w:pPr>
        <w:pStyle w:val="Fliesstext"/>
        <w:numPr>
          <w:ilvl w:val="0"/>
          <w:numId w:val="21"/>
        </w:numPr>
        <w:tabs>
          <w:tab w:val="left" w:pos="2127"/>
        </w:tabs>
        <w:ind w:left="1078" w:hanging="369"/>
      </w:pPr>
      <w:r>
        <w:t>7.304</w:t>
      </w:r>
      <w:r>
        <w:t xml:space="preserve"> </w:t>
      </w:r>
      <w:r>
        <w:tab/>
      </w:r>
      <w:r>
        <w:t xml:space="preserve">DL </w:t>
      </w:r>
      <w:proofErr w:type="spellStart"/>
      <w:r>
        <w:t>Talbächli</w:t>
      </w:r>
      <w:proofErr w:type="spellEnd"/>
      <w:r>
        <w:tab/>
      </w:r>
    </w:p>
    <w:p w:rsidR="00D404FC" w:rsidRDefault="00D404FC" w:rsidP="00D404FC">
      <w:pPr>
        <w:pStyle w:val="Fliesstext"/>
        <w:numPr>
          <w:ilvl w:val="0"/>
          <w:numId w:val="21"/>
        </w:numPr>
        <w:tabs>
          <w:tab w:val="left" w:pos="2127"/>
        </w:tabs>
        <w:ind w:left="1078" w:hanging="369"/>
      </w:pPr>
      <w:r>
        <w:t>7.305</w:t>
      </w:r>
      <w:r>
        <w:t xml:space="preserve"> </w:t>
      </w:r>
      <w:r>
        <w:tab/>
      </w:r>
      <w:r>
        <w:t xml:space="preserve">DL </w:t>
      </w:r>
      <w:proofErr w:type="spellStart"/>
      <w:r>
        <w:t>Rischmattbächli</w:t>
      </w:r>
      <w:proofErr w:type="spellEnd"/>
      <w:r>
        <w:tab/>
      </w:r>
    </w:p>
    <w:p w:rsidR="00D404FC" w:rsidRDefault="00D404FC" w:rsidP="00D404FC">
      <w:pPr>
        <w:pStyle w:val="Fliesstext"/>
        <w:numPr>
          <w:ilvl w:val="0"/>
          <w:numId w:val="21"/>
        </w:numPr>
        <w:tabs>
          <w:tab w:val="left" w:pos="2127"/>
        </w:tabs>
        <w:ind w:left="1078" w:hanging="369"/>
      </w:pPr>
      <w:r>
        <w:t>7.308.1</w:t>
      </w:r>
      <w:r>
        <w:t xml:space="preserve"> </w:t>
      </w:r>
      <w:r>
        <w:tab/>
      </w:r>
      <w:r>
        <w:t>DL Diegterbach unter Rutsch Edelweiss</w:t>
      </w:r>
      <w:r>
        <w:tab/>
      </w:r>
    </w:p>
    <w:p w:rsidR="00D404FC" w:rsidRDefault="00D404FC" w:rsidP="00D404FC">
      <w:pPr>
        <w:pStyle w:val="Fliesstext"/>
        <w:numPr>
          <w:ilvl w:val="0"/>
          <w:numId w:val="21"/>
        </w:numPr>
        <w:tabs>
          <w:tab w:val="left" w:pos="2127"/>
        </w:tabs>
        <w:ind w:left="1078" w:hanging="369"/>
      </w:pPr>
      <w:r>
        <w:t>7.308.2</w:t>
      </w:r>
      <w:r>
        <w:t xml:space="preserve"> </w:t>
      </w:r>
      <w:r>
        <w:tab/>
      </w:r>
      <w:r>
        <w:t>DL Diegterbach unter Rutsch Oberburg (Oberburg)</w:t>
      </w:r>
      <w:r>
        <w:tab/>
      </w:r>
    </w:p>
    <w:p w:rsidR="00D404FC" w:rsidRDefault="00D404FC" w:rsidP="00D404FC">
      <w:pPr>
        <w:pStyle w:val="Fliesstext"/>
        <w:numPr>
          <w:ilvl w:val="0"/>
          <w:numId w:val="21"/>
        </w:numPr>
        <w:tabs>
          <w:tab w:val="left" w:pos="2127"/>
        </w:tabs>
        <w:ind w:left="1078" w:hanging="369"/>
      </w:pPr>
      <w:r>
        <w:t>7.308.3</w:t>
      </w:r>
      <w:r>
        <w:t xml:space="preserve"> </w:t>
      </w:r>
      <w:r>
        <w:tab/>
      </w:r>
      <w:r>
        <w:t>DL Diegterbach unter Rutsch Oberburg (Brücke)</w:t>
      </w:r>
      <w:r>
        <w:tab/>
      </w:r>
    </w:p>
    <w:p w:rsidR="00D404FC" w:rsidRDefault="00D404FC" w:rsidP="00D404FC">
      <w:pPr>
        <w:pStyle w:val="Fliesstext"/>
        <w:numPr>
          <w:ilvl w:val="0"/>
          <w:numId w:val="21"/>
        </w:numPr>
        <w:tabs>
          <w:tab w:val="left" w:pos="2127"/>
        </w:tabs>
        <w:ind w:left="1078" w:hanging="369"/>
      </w:pPr>
      <w:r>
        <w:t>7.309</w:t>
      </w:r>
      <w:r>
        <w:t xml:space="preserve"> </w:t>
      </w:r>
      <w:r>
        <w:tab/>
      </w:r>
      <w:r>
        <w:t>Geschiebesammler Rutsch Eptingen</w:t>
      </w:r>
      <w:r>
        <w:tab/>
      </w:r>
    </w:p>
    <w:p w:rsidR="00D404FC" w:rsidRDefault="00D404FC" w:rsidP="00D404FC">
      <w:pPr>
        <w:pStyle w:val="Fliesstext"/>
        <w:numPr>
          <w:ilvl w:val="0"/>
          <w:numId w:val="21"/>
        </w:numPr>
        <w:tabs>
          <w:tab w:val="left" w:pos="2127"/>
        </w:tabs>
        <w:ind w:left="1078" w:hanging="369"/>
      </w:pPr>
      <w:r>
        <w:t>7.310</w:t>
      </w:r>
      <w:r>
        <w:t xml:space="preserve"> </w:t>
      </w:r>
      <w:r>
        <w:tab/>
      </w:r>
      <w:r>
        <w:t>Untere Fassung Edelweiss</w:t>
      </w:r>
      <w:r>
        <w:tab/>
      </w:r>
    </w:p>
    <w:p w:rsidR="00D404FC" w:rsidRDefault="00D404FC" w:rsidP="00D404FC">
      <w:pPr>
        <w:pStyle w:val="Fliesstext"/>
        <w:numPr>
          <w:ilvl w:val="0"/>
          <w:numId w:val="21"/>
        </w:numPr>
        <w:tabs>
          <w:tab w:val="left" w:pos="2127"/>
        </w:tabs>
        <w:ind w:left="1078" w:hanging="369"/>
      </w:pPr>
      <w:r>
        <w:t>Keine Nr.</w:t>
      </w:r>
      <w:r>
        <w:t xml:space="preserve"> </w:t>
      </w:r>
      <w:r>
        <w:tab/>
      </w:r>
      <w:r>
        <w:t>Bachverbauung Diegterbach km 27.0</w:t>
      </w:r>
      <w:r>
        <w:tab/>
      </w:r>
    </w:p>
    <w:p w:rsidR="00D404FC" w:rsidRDefault="00D404FC" w:rsidP="00D404FC">
      <w:pPr>
        <w:pStyle w:val="Fliesstext"/>
        <w:numPr>
          <w:ilvl w:val="0"/>
          <w:numId w:val="21"/>
        </w:numPr>
        <w:tabs>
          <w:tab w:val="left" w:pos="2127"/>
        </w:tabs>
        <w:ind w:left="1078" w:hanging="369"/>
      </w:pPr>
      <w:r>
        <w:t>Keine Nr.</w:t>
      </w:r>
      <w:r>
        <w:t xml:space="preserve"> </w:t>
      </w:r>
      <w:r>
        <w:tab/>
      </w:r>
      <w:r>
        <w:t>Bachverbauung Diegterbach km 31.8</w:t>
      </w:r>
      <w:r>
        <w:tab/>
      </w:r>
    </w:p>
    <w:p w:rsidR="00D404FC" w:rsidRDefault="00D404FC" w:rsidP="00D404FC">
      <w:pPr>
        <w:pStyle w:val="Fliesstext"/>
        <w:numPr>
          <w:ilvl w:val="0"/>
          <w:numId w:val="21"/>
        </w:numPr>
        <w:tabs>
          <w:tab w:val="left" w:pos="2127"/>
        </w:tabs>
        <w:ind w:left="1078" w:hanging="369"/>
      </w:pPr>
      <w:r>
        <w:t>7.313</w:t>
      </w:r>
      <w:r>
        <w:t xml:space="preserve"> </w:t>
      </w:r>
      <w:r>
        <w:t xml:space="preserve">DL </w:t>
      </w:r>
      <w:r>
        <w:tab/>
      </w:r>
      <w:proofErr w:type="spellStart"/>
      <w:r>
        <w:t>Rintelnbächlein</w:t>
      </w:r>
      <w:proofErr w:type="spellEnd"/>
      <w:r>
        <w:tab/>
      </w:r>
    </w:p>
    <w:p w:rsidR="00D404FC" w:rsidRDefault="00D404FC" w:rsidP="00D404FC">
      <w:pPr>
        <w:pStyle w:val="Fliesstext"/>
      </w:pPr>
    </w:p>
    <w:p w:rsidR="00D404FC" w:rsidRDefault="00F94D85" w:rsidP="008F6A03">
      <w:pPr>
        <w:pStyle w:val="Fliesstext"/>
      </w:pPr>
      <w:r>
        <w:t xml:space="preserve">Die Leistungen bezüglich statischen Überprüfungen, NV und PB (Brücken und UEF) sind bereits in </w:t>
      </w:r>
      <w:proofErr w:type="gramStart"/>
      <w:r>
        <w:t>d</w:t>
      </w:r>
      <w:r w:rsidR="00D404FC">
        <w:t>er Pos</w:t>
      </w:r>
      <w:proofErr w:type="gramEnd"/>
      <w:r w:rsidR="00D404FC">
        <w:t xml:space="preserve">. 2 enthalten </w:t>
      </w:r>
      <w:r>
        <w:t>und werden</w:t>
      </w:r>
      <w:r w:rsidR="00D404FC">
        <w:t xml:space="preserve"> hier nicht berücksic</w:t>
      </w:r>
      <w:r w:rsidR="00D404FC">
        <w:t>h</w:t>
      </w:r>
      <w:r w:rsidR="00D404FC">
        <w:t xml:space="preserve">tigt. </w:t>
      </w:r>
    </w:p>
    <w:p w:rsidR="00604AEB" w:rsidRDefault="00604AEB" w:rsidP="008F6A03">
      <w:pPr>
        <w:pStyle w:val="Fliesstext"/>
      </w:pPr>
    </w:p>
    <w:p w:rsidR="00A04A58" w:rsidRPr="00D404FC" w:rsidRDefault="00A04A58" w:rsidP="008F6A03">
      <w:pPr>
        <w:pStyle w:val="Fliesstext"/>
      </w:pPr>
    </w:p>
    <w:p w:rsidR="00F30E67" w:rsidRPr="008F6A03" w:rsidRDefault="00E00D09" w:rsidP="008F6A03">
      <w:pPr>
        <w:pStyle w:val="Fliesstext"/>
        <w:rPr>
          <w:b/>
        </w:rPr>
      </w:pPr>
      <w:r>
        <w:rPr>
          <w:b/>
        </w:rPr>
        <w:t>Pos. 6</w:t>
      </w:r>
      <w:r w:rsidR="008F6A03">
        <w:rPr>
          <w:b/>
        </w:rPr>
        <w:t xml:space="preserve">. </w:t>
      </w:r>
      <w:r w:rsidR="00F30E67" w:rsidRPr="008F6A03">
        <w:rPr>
          <w:b/>
        </w:rPr>
        <w:t>Mehraufwand zusätzliche Inspektionen</w:t>
      </w:r>
      <w:r w:rsidR="00417B85">
        <w:rPr>
          <w:b/>
        </w:rPr>
        <w:t xml:space="preserve"> MK</w:t>
      </w:r>
    </w:p>
    <w:p w:rsidR="00F30E67" w:rsidRPr="008F6A03" w:rsidRDefault="00F30E67" w:rsidP="008F6A03">
      <w:pPr>
        <w:pStyle w:val="Fliesstext"/>
      </w:pPr>
    </w:p>
    <w:p w:rsidR="00A04A58" w:rsidRDefault="00F30E67" w:rsidP="00C5382C">
      <w:pPr>
        <w:pStyle w:val="Fliesstext"/>
        <w:rPr>
          <w:b/>
        </w:rPr>
      </w:pPr>
      <w:r w:rsidRPr="00A22355">
        <w:t>Bei der Analyse bzw. der Beurteilung der im Jahre 2012/2013 durchgeführten Inspekt</w:t>
      </w:r>
      <w:r w:rsidRPr="00A22355">
        <w:t>i</w:t>
      </w:r>
      <w:r w:rsidRPr="00A22355">
        <w:t>onsresultate wurde festgestellt, dass für die Ausarbeitung des MK zusätzliche Überpr</w:t>
      </w:r>
      <w:r w:rsidRPr="00A22355">
        <w:t>ü</w:t>
      </w:r>
      <w:r w:rsidRPr="00A22355">
        <w:t>fungen am Objekt erforderlich werden. Diese wurden in einem Antrag zusammengestellt und der Bauherrschaft zur Genehmigung abgegeben</w:t>
      </w:r>
      <w:r w:rsidR="00A22355" w:rsidRPr="00A22355">
        <w:t xml:space="preserve"> (Entscheid ASTRA offen)</w:t>
      </w:r>
      <w:r w:rsidRPr="00A22355">
        <w:t>. Die z</w:t>
      </w:r>
      <w:r w:rsidRPr="00A22355">
        <w:t>u</w:t>
      </w:r>
      <w:r w:rsidRPr="00A22355">
        <w:t>sätzlichen Inspektionsarbeiten können zum Teil durch die INGE durchgeführt werden. Einige Inspektionsarbeiten müssen jedoch von einem Spezialisten Brückenlager und e</w:t>
      </w:r>
      <w:r w:rsidRPr="00A22355">
        <w:t>i</w:t>
      </w:r>
      <w:r w:rsidRPr="00A22355">
        <w:t>nem Baulabor ausgeführt werden. Benötigte Belagsfenster müssen von einer Bauunte</w:t>
      </w:r>
      <w:r w:rsidRPr="00A22355">
        <w:t>r</w:t>
      </w:r>
      <w:r w:rsidRPr="00A22355">
        <w:t>nehmung ausgeführt werden. Die Festlegung, die Organisation und Begleitung Dritter und Durchführung der INGE-Inspektionen verursachen einen zusätzlichen Mehraufwand.</w:t>
      </w:r>
      <w:r w:rsidR="00C5382C">
        <w:t xml:space="preserve"> </w:t>
      </w:r>
      <w:r w:rsidR="00A04A58">
        <w:rPr>
          <w:b/>
        </w:rPr>
        <w:br w:type="page"/>
      </w:r>
    </w:p>
    <w:p w:rsidR="00025998" w:rsidRPr="008F6A03" w:rsidRDefault="00E00D09" w:rsidP="00025998">
      <w:pPr>
        <w:pStyle w:val="Fliesstext"/>
        <w:rPr>
          <w:b/>
        </w:rPr>
      </w:pPr>
      <w:r>
        <w:rPr>
          <w:b/>
        </w:rPr>
        <w:t>Pos. 7</w:t>
      </w:r>
      <w:r w:rsidR="00025998">
        <w:rPr>
          <w:b/>
        </w:rPr>
        <w:t xml:space="preserve">. Mehraufwand </w:t>
      </w:r>
      <w:r w:rsidR="003C0042">
        <w:rPr>
          <w:b/>
        </w:rPr>
        <w:t>Brücken</w:t>
      </w:r>
      <w:r w:rsidR="000628E7">
        <w:rPr>
          <w:b/>
        </w:rPr>
        <w:t xml:space="preserve"> und übrige Kunstbauten</w:t>
      </w:r>
    </w:p>
    <w:p w:rsidR="00025998" w:rsidRPr="008F6A03" w:rsidRDefault="00025998" w:rsidP="00025998">
      <w:pPr>
        <w:pStyle w:val="Fliesstext"/>
      </w:pPr>
    </w:p>
    <w:p w:rsidR="00A22355" w:rsidRDefault="00D84867" w:rsidP="00025998">
      <w:pPr>
        <w:pStyle w:val="Fliesstext"/>
      </w:pPr>
      <w:r>
        <w:t xml:space="preserve">Die aktuellen Ergebnisse aus den Hauptinspektionen und den materialtechnologischen Untersuchungen 2012/2013 zeigten, dass bei den Brücken Massnahmen erforderlich sind, welche im </w:t>
      </w:r>
      <w:del w:id="1" w:author="Falzone Lorenzo" w:date="2014-01-31T08:38:00Z">
        <w:r w:rsidDel="00532D91">
          <w:delText xml:space="preserve">MK </w:delText>
        </w:r>
      </w:del>
      <w:r w:rsidR="00532D91">
        <w:t xml:space="preserve">EK </w:t>
      </w:r>
      <w:r>
        <w:t>II nicht vorgesehen sind. Dies ergibt bei der Ausarbeitung des tec</w:t>
      </w:r>
      <w:r>
        <w:t>h</w:t>
      </w:r>
      <w:r>
        <w:t xml:space="preserve">nischen Berichts und der benötigten Pläne einen Mehraufwand. </w:t>
      </w:r>
    </w:p>
    <w:p w:rsidR="000628E7" w:rsidRDefault="000628E7" w:rsidP="00025998">
      <w:pPr>
        <w:pStyle w:val="Fliesstext"/>
      </w:pPr>
    </w:p>
    <w:p w:rsidR="000628E7" w:rsidRDefault="000628E7" w:rsidP="000628E7">
      <w:pPr>
        <w:pStyle w:val="Fliesstext"/>
      </w:pPr>
      <w:r>
        <w:t xml:space="preserve">In der PS 02/13 hat das ASTRA mitgeteilt, dass bei Objekten mit Zustandsklasse 1 - 2, grundsätzlich keine </w:t>
      </w:r>
      <w:r w:rsidRPr="00B12F40">
        <w:t>bauliche</w:t>
      </w:r>
      <w:r>
        <w:t>n</w:t>
      </w:r>
      <w:r w:rsidRPr="00B12F40">
        <w:t xml:space="preserve"> Massnahmen erforderlich</w:t>
      </w:r>
      <w:r>
        <w:t xml:space="preserve"> sind (Entscheid EK II). </w:t>
      </w:r>
      <w:r w:rsidRPr="00B12F40">
        <w:t>Alle</w:t>
      </w:r>
      <w:r w:rsidRPr="00B12F40">
        <w:t>r</w:t>
      </w:r>
      <w:r w:rsidRPr="00B12F40">
        <w:t>dings</w:t>
      </w:r>
      <w:r>
        <w:t xml:space="preserve"> dürfen diese </w:t>
      </w:r>
      <w:r w:rsidRPr="00B12F40">
        <w:t>Objekt</w:t>
      </w:r>
      <w:r>
        <w:t>e</w:t>
      </w:r>
      <w:r w:rsidRPr="00B12F40">
        <w:t xml:space="preserve"> nicht gänzlich </w:t>
      </w:r>
      <w:r>
        <w:t>"</w:t>
      </w:r>
      <w:r w:rsidRPr="00B12F40">
        <w:t>weglassen</w:t>
      </w:r>
      <w:r>
        <w:t>" werden.</w:t>
      </w:r>
    </w:p>
    <w:p w:rsidR="000628E7" w:rsidRDefault="000628E7" w:rsidP="000628E7">
      <w:pPr>
        <w:pStyle w:val="Fliesstext"/>
      </w:pPr>
    </w:p>
    <w:p w:rsidR="000628E7" w:rsidRDefault="000628E7" w:rsidP="000628E7">
      <w:pPr>
        <w:pStyle w:val="Fliesstext"/>
      </w:pPr>
      <w:r>
        <w:t xml:space="preserve">Folglich sind im MK auch bei Kunstbauten, </w:t>
      </w:r>
      <w:r w:rsidR="00D404FC">
        <w:t xml:space="preserve">bei </w:t>
      </w:r>
      <w:r>
        <w:t>welche</w:t>
      </w:r>
      <w:r w:rsidR="00D404FC">
        <w:t>n</w:t>
      </w:r>
      <w:r>
        <w:t xml:space="preserve"> gemäss EK II keine Massna</w:t>
      </w:r>
      <w:r>
        <w:t>h</w:t>
      </w:r>
      <w:r>
        <w:t>men erforderlich sind, folgende Leistungen zu erbringen</w:t>
      </w:r>
      <w:r w:rsidR="00D404FC">
        <w:t>, welche nicht Bestandteil der Grundofferte sind</w:t>
      </w:r>
      <w:r>
        <w:t>:</w:t>
      </w:r>
    </w:p>
    <w:p w:rsidR="000628E7" w:rsidRDefault="000628E7" w:rsidP="000628E7">
      <w:pPr>
        <w:pStyle w:val="Fliesstext"/>
        <w:numPr>
          <w:ilvl w:val="0"/>
          <w:numId w:val="17"/>
        </w:numPr>
      </w:pPr>
      <w:r>
        <w:t>Grundlagebeschaffung, Studie der vorhandenen Bauakten</w:t>
      </w:r>
    </w:p>
    <w:p w:rsidR="000628E7" w:rsidRDefault="000628E7" w:rsidP="000628E7">
      <w:pPr>
        <w:pStyle w:val="Fliesstext"/>
        <w:numPr>
          <w:ilvl w:val="0"/>
          <w:numId w:val="17"/>
        </w:numPr>
      </w:pPr>
      <w:r>
        <w:t>Einarbeiten , z.T. Begehung</w:t>
      </w:r>
    </w:p>
    <w:p w:rsidR="000628E7" w:rsidRDefault="000628E7" w:rsidP="000628E7">
      <w:pPr>
        <w:pStyle w:val="Fliesstext"/>
        <w:numPr>
          <w:ilvl w:val="0"/>
          <w:numId w:val="17"/>
        </w:numPr>
      </w:pPr>
      <w:r>
        <w:t>Auswertung und Beurteilung der HI der GE</w:t>
      </w:r>
    </w:p>
    <w:p w:rsidR="000628E7" w:rsidRDefault="000628E7" w:rsidP="000628E7">
      <w:pPr>
        <w:pStyle w:val="Fliesstext"/>
        <w:numPr>
          <w:ilvl w:val="0"/>
          <w:numId w:val="17"/>
        </w:numPr>
      </w:pPr>
      <w:r>
        <w:t>Auswertung und Beurteilung der MTU der Baulabor</w:t>
      </w:r>
    </w:p>
    <w:p w:rsidR="000628E7" w:rsidRDefault="000628E7" w:rsidP="000628E7">
      <w:pPr>
        <w:pStyle w:val="Fliesstext"/>
        <w:numPr>
          <w:ilvl w:val="0"/>
          <w:numId w:val="17"/>
        </w:numPr>
      </w:pPr>
      <w:r>
        <w:t>Auswertung von Kanal-TV bei Werkleitungskanälen und Bachdurchlässen</w:t>
      </w:r>
    </w:p>
    <w:p w:rsidR="000628E7" w:rsidRDefault="000628E7" w:rsidP="000628E7">
      <w:pPr>
        <w:pStyle w:val="Fliesstext"/>
        <w:numPr>
          <w:ilvl w:val="0"/>
          <w:numId w:val="17"/>
        </w:numPr>
      </w:pPr>
      <w:r>
        <w:t>Erstellung der Überprüfungsberichte</w:t>
      </w:r>
    </w:p>
    <w:p w:rsidR="000628E7" w:rsidRDefault="000628E7" w:rsidP="000628E7">
      <w:pPr>
        <w:pStyle w:val="Fliesstext"/>
        <w:numPr>
          <w:ilvl w:val="0"/>
          <w:numId w:val="17"/>
        </w:numPr>
      </w:pPr>
      <w:r>
        <w:t>Erstellung / Angaben in technischen Berichten</w:t>
      </w:r>
    </w:p>
    <w:p w:rsidR="000628E7" w:rsidRDefault="000628E7" w:rsidP="000628E7">
      <w:pPr>
        <w:pStyle w:val="Fliesstext"/>
        <w:numPr>
          <w:ilvl w:val="0"/>
          <w:numId w:val="17"/>
        </w:numPr>
      </w:pPr>
      <w:r>
        <w:t>z.T. Planbearbeitung (wo notwendig, bzw. bei Massnahmen)</w:t>
      </w:r>
    </w:p>
    <w:p w:rsidR="000628E7" w:rsidRDefault="000628E7" w:rsidP="000628E7">
      <w:pPr>
        <w:pStyle w:val="Fliesstext"/>
        <w:numPr>
          <w:ilvl w:val="0"/>
          <w:numId w:val="17"/>
        </w:numPr>
      </w:pPr>
      <w:r>
        <w:t>z.T. Kostenvoranschlag (wo notwendig, bzw. bei Massnahmen)</w:t>
      </w:r>
    </w:p>
    <w:p w:rsidR="000628E7" w:rsidRDefault="000628E7" w:rsidP="000628E7">
      <w:pPr>
        <w:pStyle w:val="Fliesstext"/>
      </w:pPr>
    </w:p>
    <w:p w:rsidR="000628E7" w:rsidRDefault="000628E7" w:rsidP="000628E7">
      <w:pPr>
        <w:pStyle w:val="Fliesstext"/>
      </w:pPr>
      <w:r>
        <w:t>Durch die Erfassung von Sammelberichten bei ähnlichen Objekten (Unterführungen, Bachdurchlässe, etc.) konnte der Mehraufwand reduziert werden.</w:t>
      </w:r>
    </w:p>
    <w:p w:rsidR="000628E7" w:rsidRPr="00A22355" w:rsidRDefault="000628E7" w:rsidP="00025998">
      <w:pPr>
        <w:pStyle w:val="Fliesstext"/>
      </w:pPr>
    </w:p>
    <w:p w:rsidR="00633DC6" w:rsidRPr="008F6A03" w:rsidRDefault="00E00D09" w:rsidP="00633DC6">
      <w:pPr>
        <w:pStyle w:val="Fliesstext"/>
        <w:rPr>
          <w:b/>
        </w:rPr>
      </w:pPr>
      <w:r>
        <w:rPr>
          <w:b/>
        </w:rPr>
        <w:lastRenderedPageBreak/>
        <w:t>Pos. 8</w:t>
      </w:r>
      <w:r w:rsidR="00633DC6">
        <w:rPr>
          <w:b/>
        </w:rPr>
        <w:t xml:space="preserve">. </w:t>
      </w:r>
      <w:r>
        <w:rPr>
          <w:b/>
        </w:rPr>
        <w:t>Mehraufwandendungen</w:t>
      </w:r>
      <w:r w:rsidRPr="00633DC6">
        <w:rPr>
          <w:b/>
        </w:rPr>
        <w:t xml:space="preserve"> </w:t>
      </w:r>
      <w:r w:rsidR="00633DC6" w:rsidRPr="00633DC6">
        <w:rPr>
          <w:b/>
        </w:rPr>
        <w:t>Ausführungsprojekt WÜF</w:t>
      </w:r>
    </w:p>
    <w:p w:rsidR="0000657D" w:rsidRDefault="0000657D" w:rsidP="00A22355">
      <w:pPr>
        <w:pStyle w:val="Fliesstext"/>
      </w:pPr>
    </w:p>
    <w:p w:rsidR="00633DC6" w:rsidRDefault="00633DC6" w:rsidP="00633DC6">
      <w:pPr>
        <w:pStyle w:val="Fliesstext"/>
        <w:numPr>
          <w:ilvl w:val="0"/>
          <w:numId w:val="17"/>
        </w:numPr>
        <w:rPr>
          <w:sz w:val="24"/>
          <w:szCs w:val="24"/>
        </w:rPr>
      </w:pPr>
      <w:r w:rsidRPr="008A02BD">
        <w:rPr>
          <w:sz w:val="24"/>
          <w:szCs w:val="24"/>
        </w:rPr>
        <w:t>Projektablauf bis Dezember 2013. Mehrere Sitzungen mit Kanton inkl</w:t>
      </w:r>
      <w:r>
        <w:rPr>
          <w:sz w:val="24"/>
          <w:szCs w:val="24"/>
        </w:rPr>
        <w:t>.</w:t>
      </w:r>
      <w:r w:rsidRPr="008A02BD">
        <w:rPr>
          <w:sz w:val="24"/>
          <w:szCs w:val="24"/>
        </w:rPr>
        <w:t xml:space="preserve"> liefern von Unterlagen und einholen weiterer Grundlagen, Absprachen mit Spezialist </w:t>
      </w:r>
      <w:proofErr w:type="spellStart"/>
      <w:r w:rsidRPr="008A02BD">
        <w:rPr>
          <w:sz w:val="24"/>
          <w:szCs w:val="24"/>
        </w:rPr>
        <w:t>PiU</w:t>
      </w:r>
      <w:proofErr w:type="spellEnd"/>
      <w:r w:rsidRPr="008A02BD">
        <w:rPr>
          <w:sz w:val="24"/>
          <w:szCs w:val="24"/>
        </w:rPr>
        <w:t>, etc</w:t>
      </w:r>
      <w:r>
        <w:rPr>
          <w:sz w:val="24"/>
          <w:szCs w:val="24"/>
        </w:rPr>
        <w:t>.</w:t>
      </w:r>
    </w:p>
    <w:p w:rsidR="00633DC6" w:rsidRDefault="00633DC6" w:rsidP="00633DC6">
      <w:pPr>
        <w:pStyle w:val="Fliesstext"/>
        <w:ind w:left="1069"/>
        <w:rPr>
          <w:sz w:val="24"/>
          <w:szCs w:val="24"/>
        </w:rPr>
      </w:pPr>
    </w:p>
    <w:p w:rsidR="00633DC6" w:rsidRDefault="00633DC6" w:rsidP="00633DC6">
      <w:pPr>
        <w:pStyle w:val="Fliesstext"/>
        <w:numPr>
          <w:ilvl w:val="0"/>
          <w:numId w:val="17"/>
        </w:numPr>
        <w:rPr>
          <w:sz w:val="24"/>
          <w:szCs w:val="24"/>
        </w:rPr>
      </w:pPr>
      <w:r w:rsidRPr="00633DC6">
        <w:rPr>
          <w:sz w:val="24"/>
          <w:szCs w:val="24"/>
        </w:rPr>
        <w:t>Bearbeitung der Variante 8 als 3. Variante auf Stufe Machbarkeitsprüfung, beinhaltend:</w:t>
      </w:r>
    </w:p>
    <w:p w:rsidR="00633DC6" w:rsidRDefault="00633DC6" w:rsidP="00633DC6">
      <w:pPr>
        <w:pStyle w:val="Fliesstext"/>
        <w:numPr>
          <w:ilvl w:val="1"/>
          <w:numId w:val="17"/>
        </w:numPr>
        <w:ind w:left="1560" w:hanging="426"/>
        <w:rPr>
          <w:sz w:val="24"/>
          <w:szCs w:val="24"/>
        </w:rPr>
      </w:pPr>
      <w:r w:rsidRPr="008A02BD">
        <w:rPr>
          <w:sz w:val="24"/>
          <w:szCs w:val="24"/>
        </w:rPr>
        <w:t>Prüfung Grundlagen technisch und kostenmässig</w:t>
      </w:r>
    </w:p>
    <w:p w:rsidR="00633DC6" w:rsidRPr="008A02BD" w:rsidRDefault="00633DC6" w:rsidP="00633DC6">
      <w:pPr>
        <w:pStyle w:val="Fliesstext"/>
        <w:numPr>
          <w:ilvl w:val="1"/>
          <w:numId w:val="17"/>
        </w:numPr>
        <w:ind w:left="1560" w:hanging="426"/>
        <w:rPr>
          <w:sz w:val="24"/>
          <w:szCs w:val="24"/>
        </w:rPr>
      </w:pPr>
      <w:r w:rsidRPr="008A02BD">
        <w:rPr>
          <w:sz w:val="24"/>
          <w:szCs w:val="24"/>
        </w:rPr>
        <w:t xml:space="preserve">Konzeptionelles Überarbeiten, Verifikation </w:t>
      </w:r>
      <w:proofErr w:type="spellStart"/>
      <w:r w:rsidRPr="008A02BD">
        <w:rPr>
          <w:sz w:val="24"/>
          <w:szCs w:val="24"/>
        </w:rPr>
        <w:t>bzgl</w:t>
      </w:r>
      <w:proofErr w:type="spellEnd"/>
      <w:r w:rsidRPr="008A02BD">
        <w:rPr>
          <w:sz w:val="24"/>
          <w:szCs w:val="24"/>
        </w:rPr>
        <w:t xml:space="preserve"> überschlägige Neu-Dimensionierung der tragenden Bauteile</w:t>
      </w:r>
    </w:p>
    <w:p w:rsidR="00633DC6" w:rsidRPr="008A02BD" w:rsidRDefault="00633DC6" w:rsidP="00633DC6">
      <w:pPr>
        <w:pStyle w:val="Fliesstext"/>
        <w:numPr>
          <w:ilvl w:val="1"/>
          <w:numId w:val="17"/>
        </w:numPr>
        <w:ind w:left="1560" w:hanging="426"/>
        <w:rPr>
          <w:sz w:val="24"/>
          <w:szCs w:val="24"/>
        </w:rPr>
      </w:pPr>
      <w:proofErr w:type="spellStart"/>
      <w:r w:rsidRPr="008A02BD">
        <w:rPr>
          <w:sz w:val="24"/>
          <w:szCs w:val="24"/>
        </w:rPr>
        <w:t>Bauablaufsüberlegungen</w:t>
      </w:r>
      <w:proofErr w:type="spellEnd"/>
    </w:p>
    <w:p w:rsidR="00633DC6" w:rsidRDefault="00633DC6" w:rsidP="00633DC6">
      <w:pPr>
        <w:pStyle w:val="Fliesstext"/>
        <w:numPr>
          <w:ilvl w:val="1"/>
          <w:numId w:val="17"/>
        </w:numPr>
        <w:ind w:left="1560" w:hanging="426"/>
        <w:rPr>
          <w:sz w:val="24"/>
          <w:szCs w:val="24"/>
        </w:rPr>
      </w:pPr>
      <w:r w:rsidRPr="008A02BD">
        <w:rPr>
          <w:sz w:val="24"/>
          <w:szCs w:val="24"/>
        </w:rPr>
        <w:t>Grobkostenermittlung</w:t>
      </w:r>
    </w:p>
    <w:p w:rsidR="00633DC6" w:rsidRPr="008A02BD" w:rsidRDefault="00633DC6" w:rsidP="00633DC6">
      <w:pPr>
        <w:pStyle w:val="Fliesstext"/>
        <w:ind w:left="1560"/>
        <w:rPr>
          <w:sz w:val="24"/>
          <w:szCs w:val="24"/>
        </w:rPr>
      </w:pPr>
    </w:p>
    <w:p w:rsidR="00633DC6" w:rsidRPr="008A02BD" w:rsidRDefault="00633DC6" w:rsidP="00633DC6">
      <w:pPr>
        <w:pStyle w:val="Fliesstext"/>
        <w:numPr>
          <w:ilvl w:val="0"/>
          <w:numId w:val="17"/>
        </w:numPr>
        <w:rPr>
          <w:sz w:val="24"/>
          <w:szCs w:val="24"/>
        </w:rPr>
      </w:pPr>
      <w:r w:rsidRPr="008A02BD">
        <w:rPr>
          <w:sz w:val="24"/>
          <w:szCs w:val="24"/>
        </w:rPr>
        <w:t xml:space="preserve">Einbezug von Spezialist </w:t>
      </w:r>
      <w:proofErr w:type="spellStart"/>
      <w:r w:rsidRPr="008A02BD">
        <w:rPr>
          <w:sz w:val="24"/>
          <w:szCs w:val="24"/>
        </w:rPr>
        <w:t>PiU</w:t>
      </w:r>
      <w:proofErr w:type="spellEnd"/>
      <w:r w:rsidRPr="008A02BD">
        <w:rPr>
          <w:sz w:val="24"/>
          <w:szCs w:val="24"/>
        </w:rPr>
        <w:t xml:space="preserve"> zur Verifikation der überarbeiteten Variante 8 in Bezug auf wildtierökologische Kriterien</w:t>
      </w:r>
    </w:p>
    <w:p w:rsidR="00633DC6" w:rsidRPr="008A02BD" w:rsidRDefault="00633DC6" w:rsidP="00633DC6">
      <w:pPr>
        <w:pStyle w:val="Fliesstext"/>
        <w:numPr>
          <w:ilvl w:val="0"/>
          <w:numId w:val="17"/>
        </w:numPr>
        <w:rPr>
          <w:sz w:val="24"/>
          <w:szCs w:val="24"/>
        </w:rPr>
      </w:pPr>
      <w:r w:rsidRPr="008A02BD">
        <w:rPr>
          <w:sz w:val="24"/>
          <w:szCs w:val="24"/>
        </w:rPr>
        <w:t>Weitere Besprechung mit Kanton im Februar 2014</w:t>
      </w:r>
    </w:p>
    <w:p w:rsidR="00633DC6" w:rsidRDefault="00633DC6" w:rsidP="00A22355">
      <w:pPr>
        <w:pStyle w:val="Fliesstext"/>
      </w:pPr>
    </w:p>
    <w:p w:rsidR="00633DC6" w:rsidRDefault="00633DC6" w:rsidP="00A22355">
      <w:pPr>
        <w:pStyle w:val="Fliesstext"/>
      </w:pPr>
    </w:p>
    <w:p w:rsidR="00633DC6" w:rsidRDefault="00633DC6" w:rsidP="00A22355">
      <w:pPr>
        <w:pStyle w:val="Fliesstext"/>
      </w:pPr>
      <w:r w:rsidRPr="00E00D09">
        <w:rPr>
          <w:u w:val="single"/>
        </w:rPr>
        <w:t>Voraussetzung und Annahme</w:t>
      </w:r>
      <w:r w:rsidR="00E00D09" w:rsidRPr="00E00D09">
        <w:t xml:space="preserve">: </w:t>
      </w:r>
      <w:r w:rsidRPr="00633DC6">
        <w:t>Ab Februar 2014 wird ausschliesslich Var. 1 in AP WÜF weiterverfolgt</w:t>
      </w:r>
    </w:p>
    <w:p w:rsidR="0000657D" w:rsidRDefault="0000657D">
      <w:pPr>
        <w:spacing w:line="280" w:lineRule="exact"/>
        <w:jc w:val="left"/>
        <w:rPr>
          <w:rFonts w:eastAsiaTheme="majorEastAsia" w:cstheme="majorBidi"/>
          <w:b/>
          <w:bCs/>
          <w:color w:val="000000" w:themeColor="text1"/>
          <w:szCs w:val="26"/>
        </w:rPr>
      </w:pPr>
      <w:r>
        <w:br w:type="page"/>
      </w:r>
    </w:p>
    <w:p w:rsidR="0000657D" w:rsidRDefault="0000657D" w:rsidP="0000657D">
      <w:pPr>
        <w:pStyle w:val="berschrift2"/>
      </w:pPr>
      <w:r>
        <w:lastRenderedPageBreak/>
        <w:t>Stundenveränderung TP3, Kunstbauten</w:t>
      </w:r>
      <w:r w:rsidR="00417B85" w:rsidRPr="00417B85">
        <w:rPr>
          <w:b w:val="0"/>
        </w:rPr>
        <w:t xml:space="preserve"> </w:t>
      </w:r>
      <w:r w:rsidR="00417B85" w:rsidRPr="00417B85">
        <w:t>inkl. WÜF</w:t>
      </w:r>
    </w:p>
    <w:p w:rsidR="00F30E67" w:rsidRPr="00A22355" w:rsidRDefault="00F30E67" w:rsidP="00A22355">
      <w:pPr>
        <w:pStyle w:val="Fliesstext"/>
      </w:pPr>
    </w:p>
    <w:p w:rsidR="00517A9C" w:rsidRDefault="0060584C" w:rsidP="002C1D64">
      <w:pPr>
        <w:tabs>
          <w:tab w:val="left" w:pos="0"/>
          <w:tab w:val="center" w:pos="6946"/>
        </w:tabs>
        <w:overflowPunct w:val="0"/>
        <w:autoSpaceDE w:val="0"/>
        <w:autoSpaceDN w:val="0"/>
        <w:adjustRightInd w:val="0"/>
        <w:spacing w:before="120" w:after="120" w:line="240" w:lineRule="auto"/>
        <w:jc w:val="left"/>
        <w:textAlignment w:val="baseline"/>
        <w:outlineLvl w:val="0"/>
        <w:rPr>
          <w:rFonts w:eastAsia="Times New Roman" w:cs="Times New Roman"/>
          <w:b/>
          <w:szCs w:val="20"/>
          <w:lang w:eastAsia="de-DE"/>
        </w:rPr>
      </w:pPr>
      <w:r>
        <w:rPr>
          <w:rFonts w:eastAsia="Times New Roman" w:cs="Times New Roman"/>
          <w:b/>
          <w:noProof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-1.25pt;margin-top:5.65pt;width:509.6pt;height:232.3pt;z-index:251659264;mso-position-horizontal-relative:text;mso-position-vertical-relative:text">
            <v:imagedata r:id="rId9" o:title=""/>
          </v:shape>
          <o:OLEObject Type="Embed" ProgID="Excel.Sheet.12" ShapeID="_x0000_s1027" DrawAspect="Content" ObjectID="_1452949258" r:id="rId10"/>
        </w:pict>
      </w:r>
    </w:p>
    <w:p w:rsidR="00517A9C" w:rsidRDefault="00517A9C" w:rsidP="00517A9C">
      <w:pPr>
        <w:tabs>
          <w:tab w:val="left" w:pos="567"/>
          <w:tab w:val="center" w:pos="6946"/>
        </w:tabs>
        <w:overflowPunct w:val="0"/>
        <w:autoSpaceDE w:val="0"/>
        <w:autoSpaceDN w:val="0"/>
        <w:adjustRightInd w:val="0"/>
        <w:spacing w:before="120" w:after="120" w:line="240" w:lineRule="auto"/>
        <w:textAlignment w:val="baseline"/>
        <w:outlineLvl w:val="0"/>
        <w:rPr>
          <w:rFonts w:eastAsia="Times New Roman" w:cs="Times New Roman"/>
          <w:b/>
          <w:szCs w:val="20"/>
          <w:lang w:eastAsia="de-DE"/>
        </w:rPr>
      </w:pPr>
    </w:p>
    <w:p w:rsidR="00443604" w:rsidRDefault="00443604" w:rsidP="00517A9C">
      <w:pPr>
        <w:tabs>
          <w:tab w:val="left" w:pos="567"/>
          <w:tab w:val="center" w:pos="6946"/>
        </w:tabs>
        <w:overflowPunct w:val="0"/>
        <w:autoSpaceDE w:val="0"/>
        <w:autoSpaceDN w:val="0"/>
        <w:adjustRightInd w:val="0"/>
        <w:spacing w:before="120" w:after="120" w:line="240" w:lineRule="auto"/>
        <w:textAlignment w:val="baseline"/>
        <w:outlineLvl w:val="0"/>
        <w:rPr>
          <w:rFonts w:eastAsia="Times New Roman" w:cs="Times New Roman"/>
          <w:b/>
          <w:szCs w:val="20"/>
          <w:lang w:eastAsia="de-DE"/>
        </w:rPr>
      </w:pPr>
    </w:p>
    <w:p w:rsidR="00443604" w:rsidRDefault="00443604" w:rsidP="00517A9C">
      <w:pPr>
        <w:tabs>
          <w:tab w:val="left" w:pos="567"/>
          <w:tab w:val="center" w:pos="6946"/>
        </w:tabs>
        <w:overflowPunct w:val="0"/>
        <w:autoSpaceDE w:val="0"/>
        <w:autoSpaceDN w:val="0"/>
        <w:adjustRightInd w:val="0"/>
        <w:spacing w:before="120" w:after="120" w:line="240" w:lineRule="auto"/>
        <w:textAlignment w:val="baseline"/>
        <w:outlineLvl w:val="0"/>
        <w:rPr>
          <w:rFonts w:eastAsia="Times New Roman" w:cs="Times New Roman"/>
          <w:b/>
          <w:szCs w:val="20"/>
          <w:lang w:eastAsia="de-DE"/>
        </w:rPr>
      </w:pPr>
    </w:p>
    <w:p w:rsidR="00443604" w:rsidRDefault="00443604" w:rsidP="00517A9C">
      <w:pPr>
        <w:tabs>
          <w:tab w:val="left" w:pos="567"/>
          <w:tab w:val="center" w:pos="6946"/>
        </w:tabs>
        <w:overflowPunct w:val="0"/>
        <w:autoSpaceDE w:val="0"/>
        <w:autoSpaceDN w:val="0"/>
        <w:adjustRightInd w:val="0"/>
        <w:spacing w:before="120" w:after="120" w:line="240" w:lineRule="auto"/>
        <w:textAlignment w:val="baseline"/>
        <w:outlineLvl w:val="0"/>
        <w:rPr>
          <w:rFonts w:eastAsia="Times New Roman" w:cs="Times New Roman"/>
          <w:b/>
          <w:szCs w:val="20"/>
          <w:lang w:eastAsia="de-DE"/>
        </w:rPr>
      </w:pPr>
    </w:p>
    <w:p w:rsidR="00443604" w:rsidRDefault="00443604" w:rsidP="00517A9C">
      <w:pPr>
        <w:tabs>
          <w:tab w:val="left" w:pos="567"/>
          <w:tab w:val="center" w:pos="6946"/>
        </w:tabs>
        <w:overflowPunct w:val="0"/>
        <w:autoSpaceDE w:val="0"/>
        <w:autoSpaceDN w:val="0"/>
        <w:adjustRightInd w:val="0"/>
        <w:spacing w:before="120" w:after="120" w:line="240" w:lineRule="auto"/>
        <w:textAlignment w:val="baseline"/>
        <w:outlineLvl w:val="0"/>
        <w:rPr>
          <w:rFonts w:eastAsia="Times New Roman" w:cs="Times New Roman"/>
          <w:b/>
          <w:szCs w:val="20"/>
          <w:lang w:eastAsia="de-DE"/>
        </w:rPr>
      </w:pPr>
    </w:p>
    <w:p w:rsidR="00443604" w:rsidRDefault="00443604" w:rsidP="00517A9C">
      <w:pPr>
        <w:tabs>
          <w:tab w:val="left" w:pos="567"/>
          <w:tab w:val="center" w:pos="6946"/>
        </w:tabs>
        <w:overflowPunct w:val="0"/>
        <w:autoSpaceDE w:val="0"/>
        <w:autoSpaceDN w:val="0"/>
        <w:adjustRightInd w:val="0"/>
        <w:spacing w:before="120" w:after="120" w:line="240" w:lineRule="auto"/>
        <w:textAlignment w:val="baseline"/>
        <w:outlineLvl w:val="0"/>
        <w:rPr>
          <w:rFonts w:eastAsia="Times New Roman" w:cs="Times New Roman"/>
          <w:b/>
          <w:szCs w:val="20"/>
          <w:lang w:eastAsia="de-DE"/>
        </w:rPr>
      </w:pPr>
    </w:p>
    <w:p w:rsidR="00443604" w:rsidRDefault="00443604" w:rsidP="00517A9C">
      <w:pPr>
        <w:tabs>
          <w:tab w:val="left" w:pos="567"/>
          <w:tab w:val="center" w:pos="6946"/>
        </w:tabs>
        <w:overflowPunct w:val="0"/>
        <w:autoSpaceDE w:val="0"/>
        <w:autoSpaceDN w:val="0"/>
        <w:adjustRightInd w:val="0"/>
        <w:spacing w:before="120" w:after="120" w:line="240" w:lineRule="auto"/>
        <w:textAlignment w:val="baseline"/>
        <w:outlineLvl w:val="0"/>
        <w:rPr>
          <w:rFonts w:eastAsia="Times New Roman" w:cs="Times New Roman"/>
          <w:b/>
          <w:szCs w:val="20"/>
          <w:lang w:eastAsia="de-DE"/>
        </w:rPr>
      </w:pPr>
    </w:p>
    <w:p w:rsidR="00443604" w:rsidRDefault="00443604" w:rsidP="00517A9C">
      <w:pPr>
        <w:tabs>
          <w:tab w:val="left" w:pos="567"/>
          <w:tab w:val="center" w:pos="6946"/>
        </w:tabs>
        <w:overflowPunct w:val="0"/>
        <w:autoSpaceDE w:val="0"/>
        <w:autoSpaceDN w:val="0"/>
        <w:adjustRightInd w:val="0"/>
        <w:spacing w:before="120" w:after="120" w:line="240" w:lineRule="auto"/>
        <w:textAlignment w:val="baseline"/>
        <w:outlineLvl w:val="0"/>
        <w:rPr>
          <w:rFonts w:eastAsia="Times New Roman" w:cs="Times New Roman"/>
          <w:b/>
          <w:szCs w:val="20"/>
          <w:lang w:eastAsia="de-DE"/>
        </w:rPr>
      </w:pPr>
    </w:p>
    <w:p w:rsidR="00443604" w:rsidRDefault="00443604" w:rsidP="00517A9C">
      <w:pPr>
        <w:tabs>
          <w:tab w:val="left" w:pos="567"/>
          <w:tab w:val="center" w:pos="6946"/>
        </w:tabs>
        <w:overflowPunct w:val="0"/>
        <w:autoSpaceDE w:val="0"/>
        <w:autoSpaceDN w:val="0"/>
        <w:adjustRightInd w:val="0"/>
        <w:spacing w:before="120" w:after="120" w:line="240" w:lineRule="auto"/>
        <w:textAlignment w:val="baseline"/>
        <w:outlineLvl w:val="0"/>
        <w:rPr>
          <w:rFonts w:eastAsia="Times New Roman" w:cs="Times New Roman"/>
          <w:b/>
          <w:szCs w:val="20"/>
          <w:lang w:eastAsia="de-DE"/>
        </w:rPr>
      </w:pPr>
    </w:p>
    <w:p w:rsidR="00443604" w:rsidRDefault="00443604" w:rsidP="00517A9C">
      <w:pPr>
        <w:tabs>
          <w:tab w:val="left" w:pos="567"/>
          <w:tab w:val="center" w:pos="6946"/>
        </w:tabs>
        <w:overflowPunct w:val="0"/>
        <w:autoSpaceDE w:val="0"/>
        <w:autoSpaceDN w:val="0"/>
        <w:adjustRightInd w:val="0"/>
        <w:spacing w:before="120" w:after="120" w:line="240" w:lineRule="auto"/>
        <w:textAlignment w:val="baseline"/>
        <w:outlineLvl w:val="0"/>
        <w:rPr>
          <w:rFonts w:eastAsia="Times New Roman" w:cs="Times New Roman"/>
          <w:b/>
          <w:szCs w:val="20"/>
          <w:lang w:eastAsia="de-DE"/>
        </w:rPr>
      </w:pPr>
    </w:p>
    <w:p w:rsidR="00443604" w:rsidRDefault="00443604" w:rsidP="00517A9C">
      <w:pPr>
        <w:tabs>
          <w:tab w:val="left" w:pos="567"/>
          <w:tab w:val="center" w:pos="6946"/>
        </w:tabs>
        <w:overflowPunct w:val="0"/>
        <w:autoSpaceDE w:val="0"/>
        <w:autoSpaceDN w:val="0"/>
        <w:adjustRightInd w:val="0"/>
        <w:spacing w:before="120" w:after="120" w:line="240" w:lineRule="auto"/>
        <w:textAlignment w:val="baseline"/>
        <w:outlineLvl w:val="0"/>
        <w:rPr>
          <w:rFonts w:eastAsia="Times New Roman" w:cs="Times New Roman"/>
          <w:b/>
          <w:szCs w:val="20"/>
          <w:lang w:eastAsia="de-DE"/>
        </w:rPr>
      </w:pPr>
    </w:p>
    <w:p w:rsidR="00417B85" w:rsidRDefault="00417B85" w:rsidP="00517A9C">
      <w:pPr>
        <w:tabs>
          <w:tab w:val="left" w:pos="567"/>
          <w:tab w:val="center" w:pos="6946"/>
        </w:tabs>
        <w:overflowPunct w:val="0"/>
        <w:autoSpaceDE w:val="0"/>
        <w:autoSpaceDN w:val="0"/>
        <w:adjustRightInd w:val="0"/>
        <w:spacing w:before="120" w:after="120" w:line="240" w:lineRule="auto"/>
        <w:textAlignment w:val="baseline"/>
        <w:outlineLvl w:val="0"/>
        <w:rPr>
          <w:rFonts w:eastAsia="Times New Roman" w:cs="Times New Roman"/>
          <w:b/>
          <w:szCs w:val="20"/>
          <w:lang w:eastAsia="de-DE"/>
        </w:rPr>
      </w:pPr>
    </w:p>
    <w:p w:rsidR="00C5382C" w:rsidRDefault="00C5382C" w:rsidP="00517A9C">
      <w:pPr>
        <w:tabs>
          <w:tab w:val="left" w:pos="567"/>
          <w:tab w:val="center" w:pos="6946"/>
        </w:tabs>
        <w:overflowPunct w:val="0"/>
        <w:autoSpaceDE w:val="0"/>
        <w:autoSpaceDN w:val="0"/>
        <w:adjustRightInd w:val="0"/>
        <w:spacing w:before="120" w:after="120" w:line="240" w:lineRule="auto"/>
        <w:textAlignment w:val="baseline"/>
        <w:outlineLvl w:val="0"/>
        <w:rPr>
          <w:rFonts w:eastAsia="Times New Roman" w:cs="Times New Roman"/>
          <w:b/>
          <w:szCs w:val="20"/>
          <w:lang w:eastAsia="de-DE"/>
        </w:rPr>
      </w:pPr>
    </w:p>
    <w:sectPr w:rsidR="00C5382C" w:rsidSect="00784FC3"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1814" w:right="1134" w:bottom="1134" w:left="1418" w:header="993" w:footer="2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3F96" w:rsidRDefault="00D43F96" w:rsidP="00833AD6">
      <w:pPr>
        <w:spacing w:line="240" w:lineRule="auto"/>
      </w:pPr>
      <w:r>
        <w:separator/>
      </w:r>
    </w:p>
  </w:endnote>
  <w:endnote w:type="continuationSeparator" w:id="0">
    <w:p w:rsidR="00D43F96" w:rsidRDefault="00D43F96" w:rsidP="00833A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lenraster"/>
      <w:tblW w:w="0" w:type="auto"/>
      <w:tblInd w:w="113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457"/>
    </w:tblGrid>
    <w:tr w:rsidR="00B111FB" w:rsidRPr="00564542" w:rsidTr="00564542">
      <w:tc>
        <w:tcPr>
          <w:tcW w:w="9457" w:type="dxa"/>
        </w:tcPr>
        <w:p w:rsidR="00B111FB" w:rsidRPr="00564542" w:rsidRDefault="00B111FB" w:rsidP="00417B85">
          <w:pPr>
            <w:pStyle w:val="Fuzeile"/>
            <w:tabs>
              <w:tab w:val="clear" w:pos="4536"/>
              <w:tab w:val="clear" w:pos="9072"/>
              <w:tab w:val="left" w:pos="546"/>
              <w:tab w:val="right" w:pos="9356"/>
            </w:tabs>
            <w:spacing w:before="100" w:after="20"/>
            <w:ind w:left="-57" w:right="1841"/>
            <w:rPr>
              <w:spacing w:val="4"/>
              <w:sz w:val="18"/>
              <w:szCs w:val="18"/>
            </w:rPr>
          </w:pPr>
          <w:r w:rsidRPr="00564542">
            <w:rPr>
              <w:spacing w:val="4"/>
              <w:sz w:val="18"/>
              <w:szCs w:val="18"/>
            </w:rPr>
            <w:fldChar w:fldCharType="begin"/>
          </w:r>
          <w:r w:rsidRPr="00564542">
            <w:rPr>
              <w:spacing w:val="4"/>
              <w:sz w:val="18"/>
              <w:szCs w:val="18"/>
            </w:rPr>
            <w:instrText xml:space="preserve"> FILENAME   \* MERGEFORMAT </w:instrText>
          </w:r>
          <w:r w:rsidRPr="00564542">
            <w:rPr>
              <w:spacing w:val="4"/>
              <w:sz w:val="18"/>
              <w:szCs w:val="18"/>
            </w:rPr>
            <w:fldChar w:fldCharType="separate"/>
          </w:r>
          <w:r w:rsidR="00671323">
            <w:rPr>
              <w:noProof/>
              <w:spacing w:val="4"/>
              <w:sz w:val="18"/>
              <w:szCs w:val="18"/>
            </w:rPr>
            <w:t>9246_Text_NO5_K_inkl_WÜF_FL_20140203.docx</w:t>
          </w:r>
          <w:r w:rsidRPr="00564542">
            <w:rPr>
              <w:spacing w:val="4"/>
              <w:sz w:val="18"/>
              <w:szCs w:val="18"/>
            </w:rPr>
            <w:fldChar w:fldCharType="end"/>
          </w:r>
          <w:r w:rsidR="00417B85">
            <w:rPr>
              <w:spacing w:val="4"/>
              <w:sz w:val="18"/>
              <w:szCs w:val="18"/>
            </w:rPr>
            <w:t xml:space="preserve"> </w:t>
          </w:r>
          <w:r w:rsidRPr="00564542">
            <w:rPr>
              <w:spacing w:val="4"/>
              <w:sz w:val="18"/>
              <w:szCs w:val="18"/>
            </w:rPr>
            <w:tab/>
            <w:t xml:space="preserve">Seite </w:t>
          </w:r>
          <w:r w:rsidRPr="00564542">
            <w:rPr>
              <w:spacing w:val="4"/>
              <w:sz w:val="18"/>
              <w:szCs w:val="18"/>
            </w:rPr>
            <w:fldChar w:fldCharType="begin"/>
          </w:r>
          <w:r w:rsidRPr="00564542">
            <w:rPr>
              <w:spacing w:val="4"/>
              <w:sz w:val="18"/>
              <w:szCs w:val="18"/>
            </w:rPr>
            <w:instrText xml:space="preserve"> PAGE   \* MERGEFORMAT </w:instrText>
          </w:r>
          <w:r w:rsidRPr="00564542">
            <w:rPr>
              <w:spacing w:val="4"/>
              <w:sz w:val="18"/>
              <w:szCs w:val="18"/>
            </w:rPr>
            <w:fldChar w:fldCharType="separate"/>
          </w:r>
          <w:r w:rsidR="0060584C">
            <w:rPr>
              <w:noProof/>
              <w:spacing w:val="4"/>
              <w:sz w:val="18"/>
              <w:szCs w:val="18"/>
            </w:rPr>
            <w:t>2</w:t>
          </w:r>
          <w:r w:rsidRPr="00564542">
            <w:rPr>
              <w:spacing w:val="4"/>
              <w:sz w:val="18"/>
              <w:szCs w:val="18"/>
            </w:rPr>
            <w:fldChar w:fldCharType="end"/>
          </w:r>
        </w:p>
      </w:tc>
    </w:tr>
  </w:tbl>
  <w:p w:rsidR="00B111FB" w:rsidRPr="00564542" w:rsidRDefault="00B111FB">
    <w:pPr>
      <w:pStyle w:val="Fuzeile"/>
      <w:rPr>
        <w:sz w:val="14"/>
        <w:szCs w:val="14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lenraster"/>
      <w:tblW w:w="0" w:type="auto"/>
      <w:tblInd w:w="113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457"/>
    </w:tblGrid>
    <w:tr w:rsidR="00B111FB" w:rsidRPr="00564542" w:rsidTr="00B111FB">
      <w:tc>
        <w:tcPr>
          <w:tcW w:w="9457" w:type="dxa"/>
        </w:tcPr>
        <w:p w:rsidR="00B111FB" w:rsidRPr="00564542" w:rsidRDefault="00B111FB" w:rsidP="00B111FB">
          <w:pPr>
            <w:pStyle w:val="Fuzeile"/>
            <w:tabs>
              <w:tab w:val="clear" w:pos="4536"/>
              <w:tab w:val="clear" w:pos="9072"/>
              <w:tab w:val="left" w:pos="546"/>
              <w:tab w:val="right" w:pos="9356"/>
            </w:tabs>
            <w:spacing w:before="100" w:after="20"/>
            <w:ind w:left="-57" w:right="1841"/>
            <w:rPr>
              <w:spacing w:val="4"/>
              <w:sz w:val="18"/>
              <w:szCs w:val="18"/>
            </w:rPr>
          </w:pPr>
          <w:r w:rsidRPr="00564542">
            <w:rPr>
              <w:spacing w:val="4"/>
              <w:sz w:val="18"/>
              <w:szCs w:val="18"/>
            </w:rPr>
            <w:fldChar w:fldCharType="begin"/>
          </w:r>
          <w:r w:rsidRPr="00564542">
            <w:rPr>
              <w:spacing w:val="4"/>
              <w:sz w:val="18"/>
              <w:szCs w:val="18"/>
            </w:rPr>
            <w:instrText xml:space="preserve"> FILENAME   \* MERGEFORMAT </w:instrText>
          </w:r>
          <w:r w:rsidRPr="00564542">
            <w:rPr>
              <w:spacing w:val="4"/>
              <w:sz w:val="18"/>
              <w:szCs w:val="18"/>
            </w:rPr>
            <w:fldChar w:fldCharType="separate"/>
          </w:r>
          <w:r w:rsidR="00671323">
            <w:rPr>
              <w:noProof/>
              <w:spacing w:val="4"/>
              <w:sz w:val="18"/>
              <w:szCs w:val="18"/>
            </w:rPr>
            <w:t>9246_Text_NO5_K_inkl_WÜF_FL_20140203.docx</w:t>
          </w:r>
          <w:r w:rsidRPr="00564542">
            <w:rPr>
              <w:spacing w:val="4"/>
              <w:sz w:val="18"/>
              <w:szCs w:val="18"/>
            </w:rPr>
            <w:fldChar w:fldCharType="end"/>
          </w:r>
          <w:r w:rsidRPr="00564542">
            <w:rPr>
              <w:spacing w:val="4"/>
              <w:sz w:val="18"/>
              <w:szCs w:val="18"/>
            </w:rPr>
            <w:tab/>
            <w:t xml:space="preserve">Seite </w:t>
          </w:r>
          <w:r w:rsidRPr="00564542">
            <w:rPr>
              <w:spacing w:val="4"/>
              <w:sz w:val="18"/>
              <w:szCs w:val="18"/>
            </w:rPr>
            <w:fldChar w:fldCharType="begin"/>
          </w:r>
          <w:r w:rsidRPr="00564542">
            <w:rPr>
              <w:spacing w:val="4"/>
              <w:sz w:val="18"/>
              <w:szCs w:val="18"/>
            </w:rPr>
            <w:instrText xml:space="preserve"> PAGE   \* MERGEFORMAT </w:instrText>
          </w:r>
          <w:r w:rsidRPr="00564542">
            <w:rPr>
              <w:spacing w:val="4"/>
              <w:sz w:val="18"/>
              <w:szCs w:val="18"/>
            </w:rPr>
            <w:fldChar w:fldCharType="separate"/>
          </w:r>
          <w:r w:rsidR="0060584C">
            <w:rPr>
              <w:noProof/>
              <w:spacing w:val="4"/>
              <w:sz w:val="18"/>
              <w:szCs w:val="18"/>
            </w:rPr>
            <w:t>1</w:t>
          </w:r>
          <w:r w:rsidRPr="00564542">
            <w:rPr>
              <w:spacing w:val="4"/>
              <w:sz w:val="18"/>
              <w:szCs w:val="18"/>
            </w:rPr>
            <w:fldChar w:fldCharType="end"/>
          </w:r>
        </w:p>
      </w:tc>
    </w:tr>
  </w:tbl>
  <w:p w:rsidR="00B111FB" w:rsidRPr="00564542" w:rsidRDefault="00B111FB" w:rsidP="009E4A1D">
    <w:pPr>
      <w:pStyle w:val="Fuzeile"/>
      <w:rPr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3F96" w:rsidRDefault="00D43F96" w:rsidP="00833AD6">
      <w:pPr>
        <w:spacing w:line="240" w:lineRule="auto"/>
      </w:pPr>
      <w:r>
        <w:separator/>
      </w:r>
    </w:p>
  </w:footnote>
  <w:footnote w:type="continuationSeparator" w:id="0">
    <w:p w:rsidR="00D43F96" w:rsidRDefault="00D43F96" w:rsidP="00833A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11FB" w:rsidRPr="00784FC3" w:rsidRDefault="00784FC3" w:rsidP="00784FC3">
    <w:pPr>
      <w:pStyle w:val="Kopfzeile"/>
      <w:tabs>
        <w:tab w:val="clear" w:pos="4536"/>
        <w:tab w:val="clear" w:pos="9072"/>
        <w:tab w:val="right" w:pos="9356"/>
      </w:tabs>
      <w:rPr>
        <w:sz w:val="18"/>
        <w:szCs w:val="18"/>
      </w:rPr>
    </w:pPr>
    <w:r w:rsidRPr="00784FC3">
      <w:rPr>
        <w:sz w:val="18"/>
        <w:szCs w:val="18"/>
      </w:rPr>
      <w:t>EP SIEP</w:t>
    </w:r>
    <w:r w:rsidRPr="00784FC3">
      <w:rPr>
        <w:sz w:val="18"/>
        <w:szCs w:val="18"/>
      </w:rPr>
      <w:tab/>
      <w:t>INGE AeBo / JSAG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580B" w:rsidRPr="00101672" w:rsidRDefault="00C5580B" w:rsidP="00C5580B">
    <w:pPr>
      <w:pStyle w:val="Kopfzeile"/>
      <w:tabs>
        <w:tab w:val="clear" w:pos="4536"/>
        <w:tab w:val="clear" w:pos="9072"/>
        <w:tab w:val="right" w:pos="9356"/>
      </w:tabs>
      <w:spacing w:after="100"/>
      <w:ind w:left="-57"/>
      <w:rPr>
        <w:spacing w:val="4"/>
        <w:sz w:val="14"/>
        <w:szCs w:val="14"/>
      </w:rPr>
    </w:pPr>
    <w:r w:rsidRPr="003D45F2">
      <w:rPr>
        <w:noProof/>
        <w:lang w:eastAsia="de-CH"/>
      </w:rPr>
      <w:drawing>
        <wp:anchor distT="0" distB="0" distL="114300" distR="114300" simplePos="0" relativeHeight="251668480" behindDoc="0" locked="0" layoutInCell="1" allowOverlap="1" wp14:anchorId="665F68D8" wp14:editId="7546191B">
          <wp:simplePos x="0" y="0"/>
          <wp:positionH relativeFrom="column">
            <wp:posOffset>4005580</wp:posOffset>
          </wp:positionH>
          <wp:positionV relativeFrom="paragraph">
            <wp:posOffset>155575</wp:posOffset>
          </wp:positionV>
          <wp:extent cx="1999615" cy="333375"/>
          <wp:effectExtent l="0" t="0" r="635" b="9525"/>
          <wp:wrapNone/>
          <wp:docPr id="11" name="Bild 1" descr="Beschreibung: http://www.aebo.ch/images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Beschreibung: http://www.aebo.ch/images/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9615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D45F2">
      <w:rPr>
        <w:noProof/>
        <w:lang w:eastAsia="de-CH"/>
      </w:rPr>
      <w:drawing>
        <wp:anchor distT="0" distB="0" distL="114300" distR="114300" simplePos="0" relativeHeight="251667456" behindDoc="0" locked="0" layoutInCell="1" allowOverlap="1" wp14:anchorId="1D3E1D91" wp14:editId="730107C8">
          <wp:simplePos x="0" y="0"/>
          <wp:positionH relativeFrom="column">
            <wp:posOffset>-34290</wp:posOffset>
          </wp:positionH>
          <wp:positionV relativeFrom="paragraph">
            <wp:posOffset>117475</wp:posOffset>
          </wp:positionV>
          <wp:extent cx="2143760" cy="371475"/>
          <wp:effectExtent l="0" t="0" r="8890" b="9525"/>
          <wp:wrapNone/>
          <wp:docPr id="12" name="Bild 1" descr="JSAG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JSAG_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376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C5580B" w:rsidRDefault="00C5580B"/>
  <w:p w:rsidR="00C5580B" w:rsidRPr="00C5580B" w:rsidRDefault="00C5580B" w:rsidP="00C5580B">
    <w:pPr>
      <w:tabs>
        <w:tab w:val="center" w:pos="4678"/>
        <w:tab w:val="right" w:pos="9354"/>
      </w:tabs>
      <w:rPr>
        <w:u w:val="single"/>
      </w:rPr>
    </w:pPr>
    <w:r w:rsidRPr="00C5580B">
      <w:rPr>
        <w:u w:val="single"/>
      </w:rPr>
      <w:tab/>
      <w:t>INGE EPSI</w:t>
    </w:r>
    <w:r w:rsidRPr="00C5580B">
      <w:rPr>
        <w:u w:val="single"/>
      </w:rPr>
      <w:tab/>
    </w:r>
  </w:p>
  <w:p w:rsidR="00B111FB" w:rsidRDefault="00B111FB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9168C5A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1D5CBA8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5215D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3BFA62F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12BC20D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364F29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E6832E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BFEE82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39E6E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88EAC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E74AFB"/>
    <w:multiLevelType w:val="hybridMultilevel"/>
    <w:tmpl w:val="64A0DEE8"/>
    <w:lvl w:ilvl="0" w:tplc="922E92D8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1">
    <w:nsid w:val="05497443"/>
    <w:multiLevelType w:val="hybridMultilevel"/>
    <w:tmpl w:val="1360C794"/>
    <w:lvl w:ilvl="0" w:tplc="08070001">
      <w:start w:val="1"/>
      <w:numFmt w:val="bullet"/>
      <w:lvlText w:val=""/>
      <w:lvlJc w:val="left"/>
      <w:pPr>
        <w:ind w:left="394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12">
    <w:nsid w:val="0B88146B"/>
    <w:multiLevelType w:val="hybridMultilevel"/>
    <w:tmpl w:val="A3E4EB90"/>
    <w:lvl w:ilvl="0" w:tplc="0807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7B500FB2">
      <w:start w:val="1"/>
      <w:numFmt w:val="bullet"/>
      <w:lvlText w:val="-"/>
      <w:lvlJc w:val="left"/>
      <w:pPr>
        <w:ind w:left="1789" w:hanging="360"/>
      </w:pPr>
      <w:rPr>
        <w:rFonts w:ascii="Arial" w:hAnsi="Arial" w:hint="default"/>
      </w:rPr>
    </w:lvl>
    <w:lvl w:ilvl="2" w:tplc="0807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>
    <w:nsid w:val="2BEF1F19"/>
    <w:multiLevelType w:val="multilevel"/>
    <w:tmpl w:val="CC7C4C9C"/>
    <w:lvl w:ilvl="0">
      <w:start w:val="1"/>
      <w:numFmt w:val="bullet"/>
      <w:pStyle w:val="AufzhlungFliesst"/>
      <w:lvlText w:val=""/>
      <w:lvlJc w:val="left"/>
      <w:pPr>
        <w:tabs>
          <w:tab w:val="num" w:pos="1106"/>
        </w:tabs>
        <w:ind w:left="1106" w:hanging="426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1531"/>
        </w:tabs>
        <w:ind w:left="1531" w:hanging="426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tabs>
          <w:tab w:val="num" w:pos="1956"/>
        </w:tabs>
        <w:ind w:left="1956" w:hanging="426"/>
      </w:pPr>
      <w:rPr>
        <w:rFonts w:ascii="Symbol" w:hAnsi="Symbol" w:hint="default"/>
      </w:rPr>
    </w:lvl>
    <w:lvl w:ilvl="3">
      <w:start w:val="1"/>
      <w:numFmt w:val="bullet"/>
      <w:lvlText w:val=""/>
      <w:lvlJc w:val="left"/>
      <w:pPr>
        <w:tabs>
          <w:tab w:val="num" w:pos="2381"/>
        </w:tabs>
        <w:ind w:left="2381" w:hanging="426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2806"/>
        </w:tabs>
        <w:ind w:left="2806" w:hanging="42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231"/>
        </w:tabs>
        <w:ind w:left="3231" w:hanging="42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656"/>
        </w:tabs>
        <w:ind w:left="3656" w:hanging="42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081"/>
        </w:tabs>
        <w:ind w:left="4081" w:hanging="42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4506"/>
        </w:tabs>
        <w:ind w:left="4506" w:hanging="426"/>
      </w:pPr>
      <w:rPr>
        <w:rFonts w:ascii="Wingdings" w:hAnsi="Wingdings" w:hint="default"/>
      </w:rPr>
    </w:lvl>
  </w:abstractNum>
  <w:abstractNum w:abstractNumId="14">
    <w:nsid w:val="2FB44BAA"/>
    <w:multiLevelType w:val="hybridMultilevel"/>
    <w:tmpl w:val="9A702188"/>
    <w:lvl w:ilvl="0" w:tplc="26FE571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3F49C1"/>
    <w:multiLevelType w:val="multilevel"/>
    <w:tmpl w:val="6172E770"/>
    <w:lvl w:ilvl="0">
      <w:start w:val="1"/>
      <w:numFmt w:val="bullet"/>
      <w:pStyle w:val="AufzhlungStd"/>
      <w:lvlText w:val="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850"/>
        </w:tabs>
        <w:ind w:left="850" w:hanging="425"/>
      </w:pPr>
      <w:rPr>
        <w:rFonts w:ascii="Wingdings" w:hAnsi="Wingdings" w:hint="default"/>
      </w:rPr>
    </w:lvl>
    <w:lvl w:ilvl="2">
      <w:start w:val="1"/>
      <w:numFmt w:val="bullet"/>
      <w:lvlText w:val="▪"/>
      <w:lvlJc w:val="left"/>
      <w:pPr>
        <w:tabs>
          <w:tab w:val="num" w:pos="1275"/>
        </w:tabs>
        <w:ind w:left="1275" w:hanging="425"/>
      </w:pPr>
      <w:rPr>
        <w:rFonts w:ascii="Arial" w:hAnsi="Arial" w:hint="default"/>
      </w:rPr>
    </w:lvl>
    <w:lvl w:ilvl="3">
      <w:start w:val="1"/>
      <w:numFmt w:val="bullet"/>
      <w:lvlText w:val=""/>
      <w:lvlJc w:val="left"/>
      <w:pPr>
        <w:tabs>
          <w:tab w:val="num" w:pos="1700"/>
        </w:tabs>
        <w:ind w:left="1700" w:hanging="425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2125"/>
        </w:tabs>
        <w:ind w:left="2125" w:hanging="425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50"/>
        </w:tabs>
        <w:ind w:left="2550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975"/>
        </w:tabs>
        <w:ind w:left="2975" w:hanging="425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400"/>
        </w:tabs>
        <w:ind w:left="3400" w:hanging="425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825"/>
        </w:tabs>
        <w:ind w:left="3825" w:hanging="425"/>
      </w:pPr>
      <w:rPr>
        <w:rFonts w:ascii="Wingdings" w:hAnsi="Wingdings" w:hint="default"/>
      </w:rPr>
    </w:lvl>
  </w:abstractNum>
  <w:abstractNum w:abstractNumId="16">
    <w:nsid w:val="451D30A2"/>
    <w:multiLevelType w:val="hybridMultilevel"/>
    <w:tmpl w:val="041C10E4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9951B56"/>
    <w:multiLevelType w:val="hybridMultilevel"/>
    <w:tmpl w:val="CE0631DA"/>
    <w:lvl w:ilvl="0" w:tplc="492C997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A732D70"/>
    <w:multiLevelType w:val="hybridMultilevel"/>
    <w:tmpl w:val="CAFA7ED8"/>
    <w:lvl w:ilvl="0" w:tplc="0807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9">
    <w:nsid w:val="63B3166E"/>
    <w:multiLevelType w:val="hybridMultilevel"/>
    <w:tmpl w:val="5DC61034"/>
    <w:lvl w:ilvl="0" w:tplc="4A9481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9576EF4"/>
    <w:multiLevelType w:val="multilevel"/>
    <w:tmpl w:val="D2AC944A"/>
    <w:lvl w:ilvl="0">
      <w:start w:val="1"/>
      <w:numFmt w:val="decimal"/>
      <w:pStyle w:val="berschrift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1">
    <w:nsid w:val="7EE031FB"/>
    <w:multiLevelType w:val="hybridMultilevel"/>
    <w:tmpl w:val="4D5298C2"/>
    <w:lvl w:ilvl="0" w:tplc="0807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9"/>
  </w:num>
  <w:num w:numId="3">
    <w:abstractNumId w:val="15"/>
  </w:num>
  <w:num w:numId="4">
    <w:abstractNumId w:val="10"/>
  </w:num>
  <w:num w:numId="5">
    <w:abstractNumId w:val="1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7"/>
  </w:num>
  <w:num w:numId="17">
    <w:abstractNumId w:val="12"/>
  </w:num>
  <w:num w:numId="18">
    <w:abstractNumId w:val="21"/>
  </w:num>
  <w:num w:numId="19">
    <w:abstractNumId w:val="16"/>
  </w:num>
  <w:num w:numId="20">
    <w:abstractNumId w:val="11"/>
  </w:num>
  <w:num w:numId="21">
    <w:abstractNumId w:val="18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attachedTemplate r:id="rId1"/>
  <w:stylePaneFormatFilter w:val="1628" w:allStyles="0" w:customStyles="0" w:latentStyles="0" w:stylesInUse="1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0"/>
  <w:stylePaneSortMethod w:val="0000"/>
  <w:revisionView w:markup="0"/>
  <w:defaultTabStop w:val="709"/>
  <w:autoHyphenation/>
  <w:hyphenationZone w:val="284"/>
  <w:doNotHyphenateCaps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F96"/>
    <w:rsid w:val="0000657D"/>
    <w:rsid w:val="000150FE"/>
    <w:rsid w:val="000233D1"/>
    <w:rsid w:val="00025998"/>
    <w:rsid w:val="00051A14"/>
    <w:rsid w:val="000526B2"/>
    <w:rsid w:val="000628E7"/>
    <w:rsid w:val="00101672"/>
    <w:rsid w:val="0011601C"/>
    <w:rsid w:val="00151D74"/>
    <w:rsid w:val="001853DC"/>
    <w:rsid w:val="001D508A"/>
    <w:rsid w:val="00245A9B"/>
    <w:rsid w:val="00247E69"/>
    <w:rsid w:val="002C1D64"/>
    <w:rsid w:val="002D5365"/>
    <w:rsid w:val="002E6529"/>
    <w:rsid w:val="003C0042"/>
    <w:rsid w:val="003C3CF4"/>
    <w:rsid w:val="00417B85"/>
    <w:rsid w:val="00434CDF"/>
    <w:rsid w:val="00443604"/>
    <w:rsid w:val="0050143D"/>
    <w:rsid w:val="00517A9C"/>
    <w:rsid w:val="00532D91"/>
    <w:rsid w:val="00564542"/>
    <w:rsid w:val="005702E6"/>
    <w:rsid w:val="00580CB9"/>
    <w:rsid w:val="005A3F61"/>
    <w:rsid w:val="00601CDE"/>
    <w:rsid w:val="00604AEB"/>
    <w:rsid w:val="0060584C"/>
    <w:rsid w:val="00633DC6"/>
    <w:rsid w:val="00671323"/>
    <w:rsid w:val="006A1C15"/>
    <w:rsid w:val="006A40C2"/>
    <w:rsid w:val="006D658C"/>
    <w:rsid w:val="00736790"/>
    <w:rsid w:val="007815E6"/>
    <w:rsid w:val="00784FC3"/>
    <w:rsid w:val="007D5EB3"/>
    <w:rsid w:val="00833AD6"/>
    <w:rsid w:val="00891DC4"/>
    <w:rsid w:val="008B0B9B"/>
    <w:rsid w:val="008B0BB8"/>
    <w:rsid w:val="008B307F"/>
    <w:rsid w:val="008E0DB2"/>
    <w:rsid w:val="008F388D"/>
    <w:rsid w:val="008F6A03"/>
    <w:rsid w:val="00911371"/>
    <w:rsid w:val="00984F2A"/>
    <w:rsid w:val="00986E0A"/>
    <w:rsid w:val="009E4A1D"/>
    <w:rsid w:val="00A04A58"/>
    <w:rsid w:val="00A07A23"/>
    <w:rsid w:val="00A22355"/>
    <w:rsid w:val="00A23F20"/>
    <w:rsid w:val="00A6328A"/>
    <w:rsid w:val="00AD1022"/>
    <w:rsid w:val="00B06DC6"/>
    <w:rsid w:val="00B111FB"/>
    <w:rsid w:val="00B12F40"/>
    <w:rsid w:val="00B23756"/>
    <w:rsid w:val="00B36CB5"/>
    <w:rsid w:val="00B46595"/>
    <w:rsid w:val="00B50A64"/>
    <w:rsid w:val="00B8150D"/>
    <w:rsid w:val="00BD05A7"/>
    <w:rsid w:val="00C46819"/>
    <w:rsid w:val="00C5382C"/>
    <w:rsid w:val="00C5580B"/>
    <w:rsid w:val="00CC7BFE"/>
    <w:rsid w:val="00D404FC"/>
    <w:rsid w:val="00D43F96"/>
    <w:rsid w:val="00D84867"/>
    <w:rsid w:val="00E002E0"/>
    <w:rsid w:val="00E00D09"/>
    <w:rsid w:val="00E04C5D"/>
    <w:rsid w:val="00E256F7"/>
    <w:rsid w:val="00E31785"/>
    <w:rsid w:val="00E77214"/>
    <w:rsid w:val="00E8471E"/>
    <w:rsid w:val="00EF3C7E"/>
    <w:rsid w:val="00F17160"/>
    <w:rsid w:val="00F30E67"/>
    <w:rsid w:val="00F32556"/>
    <w:rsid w:val="00F94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Tahoma"/>
        <w:sz w:val="22"/>
        <w:szCs w:val="22"/>
        <w:lang w:val="de-CH" w:eastAsia="en-US" w:bidi="ar-SA"/>
      </w:rPr>
    </w:rPrDefault>
    <w:pPrDefault>
      <w:pPr>
        <w:spacing w:line="28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/>
    <w:lsdException w:name="Subtitle" w:uiPriority="11"/>
    <w:lsdException w:name="Strong" w:uiPriority="22"/>
    <w:lsdException w:name="Emphasis" w:uiPriority="20"/>
    <w:lsdException w:name="Table Grid" w:semiHidden="0" w:uiPriority="59" w:unhideWhenUsed="0"/>
    <w:lsdException w:name="Placeholder Text" w:unhideWhenUsed="0"/>
    <w:lsdException w:name="No Spacing" w:uiPriority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A40C2"/>
    <w:pPr>
      <w:spacing w:line="280" w:lineRule="atLeast"/>
      <w:jc w:val="both"/>
    </w:pPr>
  </w:style>
  <w:style w:type="paragraph" w:styleId="berschrift1">
    <w:name w:val="heading 1"/>
    <w:basedOn w:val="Standard"/>
    <w:next w:val="Fliesstext"/>
    <w:link w:val="berschrift1Zchn"/>
    <w:uiPriority w:val="9"/>
    <w:qFormat/>
    <w:rsid w:val="00891DC4"/>
    <w:pPr>
      <w:keepNext/>
      <w:keepLines/>
      <w:numPr>
        <w:numId w:val="1"/>
      </w:numPr>
      <w:tabs>
        <w:tab w:val="left" w:pos="680"/>
      </w:tabs>
      <w:spacing w:after="120"/>
      <w:ind w:left="680" w:hanging="680"/>
      <w:outlineLvl w:val="0"/>
    </w:pPr>
    <w:rPr>
      <w:rFonts w:eastAsiaTheme="majorEastAsia" w:cs="Arial"/>
      <w:b/>
      <w:bCs/>
    </w:rPr>
  </w:style>
  <w:style w:type="paragraph" w:styleId="berschrift2">
    <w:name w:val="heading 2"/>
    <w:basedOn w:val="Standard"/>
    <w:next w:val="Fliesstext"/>
    <w:link w:val="berschrift2Zchn"/>
    <w:uiPriority w:val="9"/>
    <w:qFormat/>
    <w:rsid w:val="00891DC4"/>
    <w:pPr>
      <w:keepNext/>
      <w:keepLines/>
      <w:numPr>
        <w:ilvl w:val="1"/>
        <w:numId w:val="1"/>
      </w:numPr>
      <w:tabs>
        <w:tab w:val="left" w:pos="680"/>
      </w:tabs>
      <w:spacing w:after="60"/>
      <w:ind w:left="680" w:hanging="68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berschrift3">
    <w:name w:val="heading 3"/>
    <w:basedOn w:val="Standard"/>
    <w:next w:val="Fliesstext"/>
    <w:link w:val="berschrift3Zchn"/>
    <w:uiPriority w:val="9"/>
    <w:qFormat/>
    <w:rsid w:val="00891DC4"/>
    <w:pPr>
      <w:keepNext/>
      <w:keepLines/>
      <w:numPr>
        <w:ilvl w:val="2"/>
        <w:numId w:val="1"/>
      </w:numPr>
      <w:tabs>
        <w:tab w:val="left" w:pos="680"/>
      </w:tabs>
      <w:spacing w:after="60"/>
      <w:ind w:left="680" w:hanging="68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berschrift4">
    <w:name w:val="heading 4"/>
    <w:basedOn w:val="Standard"/>
    <w:next w:val="Fliesstext"/>
    <w:link w:val="berschrift4Zchn"/>
    <w:uiPriority w:val="9"/>
    <w:unhideWhenUsed/>
    <w:rsid w:val="009E4A1D"/>
    <w:pPr>
      <w:keepNext/>
      <w:keepLines/>
      <w:numPr>
        <w:ilvl w:val="3"/>
        <w:numId w:val="1"/>
      </w:numPr>
      <w:tabs>
        <w:tab w:val="left" w:pos="680"/>
      </w:tabs>
      <w:spacing w:after="20"/>
      <w:ind w:left="680" w:hanging="680"/>
      <w:outlineLvl w:val="3"/>
    </w:pPr>
    <w:rPr>
      <w:rFonts w:eastAsiaTheme="majorEastAsia" w:cstheme="majorBidi"/>
      <w:bCs/>
      <w:i/>
      <w:iCs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D658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D658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D658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D658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D658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33AD6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33AD6"/>
  </w:style>
  <w:style w:type="paragraph" w:styleId="Fuzeile">
    <w:name w:val="footer"/>
    <w:basedOn w:val="Standard"/>
    <w:link w:val="FuzeileZchn"/>
    <w:uiPriority w:val="99"/>
    <w:unhideWhenUsed/>
    <w:rsid w:val="00833AD6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33AD6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33AD6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33AD6"/>
    <w:rPr>
      <w:rFonts w:ascii="Tahoma" w:hAnsi="Tahoma"/>
      <w:sz w:val="16"/>
      <w:szCs w:val="16"/>
    </w:rPr>
  </w:style>
  <w:style w:type="table" w:styleId="Tabellenraster">
    <w:name w:val="Table Grid"/>
    <w:basedOn w:val="NormaleTabelle"/>
    <w:uiPriority w:val="59"/>
    <w:rsid w:val="00833AD6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etreff">
    <w:name w:val="Betreff"/>
    <w:basedOn w:val="Standard"/>
    <w:rsid w:val="00911371"/>
    <w:pPr>
      <w:spacing w:line="240" w:lineRule="auto"/>
    </w:pPr>
    <w:rPr>
      <w:b/>
    </w:rPr>
  </w:style>
  <w:style w:type="character" w:styleId="Hyperlink">
    <w:name w:val="Hyperlink"/>
    <w:basedOn w:val="Absatz-Standardschriftart"/>
    <w:uiPriority w:val="99"/>
    <w:unhideWhenUsed/>
    <w:rsid w:val="00101672"/>
    <w:rPr>
      <w:color w:val="0000FF" w:themeColor="hyperlink"/>
      <w:u w:val="single"/>
    </w:rPr>
  </w:style>
  <w:style w:type="paragraph" w:styleId="Anrede">
    <w:name w:val="Salutation"/>
    <w:basedOn w:val="Standard"/>
    <w:next w:val="Standard"/>
    <w:link w:val="AnredeZchn"/>
    <w:uiPriority w:val="99"/>
    <w:unhideWhenUsed/>
    <w:rsid w:val="00F17160"/>
    <w:pPr>
      <w:spacing w:before="240" w:after="240"/>
    </w:pPr>
  </w:style>
  <w:style w:type="character" w:customStyle="1" w:styleId="AnredeZchn">
    <w:name w:val="Anrede Zchn"/>
    <w:basedOn w:val="Absatz-Standardschriftart"/>
    <w:link w:val="Anrede"/>
    <w:uiPriority w:val="99"/>
    <w:rsid w:val="00F17160"/>
  </w:style>
  <w:style w:type="character" w:customStyle="1" w:styleId="berschrift1Zchn">
    <w:name w:val="Überschrift 1 Zchn"/>
    <w:basedOn w:val="Absatz-Standardschriftart"/>
    <w:link w:val="berschrift1"/>
    <w:uiPriority w:val="9"/>
    <w:rsid w:val="00891DC4"/>
    <w:rPr>
      <w:rFonts w:eastAsiaTheme="majorEastAsia" w:cs="Arial"/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508A"/>
    <w:rPr>
      <w:rFonts w:eastAsiaTheme="majorEastAsia" w:cstheme="majorBidi"/>
      <w:b/>
      <w:bCs/>
      <w:color w:val="000000" w:themeColor="text1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D508A"/>
    <w:rPr>
      <w:rFonts w:eastAsiaTheme="majorEastAsia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E4A1D"/>
    <w:rPr>
      <w:rFonts w:eastAsiaTheme="majorEastAsia" w:cstheme="majorBidi"/>
      <w:bCs/>
      <w:i/>
      <w:iCs/>
      <w:color w:val="000000" w:themeColor="tex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D658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D658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D658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Fliesstext">
    <w:name w:val="Fliesstext"/>
    <w:basedOn w:val="Standard"/>
    <w:qFormat/>
    <w:rsid w:val="00891DC4"/>
    <w:pPr>
      <w:ind w:left="680"/>
    </w:pPr>
  </w:style>
  <w:style w:type="paragraph" w:customStyle="1" w:styleId="AufzhlungStd">
    <w:name w:val="Aufzählung_Std"/>
    <w:basedOn w:val="Standard"/>
    <w:qFormat/>
    <w:rsid w:val="00BD05A7"/>
    <w:pPr>
      <w:numPr>
        <w:numId w:val="3"/>
      </w:numPr>
      <w:spacing w:after="20"/>
    </w:pPr>
  </w:style>
  <w:style w:type="paragraph" w:customStyle="1" w:styleId="AufzhlungFliesst">
    <w:name w:val="Aufzählung_Fliesst"/>
    <w:basedOn w:val="Fliesstext"/>
    <w:qFormat/>
    <w:rsid w:val="00BD05A7"/>
    <w:pPr>
      <w:numPr>
        <w:numId w:val="5"/>
      </w:numPr>
      <w:spacing w:after="20"/>
      <w:ind w:left="1105" w:hanging="425"/>
    </w:pPr>
  </w:style>
  <w:style w:type="paragraph" w:styleId="Listenabsatz">
    <w:name w:val="List Paragraph"/>
    <w:basedOn w:val="Standard"/>
    <w:uiPriority w:val="34"/>
    <w:qFormat/>
    <w:rsid w:val="005702E6"/>
    <w:pPr>
      <w:overflowPunct w:val="0"/>
      <w:autoSpaceDE w:val="0"/>
      <w:autoSpaceDN w:val="0"/>
      <w:adjustRightInd w:val="0"/>
      <w:spacing w:line="240" w:lineRule="auto"/>
      <w:ind w:left="720"/>
      <w:contextualSpacing/>
      <w:textAlignment w:val="baseline"/>
    </w:pPr>
    <w:rPr>
      <w:rFonts w:eastAsia="Times New Roman" w:cs="Times New Roman"/>
      <w:sz w:val="20"/>
      <w:szCs w:val="20"/>
      <w:lang w:eastAsia="de-CH"/>
    </w:rPr>
  </w:style>
  <w:style w:type="table" w:customStyle="1" w:styleId="Tabellenraster1">
    <w:name w:val="Tabellenraster1"/>
    <w:basedOn w:val="NormaleTabelle"/>
    <w:next w:val="Tabellenraster"/>
    <w:uiPriority w:val="59"/>
    <w:rsid w:val="00517A9C"/>
    <w:pPr>
      <w:spacing w:line="240" w:lineRule="auto"/>
    </w:pPr>
    <w:rPr>
      <w:rFonts w:ascii="Courier" w:eastAsia="Times New Roman" w:hAnsi="Courier" w:cs="Times New Roman"/>
      <w:sz w:val="20"/>
      <w:szCs w:val="20"/>
      <w:lang w:eastAsia="de-CH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Tahoma"/>
        <w:sz w:val="22"/>
        <w:szCs w:val="22"/>
        <w:lang w:val="de-CH" w:eastAsia="en-US" w:bidi="ar-SA"/>
      </w:rPr>
    </w:rPrDefault>
    <w:pPrDefault>
      <w:pPr>
        <w:spacing w:line="28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/>
    <w:lsdException w:name="Subtitle" w:uiPriority="11"/>
    <w:lsdException w:name="Strong" w:uiPriority="22"/>
    <w:lsdException w:name="Emphasis" w:uiPriority="20"/>
    <w:lsdException w:name="Table Grid" w:semiHidden="0" w:uiPriority="59" w:unhideWhenUsed="0"/>
    <w:lsdException w:name="Placeholder Text" w:unhideWhenUsed="0"/>
    <w:lsdException w:name="No Spacing" w:uiPriority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A40C2"/>
    <w:pPr>
      <w:spacing w:line="280" w:lineRule="atLeast"/>
      <w:jc w:val="both"/>
    </w:pPr>
  </w:style>
  <w:style w:type="paragraph" w:styleId="berschrift1">
    <w:name w:val="heading 1"/>
    <w:basedOn w:val="Standard"/>
    <w:next w:val="Fliesstext"/>
    <w:link w:val="berschrift1Zchn"/>
    <w:uiPriority w:val="9"/>
    <w:qFormat/>
    <w:rsid w:val="00891DC4"/>
    <w:pPr>
      <w:keepNext/>
      <w:keepLines/>
      <w:numPr>
        <w:numId w:val="1"/>
      </w:numPr>
      <w:tabs>
        <w:tab w:val="left" w:pos="680"/>
      </w:tabs>
      <w:spacing w:after="120"/>
      <w:ind w:left="680" w:hanging="680"/>
      <w:outlineLvl w:val="0"/>
    </w:pPr>
    <w:rPr>
      <w:rFonts w:eastAsiaTheme="majorEastAsia" w:cs="Arial"/>
      <w:b/>
      <w:bCs/>
    </w:rPr>
  </w:style>
  <w:style w:type="paragraph" w:styleId="berschrift2">
    <w:name w:val="heading 2"/>
    <w:basedOn w:val="Standard"/>
    <w:next w:val="Fliesstext"/>
    <w:link w:val="berschrift2Zchn"/>
    <w:uiPriority w:val="9"/>
    <w:qFormat/>
    <w:rsid w:val="00891DC4"/>
    <w:pPr>
      <w:keepNext/>
      <w:keepLines/>
      <w:numPr>
        <w:ilvl w:val="1"/>
        <w:numId w:val="1"/>
      </w:numPr>
      <w:tabs>
        <w:tab w:val="left" w:pos="680"/>
      </w:tabs>
      <w:spacing w:after="60"/>
      <w:ind w:left="680" w:hanging="68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berschrift3">
    <w:name w:val="heading 3"/>
    <w:basedOn w:val="Standard"/>
    <w:next w:val="Fliesstext"/>
    <w:link w:val="berschrift3Zchn"/>
    <w:uiPriority w:val="9"/>
    <w:qFormat/>
    <w:rsid w:val="00891DC4"/>
    <w:pPr>
      <w:keepNext/>
      <w:keepLines/>
      <w:numPr>
        <w:ilvl w:val="2"/>
        <w:numId w:val="1"/>
      </w:numPr>
      <w:tabs>
        <w:tab w:val="left" w:pos="680"/>
      </w:tabs>
      <w:spacing w:after="60"/>
      <w:ind w:left="680" w:hanging="68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berschrift4">
    <w:name w:val="heading 4"/>
    <w:basedOn w:val="Standard"/>
    <w:next w:val="Fliesstext"/>
    <w:link w:val="berschrift4Zchn"/>
    <w:uiPriority w:val="9"/>
    <w:unhideWhenUsed/>
    <w:rsid w:val="009E4A1D"/>
    <w:pPr>
      <w:keepNext/>
      <w:keepLines/>
      <w:numPr>
        <w:ilvl w:val="3"/>
        <w:numId w:val="1"/>
      </w:numPr>
      <w:tabs>
        <w:tab w:val="left" w:pos="680"/>
      </w:tabs>
      <w:spacing w:after="20"/>
      <w:ind w:left="680" w:hanging="680"/>
      <w:outlineLvl w:val="3"/>
    </w:pPr>
    <w:rPr>
      <w:rFonts w:eastAsiaTheme="majorEastAsia" w:cstheme="majorBidi"/>
      <w:bCs/>
      <w:i/>
      <w:iCs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D658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D658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D658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D658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D658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33AD6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33AD6"/>
  </w:style>
  <w:style w:type="paragraph" w:styleId="Fuzeile">
    <w:name w:val="footer"/>
    <w:basedOn w:val="Standard"/>
    <w:link w:val="FuzeileZchn"/>
    <w:uiPriority w:val="99"/>
    <w:unhideWhenUsed/>
    <w:rsid w:val="00833AD6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33AD6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33AD6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33AD6"/>
    <w:rPr>
      <w:rFonts w:ascii="Tahoma" w:hAnsi="Tahoma"/>
      <w:sz w:val="16"/>
      <w:szCs w:val="16"/>
    </w:rPr>
  </w:style>
  <w:style w:type="table" w:styleId="Tabellenraster">
    <w:name w:val="Table Grid"/>
    <w:basedOn w:val="NormaleTabelle"/>
    <w:uiPriority w:val="59"/>
    <w:rsid w:val="00833AD6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etreff">
    <w:name w:val="Betreff"/>
    <w:basedOn w:val="Standard"/>
    <w:rsid w:val="00911371"/>
    <w:pPr>
      <w:spacing w:line="240" w:lineRule="auto"/>
    </w:pPr>
    <w:rPr>
      <w:b/>
    </w:rPr>
  </w:style>
  <w:style w:type="character" w:styleId="Hyperlink">
    <w:name w:val="Hyperlink"/>
    <w:basedOn w:val="Absatz-Standardschriftart"/>
    <w:uiPriority w:val="99"/>
    <w:unhideWhenUsed/>
    <w:rsid w:val="00101672"/>
    <w:rPr>
      <w:color w:val="0000FF" w:themeColor="hyperlink"/>
      <w:u w:val="single"/>
    </w:rPr>
  </w:style>
  <w:style w:type="paragraph" w:styleId="Anrede">
    <w:name w:val="Salutation"/>
    <w:basedOn w:val="Standard"/>
    <w:next w:val="Standard"/>
    <w:link w:val="AnredeZchn"/>
    <w:uiPriority w:val="99"/>
    <w:unhideWhenUsed/>
    <w:rsid w:val="00F17160"/>
    <w:pPr>
      <w:spacing w:before="240" w:after="240"/>
    </w:pPr>
  </w:style>
  <w:style w:type="character" w:customStyle="1" w:styleId="AnredeZchn">
    <w:name w:val="Anrede Zchn"/>
    <w:basedOn w:val="Absatz-Standardschriftart"/>
    <w:link w:val="Anrede"/>
    <w:uiPriority w:val="99"/>
    <w:rsid w:val="00F17160"/>
  </w:style>
  <w:style w:type="character" w:customStyle="1" w:styleId="berschrift1Zchn">
    <w:name w:val="Überschrift 1 Zchn"/>
    <w:basedOn w:val="Absatz-Standardschriftart"/>
    <w:link w:val="berschrift1"/>
    <w:uiPriority w:val="9"/>
    <w:rsid w:val="00891DC4"/>
    <w:rPr>
      <w:rFonts w:eastAsiaTheme="majorEastAsia" w:cs="Arial"/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508A"/>
    <w:rPr>
      <w:rFonts w:eastAsiaTheme="majorEastAsia" w:cstheme="majorBidi"/>
      <w:b/>
      <w:bCs/>
      <w:color w:val="000000" w:themeColor="text1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D508A"/>
    <w:rPr>
      <w:rFonts w:eastAsiaTheme="majorEastAsia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E4A1D"/>
    <w:rPr>
      <w:rFonts w:eastAsiaTheme="majorEastAsia" w:cstheme="majorBidi"/>
      <w:bCs/>
      <w:i/>
      <w:iCs/>
      <w:color w:val="000000" w:themeColor="tex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D658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D658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D658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Fliesstext">
    <w:name w:val="Fliesstext"/>
    <w:basedOn w:val="Standard"/>
    <w:qFormat/>
    <w:rsid w:val="00891DC4"/>
    <w:pPr>
      <w:ind w:left="680"/>
    </w:pPr>
  </w:style>
  <w:style w:type="paragraph" w:customStyle="1" w:styleId="AufzhlungStd">
    <w:name w:val="Aufzählung_Std"/>
    <w:basedOn w:val="Standard"/>
    <w:qFormat/>
    <w:rsid w:val="00BD05A7"/>
    <w:pPr>
      <w:numPr>
        <w:numId w:val="3"/>
      </w:numPr>
      <w:spacing w:after="20"/>
    </w:pPr>
  </w:style>
  <w:style w:type="paragraph" w:customStyle="1" w:styleId="AufzhlungFliesst">
    <w:name w:val="Aufzählung_Fliesst"/>
    <w:basedOn w:val="Fliesstext"/>
    <w:qFormat/>
    <w:rsid w:val="00BD05A7"/>
    <w:pPr>
      <w:numPr>
        <w:numId w:val="5"/>
      </w:numPr>
      <w:spacing w:after="20"/>
      <w:ind w:left="1105" w:hanging="425"/>
    </w:pPr>
  </w:style>
  <w:style w:type="paragraph" w:styleId="Listenabsatz">
    <w:name w:val="List Paragraph"/>
    <w:basedOn w:val="Standard"/>
    <w:uiPriority w:val="34"/>
    <w:qFormat/>
    <w:rsid w:val="005702E6"/>
    <w:pPr>
      <w:overflowPunct w:val="0"/>
      <w:autoSpaceDE w:val="0"/>
      <w:autoSpaceDN w:val="0"/>
      <w:adjustRightInd w:val="0"/>
      <w:spacing w:line="240" w:lineRule="auto"/>
      <w:ind w:left="720"/>
      <w:contextualSpacing/>
      <w:textAlignment w:val="baseline"/>
    </w:pPr>
    <w:rPr>
      <w:rFonts w:eastAsia="Times New Roman" w:cs="Times New Roman"/>
      <w:sz w:val="20"/>
      <w:szCs w:val="20"/>
      <w:lang w:eastAsia="de-CH"/>
    </w:rPr>
  </w:style>
  <w:style w:type="table" w:customStyle="1" w:styleId="Tabellenraster1">
    <w:name w:val="Tabellenraster1"/>
    <w:basedOn w:val="NormaleTabelle"/>
    <w:next w:val="Tabellenraster"/>
    <w:uiPriority w:val="59"/>
    <w:rsid w:val="00517A9C"/>
    <w:pPr>
      <w:spacing w:line="240" w:lineRule="auto"/>
    </w:pPr>
    <w:rPr>
      <w:rFonts w:ascii="Courier" w:eastAsia="Times New Roman" w:hAnsi="Courier" w:cs="Times New Roman"/>
      <w:sz w:val="20"/>
      <w:szCs w:val="20"/>
      <w:lang w:eastAsia="de-CH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5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package" Target="embeddings/Microsoft_Excel_Worksheet1.xlsx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I:\Info\Musterbuch_frei\AeBo%20Basel\07-LeereSeite_mitKopf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40D12E-F096-4506-A414-041913AB1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07-LeereSeite_mitKopf.dotx</Template>
  <TotalTime>0</TotalTime>
  <Pages>5</Pages>
  <Words>1190</Words>
  <Characters>7497</Characters>
  <Application>Microsoft Office Word</Application>
  <DocSecurity>0</DocSecurity>
  <Lines>62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Aegerter &amp; Bosshardt AG</Company>
  <LinksUpToDate>false</LinksUpToDate>
  <CharactersWithSpaces>8670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Falzone Lorenzo</dc:creator>
  <cp:lastModifiedBy>Falzone Lorenzo</cp:lastModifiedBy>
  <cp:revision>23</cp:revision>
  <cp:lastPrinted>2014-02-03T13:43:00Z</cp:lastPrinted>
  <dcterms:created xsi:type="dcterms:W3CDTF">2014-01-29T10:44:00Z</dcterms:created>
  <dcterms:modified xsi:type="dcterms:W3CDTF">2014-02-03T15:14:00Z</dcterms:modified>
</cp:coreProperties>
</file>