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C5D" w:rsidRPr="00D43F96" w:rsidRDefault="00F30E67" w:rsidP="00E04C5D">
      <w:pPr>
        <w:rPr>
          <w:sz w:val="36"/>
          <w:szCs w:val="36"/>
        </w:rPr>
      </w:pPr>
      <w:r>
        <w:rPr>
          <w:sz w:val="36"/>
          <w:szCs w:val="36"/>
        </w:rPr>
        <w:t xml:space="preserve">Angaben Kunstbauten zu </w:t>
      </w:r>
      <w:r w:rsidR="00D43F96" w:rsidRPr="00D43F96">
        <w:rPr>
          <w:sz w:val="36"/>
          <w:szCs w:val="36"/>
        </w:rPr>
        <w:t>NO</w:t>
      </w:r>
      <w:r>
        <w:rPr>
          <w:sz w:val="36"/>
          <w:szCs w:val="36"/>
        </w:rPr>
        <w:t xml:space="preserve"> Nr. </w:t>
      </w:r>
      <w:r w:rsidR="00D43F96" w:rsidRPr="00D43F96">
        <w:rPr>
          <w:sz w:val="36"/>
          <w:szCs w:val="36"/>
        </w:rPr>
        <w:t>5</w:t>
      </w:r>
    </w:p>
    <w:p w:rsidR="009E4A1D" w:rsidRDefault="009E4A1D" w:rsidP="00E04C5D"/>
    <w:p w:rsidR="009E4A1D" w:rsidRDefault="009E4A1D" w:rsidP="000233D1"/>
    <w:p w:rsidR="009E4A1D" w:rsidRDefault="009E4A1D" w:rsidP="000233D1"/>
    <w:p w:rsidR="000233D1" w:rsidRPr="006D658C" w:rsidRDefault="00D43F96" w:rsidP="006D658C">
      <w:pPr>
        <w:pStyle w:val="berschrift1"/>
      </w:pPr>
      <w:r>
        <w:t>Veränderungen TP3 Kunstbauten</w:t>
      </w:r>
    </w:p>
    <w:p w:rsidR="006D658C" w:rsidRDefault="00D43F96" w:rsidP="006D658C">
      <w:pPr>
        <w:pStyle w:val="berschrift2"/>
      </w:pPr>
      <w:r>
        <w:t>Grundinformationen</w:t>
      </w:r>
    </w:p>
    <w:p w:rsidR="00B12F40" w:rsidRDefault="00E002E0" w:rsidP="00B12F40">
      <w:pPr>
        <w:pStyle w:val="Fliesstext"/>
      </w:pPr>
      <w:r>
        <w:t>Die INGE hat basieren auf der Offerte (Leistungsbeschrieb), den beschriebenen Arbe</w:t>
      </w:r>
      <w:r>
        <w:t>i</w:t>
      </w:r>
      <w:r>
        <w:t>ten, den Baukostenabschätzungen, etc. eine Aufteilung der Objekte in der INGE und e</w:t>
      </w:r>
      <w:r>
        <w:t>i</w:t>
      </w:r>
      <w:r>
        <w:t xml:space="preserve">ne Aufwandabschätzung zwischen den INGE-Partner vorgenommen. </w:t>
      </w:r>
      <w:r w:rsidR="00B12F40">
        <w:t>In der Phase MK / AP wurden die in der Offerte vorgegebenen Stunden (für die Phase MK/AP Total 3'000 Stunden) auf die wesentlichen Arbeitsgattungen verteilt (vgl. Leistungsliste INGE).</w:t>
      </w:r>
    </w:p>
    <w:p w:rsidR="00E002E0" w:rsidRDefault="00E002E0" w:rsidP="00E002E0">
      <w:pPr>
        <w:pStyle w:val="Fliesstext"/>
      </w:pPr>
    </w:p>
    <w:p w:rsidR="00D43F96" w:rsidRDefault="00E002E0" w:rsidP="00D43F96">
      <w:pPr>
        <w:pStyle w:val="Fliesstext"/>
      </w:pPr>
      <w:r>
        <w:t xml:space="preserve">Die Leistungsliste wurde an der </w:t>
      </w:r>
      <w:r w:rsidRPr="00E002E0">
        <w:t>PS 01/13</w:t>
      </w:r>
      <w:r>
        <w:t xml:space="preserve"> dem ASTRA und BHU abgegeben.</w:t>
      </w:r>
    </w:p>
    <w:p w:rsidR="00D43F96" w:rsidRDefault="00D43F96" w:rsidP="00D43F96">
      <w:pPr>
        <w:pStyle w:val="Fliesstext"/>
      </w:pPr>
    </w:p>
    <w:p w:rsidR="00601CDE" w:rsidRDefault="00601CDE" w:rsidP="00D43F96">
      <w:pPr>
        <w:pStyle w:val="Fliesstext"/>
      </w:pPr>
    </w:p>
    <w:p w:rsidR="00601CDE" w:rsidRDefault="00601CDE" w:rsidP="00D43F96">
      <w:pPr>
        <w:pStyle w:val="Fliesstext"/>
      </w:pPr>
    </w:p>
    <w:p w:rsidR="00D43F96" w:rsidRDefault="00E002E0" w:rsidP="00E002E0">
      <w:pPr>
        <w:pStyle w:val="berschrift2"/>
      </w:pPr>
      <w:r>
        <w:t>Abweichung zur Basis</w:t>
      </w:r>
    </w:p>
    <w:p w:rsidR="00E002E0" w:rsidRDefault="00E002E0" w:rsidP="00E002E0">
      <w:pPr>
        <w:pStyle w:val="Fliesstext"/>
      </w:pPr>
    </w:p>
    <w:p w:rsidR="00E002E0" w:rsidRPr="00E002E0" w:rsidRDefault="00E002E0" w:rsidP="00E002E0">
      <w:pPr>
        <w:pStyle w:val="Fliesstext"/>
        <w:rPr>
          <w:b/>
        </w:rPr>
      </w:pPr>
      <w:r w:rsidRPr="00E002E0">
        <w:rPr>
          <w:b/>
        </w:rPr>
        <w:t xml:space="preserve">1. </w:t>
      </w:r>
      <w:r w:rsidR="00F30E67">
        <w:rPr>
          <w:b/>
        </w:rPr>
        <w:t>Bearbeitung und Ausfüllen der Checkliste "</w:t>
      </w:r>
      <w:r w:rsidR="00601CDE">
        <w:rPr>
          <w:b/>
        </w:rPr>
        <w:t>Statische Überprüfungen</w:t>
      </w:r>
      <w:r w:rsidR="00F30E67">
        <w:rPr>
          <w:b/>
        </w:rPr>
        <w:t>"</w:t>
      </w:r>
    </w:p>
    <w:p w:rsidR="00E002E0" w:rsidRPr="00E002E0" w:rsidRDefault="00E002E0" w:rsidP="00E002E0">
      <w:pPr>
        <w:pStyle w:val="Fliesstext"/>
      </w:pPr>
    </w:p>
    <w:p w:rsidR="00D43F96" w:rsidRDefault="00601CDE" w:rsidP="00D43F96">
      <w:pPr>
        <w:pStyle w:val="Fliesstext"/>
      </w:pPr>
      <w:r>
        <w:t xml:space="preserve">Die INGE hat </w:t>
      </w:r>
      <w:r w:rsidR="00F30E67">
        <w:t xml:space="preserve">auf Wunsch ASTRA </w:t>
      </w:r>
      <w:r>
        <w:t xml:space="preserve">ein </w:t>
      </w:r>
      <w:r w:rsidRPr="00601CDE">
        <w:t xml:space="preserve">Arbeitspapier </w:t>
      </w:r>
      <w:r>
        <w:t xml:space="preserve">"Checkliste Bedarf an statischen Überprüfung" erarbeitet. </w:t>
      </w:r>
    </w:p>
    <w:p w:rsidR="00601CDE" w:rsidRPr="00601CDE" w:rsidRDefault="00601CDE" w:rsidP="00601CDE">
      <w:pPr>
        <w:pStyle w:val="Fliesstext"/>
      </w:pPr>
      <w:r w:rsidRPr="00601CDE">
        <w:t xml:space="preserve">Im Arbeitspapier wurde ein Vorgehenskonzept zur Verifikation der Ausgangslage und zum Aufzeigen die Notwendigkeit einer statischen Überprüfung </w:t>
      </w:r>
      <w:r>
        <w:t>empfohlen</w:t>
      </w:r>
      <w:r w:rsidRPr="00601CDE">
        <w:t>. Alle Kuns</w:t>
      </w:r>
      <w:r w:rsidRPr="00601CDE">
        <w:t>t</w:t>
      </w:r>
      <w:r w:rsidRPr="00601CDE">
        <w:t>bauten, für welche eine statische Überprüfung im EK empfohlen wurde oder unklare Vorgaben bestehen, wurden behandelt (im Sinne einer Verifikation).</w:t>
      </w:r>
      <w:r w:rsidR="00A6328A">
        <w:t xml:space="preserve"> </w:t>
      </w:r>
    </w:p>
    <w:p w:rsidR="00D43F96" w:rsidRDefault="00D43F96" w:rsidP="00D43F96">
      <w:pPr>
        <w:pStyle w:val="Fliesstext"/>
      </w:pPr>
    </w:p>
    <w:p w:rsidR="00D43F96" w:rsidRDefault="00601CDE" w:rsidP="00D43F96">
      <w:pPr>
        <w:pStyle w:val="Fliesstext"/>
      </w:pPr>
      <w:r>
        <w:t>Für die Bearbeitung der Checkliste und die grobe Verifikation der Evaluationskriterien ist ein Mehraufwand en</w:t>
      </w:r>
      <w:r w:rsidR="005702E6">
        <w:t>t</w:t>
      </w:r>
      <w:r>
        <w:t>standen.</w:t>
      </w:r>
    </w:p>
    <w:p w:rsidR="00D43F96" w:rsidRDefault="00D43F96" w:rsidP="00D43F96">
      <w:pPr>
        <w:pStyle w:val="Fliesstext"/>
      </w:pPr>
    </w:p>
    <w:p w:rsidR="00F30E67" w:rsidRDefault="00F30E67" w:rsidP="00D43F96">
      <w:pPr>
        <w:pStyle w:val="Fliesstext"/>
      </w:pPr>
    </w:p>
    <w:p w:rsidR="00B46595" w:rsidRDefault="00F30E67" w:rsidP="00F30E67">
      <w:pPr>
        <w:pStyle w:val="Fliesstext"/>
        <w:rPr>
          <w:b/>
        </w:rPr>
      </w:pPr>
      <w:r>
        <w:rPr>
          <w:b/>
        </w:rPr>
        <w:t>2</w:t>
      </w:r>
      <w:r w:rsidRPr="00E002E0">
        <w:rPr>
          <w:b/>
        </w:rPr>
        <w:t xml:space="preserve">. </w:t>
      </w:r>
      <w:r w:rsidR="00B46595">
        <w:rPr>
          <w:b/>
        </w:rPr>
        <w:t>Statik</w:t>
      </w:r>
    </w:p>
    <w:p w:rsidR="008B0B9B" w:rsidRDefault="008B0B9B" w:rsidP="00F30E67">
      <w:pPr>
        <w:pStyle w:val="Fliesstext"/>
        <w:rPr>
          <w:b/>
        </w:rPr>
      </w:pPr>
    </w:p>
    <w:p w:rsidR="00F30E67" w:rsidRPr="00E002E0" w:rsidRDefault="00B46595" w:rsidP="00F30E67">
      <w:pPr>
        <w:pStyle w:val="Fliesstext"/>
        <w:rPr>
          <w:b/>
        </w:rPr>
      </w:pPr>
      <w:r>
        <w:rPr>
          <w:b/>
        </w:rPr>
        <w:t xml:space="preserve">2.1 </w:t>
      </w:r>
      <w:r w:rsidR="00F30E67">
        <w:rPr>
          <w:b/>
        </w:rPr>
        <w:t>Statische Überprüfungen</w:t>
      </w:r>
    </w:p>
    <w:p w:rsidR="00F30E67" w:rsidRDefault="00F30E67" w:rsidP="00D43F96">
      <w:pPr>
        <w:pStyle w:val="Fliesstext"/>
      </w:pPr>
    </w:p>
    <w:p w:rsidR="005702E6" w:rsidRDefault="005702E6" w:rsidP="005702E6">
      <w:pPr>
        <w:pStyle w:val="Fliesstext"/>
      </w:pPr>
      <w:r>
        <w:t xml:space="preserve">Die Ergebnisse der </w:t>
      </w:r>
      <w:r w:rsidR="00A6328A">
        <w:t xml:space="preserve">Checkliste "Statische Überprüfungen" </w:t>
      </w:r>
      <w:r>
        <w:t xml:space="preserve">hat ein </w:t>
      </w:r>
      <w:r w:rsidRPr="005702E6">
        <w:t>Bedarf einer statischen Überprüfung</w:t>
      </w:r>
      <w:r>
        <w:t xml:space="preserve"> f</w:t>
      </w:r>
      <w:r w:rsidRPr="005702E6">
        <w:t xml:space="preserve">ür </w:t>
      </w:r>
      <w:r>
        <w:t>folgende</w:t>
      </w:r>
      <w:r w:rsidRPr="005702E6">
        <w:t xml:space="preserve"> aufgeführten Brücken und Überführungen </w:t>
      </w:r>
      <w:r>
        <w:t>ergeben:</w:t>
      </w:r>
    </w:p>
    <w:p w:rsidR="005702E6" w:rsidRPr="005702E6" w:rsidRDefault="005702E6" w:rsidP="005702E6">
      <w:pPr>
        <w:pStyle w:val="Fliesstext"/>
      </w:pPr>
    </w:p>
    <w:p w:rsidR="005702E6" w:rsidRPr="005702E6" w:rsidRDefault="005702E6" w:rsidP="005702E6">
      <w:pPr>
        <w:pStyle w:val="Fliesstext"/>
      </w:pPr>
      <w:r w:rsidRPr="005702E6">
        <w:t>Brücken:</w:t>
      </w:r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>1.407.1 Viadukt Oberburg (LU)</w:t>
      </w:r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>1.407.2 Viadukt Oberburg (BS)</w:t>
      </w:r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>1.421.1 Brücke Eptingen (LU)</w:t>
      </w:r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>1.421.2 Brücke Eptingen (BS)</w:t>
      </w:r>
    </w:p>
    <w:p w:rsidR="005702E6" w:rsidRPr="005702E6" w:rsidRDefault="005702E6" w:rsidP="005702E6">
      <w:pPr>
        <w:pStyle w:val="Fliesstext"/>
      </w:pPr>
    </w:p>
    <w:p w:rsidR="005702E6" w:rsidRPr="005702E6" w:rsidRDefault="005702E6" w:rsidP="005702E6">
      <w:pPr>
        <w:pStyle w:val="Fliesstext"/>
      </w:pPr>
      <w:r w:rsidRPr="005702E6">
        <w:t>Überführungen:</w:t>
      </w:r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>1.530 UEF Zubringer AS Sissach</w:t>
      </w:r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lastRenderedPageBreak/>
        <w:t xml:space="preserve">1.670 UEF </w:t>
      </w:r>
      <w:proofErr w:type="spellStart"/>
      <w:r w:rsidRPr="005702E6">
        <w:t>UEF</w:t>
      </w:r>
      <w:proofErr w:type="spellEnd"/>
      <w:r w:rsidRPr="005702E6">
        <w:t xml:space="preserve"> </w:t>
      </w:r>
      <w:proofErr w:type="spellStart"/>
      <w:r w:rsidRPr="005702E6">
        <w:t>Steinler</w:t>
      </w:r>
      <w:proofErr w:type="spellEnd"/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 xml:space="preserve">1.674 UEF </w:t>
      </w:r>
      <w:proofErr w:type="spellStart"/>
      <w:r w:rsidRPr="005702E6">
        <w:t>Bisnacht</w:t>
      </w:r>
      <w:proofErr w:type="spellEnd"/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>1.683.1 UNF AS Diegten (LU)</w:t>
      </w:r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>1.683.2 UNF AS Diegten (BS)</w:t>
      </w:r>
    </w:p>
    <w:p w:rsidR="008B0B9B" w:rsidRDefault="008B0B9B" w:rsidP="00D43F96">
      <w:pPr>
        <w:pStyle w:val="Fliesstext"/>
      </w:pPr>
    </w:p>
    <w:p w:rsidR="00E8471E" w:rsidRDefault="00A6328A" w:rsidP="00D43F96">
      <w:pPr>
        <w:pStyle w:val="Fliesstext"/>
      </w:pPr>
      <w:r>
        <w:t xml:space="preserve">Für </w:t>
      </w:r>
      <w:r w:rsidR="00E8471E">
        <w:t>folgende</w:t>
      </w:r>
      <w:r>
        <w:t xml:space="preserve"> Leistungen ist kein Stundenbudget in der Leistungsliste vorhanden</w:t>
      </w:r>
      <w:r w:rsidR="00E8471E">
        <w:t>:</w:t>
      </w:r>
    </w:p>
    <w:p w:rsidR="00A6328A" w:rsidRDefault="00E8471E" w:rsidP="00E8471E">
      <w:pPr>
        <w:pStyle w:val="Fliesstext"/>
        <w:numPr>
          <w:ilvl w:val="0"/>
          <w:numId w:val="17"/>
        </w:numPr>
      </w:pPr>
      <w:r>
        <w:t>Studie der Bauakten</w:t>
      </w:r>
    </w:p>
    <w:p w:rsidR="00E8471E" w:rsidRDefault="00E8471E" w:rsidP="00E8471E">
      <w:pPr>
        <w:pStyle w:val="Fliesstext"/>
        <w:numPr>
          <w:ilvl w:val="0"/>
          <w:numId w:val="17"/>
        </w:numPr>
      </w:pPr>
      <w:r>
        <w:t>Erstellen der Nutzungsvereinbarung</w:t>
      </w:r>
    </w:p>
    <w:p w:rsidR="00E8471E" w:rsidRDefault="00E8471E" w:rsidP="00E8471E">
      <w:pPr>
        <w:pStyle w:val="Fliesstext"/>
        <w:numPr>
          <w:ilvl w:val="0"/>
          <w:numId w:val="17"/>
        </w:numPr>
      </w:pPr>
      <w:r>
        <w:t>Erstellen der Projektbasis</w:t>
      </w:r>
    </w:p>
    <w:p w:rsidR="00E8471E" w:rsidRDefault="00E8471E" w:rsidP="00E8471E">
      <w:pPr>
        <w:pStyle w:val="Fliesstext"/>
        <w:numPr>
          <w:ilvl w:val="0"/>
          <w:numId w:val="17"/>
        </w:numPr>
      </w:pPr>
      <w:r>
        <w:t>Modellierung und Durchführung der statischen Überprüfung</w:t>
      </w:r>
    </w:p>
    <w:p w:rsidR="00E8471E" w:rsidRDefault="00E8471E" w:rsidP="00E8471E">
      <w:pPr>
        <w:pStyle w:val="Fliesstext"/>
        <w:numPr>
          <w:ilvl w:val="0"/>
          <w:numId w:val="17"/>
        </w:numPr>
      </w:pPr>
      <w:r>
        <w:t>Massnahmenvorschlag</w:t>
      </w:r>
    </w:p>
    <w:p w:rsidR="00A6328A" w:rsidRDefault="00A6328A" w:rsidP="00D43F96">
      <w:pPr>
        <w:pStyle w:val="Fliesstext"/>
      </w:pPr>
    </w:p>
    <w:p w:rsidR="00B46595" w:rsidRDefault="00B46595" w:rsidP="00D43F96">
      <w:pPr>
        <w:pStyle w:val="Fliesstext"/>
      </w:pPr>
    </w:p>
    <w:p w:rsidR="00B46595" w:rsidRPr="00A22355" w:rsidRDefault="00B46595" w:rsidP="00B46595">
      <w:pPr>
        <w:pStyle w:val="Fliesstext"/>
        <w:rPr>
          <w:b/>
        </w:rPr>
      </w:pPr>
      <w:r>
        <w:rPr>
          <w:b/>
        </w:rPr>
        <w:t xml:space="preserve">2.2 </w:t>
      </w:r>
      <w:r w:rsidRPr="00A22355">
        <w:rPr>
          <w:b/>
        </w:rPr>
        <w:t>Mehraufwand statische Überprüfung / Dimensionierungen</w:t>
      </w:r>
      <w:r>
        <w:rPr>
          <w:b/>
        </w:rPr>
        <w:t xml:space="preserve"> Brücken</w:t>
      </w:r>
    </w:p>
    <w:p w:rsidR="00B46595" w:rsidRPr="00A22355" w:rsidRDefault="00B46595" w:rsidP="00B46595">
      <w:pPr>
        <w:pStyle w:val="Fliesstext"/>
      </w:pPr>
    </w:p>
    <w:p w:rsidR="00B46595" w:rsidRDefault="00B46595" w:rsidP="00B46595">
      <w:pPr>
        <w:pStyle w:val="Fliesstext"/>
      </w:pPr>
      <w:r w:rsidRPr="00A22355">
        <w:t>Die statische Überprüfung der Brücken Lindenacker (Objekt 1.405) erforderte ein une</w:t>
      </w:r>
      <w:r w:rsidRPr="00A22355">
        <w:t>r</w:t>
      </w:r>
      <w:r w:rsidRPr="00A22355">
        <w:t>wartet grosser Mehraufwand. Aufgrund des hohen statischen Ausnutzungsgrades wurde eine detaillierte Berechnung am 3D-Schalenmodell notwendig. Die gewählte Modelli</w:t>
      </w:r>
      <w:r w:rsidRPr="00A22355">
        <w:t>e</w:t>
      </w:r>
      <w:r w:rsidRPr="00A22355">
        <w:t>rung erlaubt eine präzise Berechnung der Traglastfaktoren, was wiederum verbindliche und genaue Aussagen über die Tragreserven oder Defizite erlaubt. Bei berechnetem D</w:t>
      </w:r>
      <w:r w:rsidRPr="00A22355">
        <w:t>e</w:t>
      </w:r>
      <w:r w:rsidRPr="00A22355">
        <w:t>fizit ermöglicht das Berechnungsmodell die Dimensionierung von wirtschaftlichen Ve</w:t>
      </w:r>
      <w:r w:rsidRPr="00A22355">
        <w:t>r</w:t>
      </w:r>
      <w:r w:rsidRPr="00A22355">
        <w:t>stärkungsvarianten. Bezüglich letzterem können mit dem gewählten Modell zudem die Nachweise für erforderliche Verstärkungsmassnahmen in der Phase Massnahmenpr</w:t>
      </w:r>
      <w:r w:rsidRPr="00A22355">
        <w:t>o</w:t>
      </w:r>
      <w:r w:rsidRPr="00A22355">
        <w:t xml:space="preserve">jekt mit verhältnismässig geringem Aufwand erbracht werden. </w:t>
      </w:r>
    </w:p>
    <w:p w:rsidR="00B46595" w:rsidRPr="00A22355" w:rsidRDefault="00B46595" w:rsidP="00B46595">
      <w:pPr>
        <w:pStyle w:val="Fliesstext"/>
      </w:pPr>
    </w:p>
    <w:p w:rsidR="00B46595" w:rsidRPr="00A22355" w:rsidRDefault="00B46595" w:rsidP="00B46595">
      <w:pPr>
        <w:pStyle w:val="Fliesstext"/>
      </w:pPr>
      <w:r w:rsidRPr="00A22355">
        <w:t xml:space="preserve">Die Überprüfung der </w:t>
      </w:r>
      <w:proofErr w:type="spellStart"/>
      <w:r w:rsidRPr="00A22355">
        <w:t>Erdbebebertüchtigungsmassnahmen</w:t>
      </w:r>
      <w:proofErr w:type="spellEnd"/>
      <w:r w:rsidRPr="00A22355">
        <w:t xml:space="preserve"> bei den Brücken </w:t>
      </w:r>
      <w:proofErr w:type="spellStart"/>
      <w:r w:rsidRPr="00A22355">
        <w:t>Oberburg</w:t>
      </w:r>
      <w:proofErr w:type="spellEnd"/>
      <w:ins w:id="0" w:author=" " w:date="2014-01-29T11:42:00Z">
        <w:r w:rsidR="00B06DC6">
          <w:t xml:space="preserve"> (Objekt 1.407) </w:t>
        </w:r>
      </w:ins>
      <w:r w:rsidRPr="00A22355">
        <w:t xml:space="preserve"> </w:t>
      </w:r>
      <w:proofErr w:type="spellStart"/>
      <w:r w:rsidRPr="00A22355">
        <w:t>Eptingen</w:t>
      </w:r>
      <w:proofErr w:type="spellEnd"/>
      <w:r w:rsidRPr="00A22355">
        <w:t xml:space="preserve"> erfordert ebenfalls einen unerwarteten Mehraufwand. Die Übe</w:t>
      </w:r>
      <w:r w:rsidRPr="00A22355">
        <w:t>r</w:t>
      </w:r>
      <w:r w:rsidRPr="00A22355">
        <w:t>prüfung musste an einem unabhängigen Berechnungsmodel mittels einer detaillierten Berechnung durchgeführt werden. Aufgrund unterschiedlicher Stützensteifigkeiten mus</w:t>
      </w:r>
      <w:r w:rsidRPr="00A22355">
        <w:t>s</w:t>
      </w:r>
      <w:r w:rsidRPr="00A22355">
        <w:t>te im Interesse wirtschaftlicher Lösungsansätze bei 3 von 4 Stützen eine separate D</w:t>
      </w:r>
      <w:r w:rsidRPr="00A22355">
        <w:t>i</w:t>
      </w:r>
      <w:r w:rsidRPr="00A22355">
        <w:t>mensionierung der Verstärkungsmassnahmen durchgeführt werden. Bei der Modelli</w:t>
      </w:r>
      <w:r w:rsidRPr="00A22355">
        <w:t>e</w:t>
      </w:r>
      <w:r w:rsidRPr="00A22355">
        <w:t>rung wurde auch darauf geachtet, dass die beantragten zusätzlichen statischen Überpr</w:t>
      </w:r>
      <w:r w:rsidRPr="00A22355">
        <w:t>ü</w:t>
      </w:r>
      <w:r w:rsidRPr="00A22355">
        <w:t xml:space="preserve">fungen gemäss Checkliste </w:t>
      </w:r>
      <w:r>
        <w:t>"Statische Überprüfung"</w:t>
      </w:r>
      <w:r w:rsidRPr="00A22355">
        <w:t xml:space="preserve"> mit verhältnismässig kleinem Au</w:t>
      </w:r>
      <w:r w:rsidRPr="00A22355">
        <w:t>f</w:t>
      </w:r>
      <w:r w:rsidRPr="00A22355">
        <w:t>wand erbracht we</w:t>
      </w:r>
      <w:r w:rsidRPr="00A22355">
        <w:t>r</w:t>
      </w:r>
      <w:r w:rsidRPr="00A22355">
        <w:t xml:space="preserve">den können. </w:t>
      </w:r>
    </w:p>
    <w:p w:rsidR="00B46595" w:rsidRDefault="00B46595" w:rsidP="00D43F96">
      <w:pPr>
        <w:pStyle w:val="Fliesstext"/>
      </w:pPr>
    </w:p>
    <w:p w:rsidR="00B46595" w:rsidRDefault="00B46595" w:rsidP="00D43F96">
      <w:pPr>
        <w:pStyle w:val="Fliesstext"/>
      </w:pPr>
    </w:p>
    <w:p w:rsidR="00A6328A" w:rsidRPr="005702E6" w:rsidRDefault="00A6328A" w:rsidP="00D43F96">
      <w:pPr>
        <w:pStyle w:val="Fliesstext"/>
      </w:pPr>
    </w:p>
    <w:p w:rsidR="00F30E67" w:rsidRPr="00E002E0" w:rsidRDefault="00F30E67" w:rsidP="00F30E67">
      <w:pPr>
        <w:pStyle w:val="Fliesstext"/>
        <w:rPr>
          <w:b/>
        </w:rPr>
      </w:pPr>
      <w:r>
        <w:rPr>
          <w:b/>
        </w:rPr>
        <w:t>3</w:t>
      </w:r>
      <w:r w:rsidRPr="00E002E0">
        <w:rPr>
          <w:b/>
        </w:rPr>
        <w:t xml:space="preserve">. </w:t>
      </w:r>
      <w:r w:rsidR="008F6A03" w:rsidRPr="008F6A03">
        <w:rPr>
          <w:b/>
        </w:rPr>
        <w:t>Mehraufwand Überprüfungsbericht</w:t>
      </w:r>
      <w:r w:rsidR="008F6A03">
        <w:rPr>
          <w:b/>
        </w:rPr>
        <w:t xml:space="preserve">e </w:t>
      </w:r>
      <w:r w:rsidR="00B46595" w:rsidRPr="00B46595">
        <w:rPr>
          <w:b/>
        </w:rPr>
        <w:t>und weitere MK-Unterlagen</w:t>
      </w:r>
    </w:p>
    <w:p w:rsidR="00D43F96" w:rsidRDefault="00D43F96" w:rsidP="00D43F96">
      <w:pPr>
        <w:pStyle w:val="Fliesstext"/>
      </w:pPr>
    </w:p>
    <w:p w:rsidR="008F6A03" w:rsidRDefault="008F6A03" w:rsidP="008F6A03">
      <w:pPr>
        <w:pStyle w:val="Fliesstext"/>
      </w:pPr>
      <w:r w:rsidRPr="008F6A03">
        <w:t>Die Zustandsbeurteilung erfolgte im EK auf den Grundlagen von älteren Inspektionsr</w:t>
      </w:r>
      <w:r w:rsidRPr="008F6A03">
        <w:t>e</w:t>
      </w:r>
      <w:r w:rsidRPr="008F6A03">
        <w:t>sultaten aus dem Jahre 2008, welche im Rahmen des betrieblichen Unterhalts durchg</w:t>
      </w:r>
      <w:r w:rsidRPr="008F6A03">
        <w:t>e</w:t>
      </w:r>
      <w:r w:rsidRPr="008F6A03">
        <w:t>führt wurden. Resultate aus Materialprüfungen oder Messungen wurden in die Betrac</w:t>
      </w:r>
      <w:r w:rsidRPr="008F6A03">
        <w:t>h</w:t>
      </w:r>
      <w:r w:rsidRPr="008F6A03">
        <w:t>tung nicht miteinbezogen, da keine aktuellen vorhanden waren. Mit den angeordneten Materialprüfungen und Hauptinspektionen im Jahre 2012/2013 wurden vorhandene I</w:t>
      </w:r>
      <w:r w:rsidRPr="008F6A03">
        <w:t>n</w:t>
      </w:r>
      <w:r w:rsidRPr="008F6A03">
        <w:t>formationslücken weitestgehend geschlossen.</w:t>
      </w:r>
    </w:p>
    <w:p w:rsidR="008F6A03" w:rsidRDefault="008F6A03" w:rsidP="008F6A03">
      <w:pPr>
        <w:pStyle w:val="Fliesstext"/>
      </w:pPr>
    </w:p>
    <w:p w:rsidR="008F6A03" w:rsidDel="00B06DC6" w:rsidRDefault="008F6A03" w:rsidP="008F6A03">
      <w:pPr>
        <w:pStyle w:val="Fliesstext"/>
      </w:pPr>
      <w:moveFromRangeStart w:id="1" w:author=" " w:date="2014-01-29T11:43:00Z" w:name="move378759127"/>
      <w:moveFrom w:id="2" w:author=" " w:date="2014-01-29T11:43:00Z">
        <w:r w:rsidDel="00B06DC6">
          <w:t xml:space="preserve">In der PS 02/13 hat das ASTRA mitgeteilt, dass bei Objekten mit Zustandsklasse 1 - 2, grundsätzlich keine </w:t>
        </w:r>
        <w:r w:rsidRPr="00B12F40" w:rsidDel="00B06DC6">
          <w:t>bauliche</w:t>
        </w:r>
        <w:r w:rsidDel="00B06DC6">
          <w:t>n</w:t>
        </w:r>
        <w:r w:rsidRPr="00B12F40" w:rsidDel="00B06DC6">
          <w:t xml:space="preserve"> Massnahmen erforderlich</w:t>
        </w:r>
        <w:r w:rsidDel="00B06DC6">
          <w:t xml:space="preserve"> sind (Entscheid EK II). </w:t>
        </w:r>
        <w:r w:rsidRPr="00B12F40" w:rsidDel="00B06DC6">
          <w:t>Alle</w:t>
        </w:r>
        <w:r w:rsidRPr="00B12F40" w:rsidDel="00B06DC6">
          <w:t>r</w:t>
        </w:r>
        <w:r w:rsidRPr="00B12F40" w:rsidDel="00B06DC6">
          <w:t>dings</w:t>
        </w:r>
        <w:r w:rsidDel="00B06DC6">
          <w:t xml:space="preserve"> dürfen diese </w:t>
        </w:r>
        <w:r w:rsidRPr="00B12F40" w:rsidDel="00B06DC6">
          <w:t>Objekt</w:t>
        </w:r>
        <w:r w:rsidDel="00B06DC6">
          <w:t>e</w:t>
        </w:r>
        <w:r w:rsidRPr="00B12F40" w:rsidDel="00B06DC6">
          <w:t xml:space="preserve"> nicht gänzlich </w:t>
        </w:r>
        <w:r w:rsidDel="00B06DC6">
          <w:t>"</w:t>
        </w:r>
        <w:r w:rsidRPr="00B12F40" w:rsidDel="00B06DC6">
          <w:t>weglassen</w:t>
        </w:r>
        <w:r w:rsidDel="00B06DC6">
          <w:t>" werden.</w:t>
        </w:r>
      </w:moveFrom>
    </w:p>
    <w:moveFromRangeEnd w:id="1"/>
    <w:p w:rsidR="008F6A03" w:rsidRDefault="008F6A03" w:rsidP="008F6A03">
      <w:pPr>
        <w:pStyle w:val="Fliesstext"/>
      </w:pPr>
    </w:p>
    <w:p w:rsidR="008F6A03" w:rsidRDefault="008F6A03" w:rsidP="008F6A03">
      <w:pPr>
        <w:pStyle w:val="Fliesstext"/>
      </w:pPr>
      <w:r w:rsidRPr="008F6A03">
        <w:t xml:space="preserve">Im Sinne der Übersichtlichkeit und im Interesse der Erkennung der Zusammenhänge ist/war es für die Ausarbeitung der </w:t>
      </w:r>
      <w:proofErr w:type="spellStart"/>
      <w:r w:rsidRPr="008F6A03">
        <w:t>MK’s</w:t>
      </w:r>
      <w:proofErr w:type="spellEnd"/>
      <w:r w:rsidRPr="008F6A03">
        <w:t xml:space="preserve"> </w:t>
      </w:r>
      <w:r>
        <w:t xml:space="preserve">Kunstbauten </w:t>
      </w:r>
      <w:r w:rsidRPr="008F6A03">
        <w:t>zwingend erforderlich, die B</w:t>
      </w:r>
      <w:r w:rsidRPr="008F6A03">
        <w:t>e</w:t>
      </w:r>
      <w:r w:rsidRPr="008F6A03">
        <w:t xml:space="preserve">obachtungen aus der Hauptinspektion und die Resultate der materialtechnologischen Untersuchungen pro Bauteil gegenüberzustellen bzw. zu beurteilen. Dies erforderte auch die Erstellung von separaten Überprüfungsberichten für </w:t>
      </w:r>
      <w:r>
        <w:t>alle Kunstbauten</w:t>
      </w:r>
      <w:r w:rsidRPr="008F6A03">
        <w:t>. Vorgesehen war jedoch „nur“ eine Überarbeitung des Überprüfungsberichts EK. Nebst dem Mehrau</w:t>
      </w:r>
      <w:r w:rsidRPr="008F6A03">
        <w:t>f</w:t>
      </w:r>
      <w:r w:rsidRPr="008F6A03">
        <w:t>wand für die Erstellung der Überprüfungsberichte nahm zudem die Analyse der Berichte Hauptinspektion und Materialprüfungen unerwartet viel Zeit in Anspruch.</w:t>
      </w:r>
    </w:p>
    <w:p w:rsidR="008F6A03" w:rsidRDefault="008F6A03" w:rsidP="00B12F40">
      <w:pPr>
        <w:pStyle w:val="Fliesstext"/>
        <w:rPr>
          <w:ins w:id="3" w:author=" " w:date="2014-01-29T11:43:00Z"/>
        </w:rPr>
      </w:pPr>
    </w:p>
    <w:p w:rsidR="00B06DC6" w:rsidRDefault="00B06DC6" w:rsidP="00B06DC6">
      <w:pPr>
        <w:pStyle w:val="Fliesstext"/>
      </w:pPr>
      <w:moveToRangeStart w:id="4" w:author=" " w:date="2014-01-29T11:43:00Z" w:name="move378759127"/>
      <w:moveTo w:id="5" w:author=" " w:date="2014-01-29T11:43:00Z">
        <w:r>
          <w:t xml:space="preserve">In der PS 02/13 hat das ASTRA mitgeteilt, dass bei Objekten mit Zustandsklasse 1 - 2, grundsätzlich keine </w:t>
        </w:r>
        <w:r w:rsidRPr="00B12F40">
          <w:t>bauliche</w:t>
        </w:r>
        <w:r>
          <w:t>n</w:t>
        </w:r>
        <w:r w:rsidRPr="00B12F40">
          <w:t xml:space="preserve"> Massnahmen erforderlich</w:t>
        </w:r>
        <w:r>
          <w:t xml:space="preserve"> sind (Entscheid EK II). </w:t>
        </w:r>
        <w:r w:rsidRPr="00B12F40">
          <w:t>Alle</w:t>
        </w:r>
        <w:r w:rsidRPr="00B12F40">
          <w:t>r</w:t>
        </w:r>
        <w:r w:rsidRPr="00B12F40">
          <w:t>dings</w:t>
        </w:r>
        <w:r>
          <w:t xml:space="preserve"> dürfen diese </w:t>
        </w:r>
        <w:r w:rsidRPr="00B12F40">
          <w:t>Objekt</w:t>
        </w:r>
        <w:r>
          <w:t>e</w:t>
        </w:r>
        <w:r w:rsidRPr="00B12F40">
          <w:t xml:space="preserve"> nicht gänzlich </w:t>
        </w:r>
        <w:r>
          <w:t>"</w:t>
        </w:r>
        <w:r w:rsidRPr="00B12F40">
          <w:t>weglassen</w:t>
        </w:r>
        <w:r>
          <w:t>" werden.</w:t>
        </w:r>
      </w:moveTo>
    </w:p>
    <w:moveToRangeEnd w:id="4"/>
    <w:p w:rsidR="00B06DC6" w:rsidRDefault="00B06DC6" w:rsidP="00B12F40">
      <w:pPr>
        <w:pStyle w:val="Fliesstext"/>
      </w:pPr>
    </w:p>
    <w:p w:rsidR="00B12F40" w:rsidRDefault="00B12F40" w:rsidP="00B12F40">
      <w:pPr>
        <w:pStyle w:val="Fliesstext"/>
      </w:pPr>
      <w:r>
        <w:t xml:space="preserve">Folglich </w:t>
      </w:r>
      <w:r w:rsidR="00E8471E">
        <w:t>sind</w:t>
      </w:r>
      <w:r>
        <w:t xml:space="preserve"> im MK </w:t>
      </w:r>
      <w:r w:rsidR="00E8471E">
        <w:t xml:space="preserve">auch </w:t>
      </w:r>
      <w:r>
        <w:t xml:space="preserve">bei </w:t>
      </w:r>
      <w:r w:rsidR="002E6529">
        <w:t>Kunstbauten, welche gemäss EK II keine Massnahmen e</w:t>
      </w:r>
      <w:r w:rsidR="002E6529">
        <w:t>r</w:t>
      </w:r>
      <w:r w:rsidR="002E6529">
        <w:t xml:space="preserve">forderlich sind, </w:t>
      </w:r>
      <w:r>
        <w:t xml:space="preserve">folgende Leistungen </w:t>
      </w:r>
      <w:r w:rsidR="008F6A03">
        <w:t>zu erbringen</w:t>
      </w:r>
      <w:r>
        <w:t>:</w:t>
      </w:r>
    </w:p>
    <w:p w:rsidR="00B12F40" w:rsidRDefault="00B12F40" w:rsidP="00B12F40">
      <w:pPr>
        <w:pStyle w:val="Fliesstext"/>
        <w:numPr>
          <w:ilvl w:val="0"/>
          <w:numId w:val="17"/>
        </w:numPr>
      </w:pPr>
      <w:r>
        <w:t>Grundlagebeschaffung, Studie der vorhandenen Bauakten</w:t>
      </w:r>
    </w:p>
    <w:p w:rsidR="00B12F40" w:rsidRDefault="00B12F40" w:rsidP="00B12F40">
      <w:pPr>
        <w:pStyle w:val="Fliesstext"/>
        <w:numPr>
          <w:ilvl w:val="0"/>
          <w:numId w:val="17"/>
        </w:numPr>
      </w:pPr>
      <w:r>
        <w:t>Einarbeiten , z.T. Begehung</w:t>
      </w:r>
    </w:p>
    <w:p w:rsidR="00B12F40" w:rsidRDefault="00B12F40" w:rsidP="00B12F40">
      <w:pPr>
        <w:pStyle w:val="Fliesstext"/>
        <w:numPr>
          <w:ilvl w:val="0"/>
          <w:numId w:val="17"/>
        </w:numPr>
      </w:pPr>
      <w:r>
        <w:t>Auswertung und Beurteilung der HI der GE</w:t>
      </w:r>
    </w:p>
    <w:p w:rsidR="00B12F40" w:rsidRDefault="00B12F40" w:rsidP="00B12F40">
      <w:pPr>
        <w:pStyle w:val="Fliesstext"/>
        <w:numPr>
          <w:ilvl w:val="0"/>
          <w:numId w:val="17"/>
        </w:numPr>
      </w:pPr>
      <w:r>
        <w:t>Auswertung und Beurteilung der MTU der Baulabor</w:t>
      </w:r>
    </w:p>
    <w:p w:rsidR="008F6A03" w:rsidRDefault="008F6A03" w:rsidP="00B12F40">
      <w:pPr>
        <w:pStyle w:val="Fliesstext"/>
        <w:numPr>
          <w:ilvl w:val="0"/>
          <w:numId w:val="17"/>
        </w:numPr>
      </w:pPr>
      <w:r>
        <w:t>Auswertung von Kanal-TV bei Werkleitungskanälen und Bachdurchlässen</w:t>
      </w:r>
    </w:p>
    <w:p w:rsidR="00B12F40" w:rsidRDefault="00E8471E" w:rsidP="00B12F40">
      <w:pPr>
        <w:pStyle w:val="Fliesstext"/>
        <w:numPr>
          <w:ilvl w:val="0"/>
          <w:numId w:val="17"/>
        </w:numPr>
      </w:pPr>
      <w:r>
        <w:t>Erstellung</w:t>
      </w:r>
      <w:r w:rsidR="00B12F40">
        <w:t xml:space="preserve"> der Überprüfungsberichte</w:t>
      </w:r>
    </w:p>
    <w:p w:rsidR="00B12F40" w:rsidRDefault="00E8471E" w:rsidP="00B12F40">
      <w:pPr>
        <w:pStyle w:val="Fliesstext"/>
        <w:numPr>
          <w:ilvl w:val="0"/>
          <w:numId w:val="17"/>
        </w:numPr>
      </w:pPr>
      <w:r>
        <w:t>Erstellung</w:t>
      </w:r>
      <w:r w:rsidR="008F6A03">
        <w:t xml:space="preserve"> / Angaben in t</w:t>
      </w:r>
      <w:r>
        <w:t>echnische</w:t>
      </w:r>
      <w:r w:rsidR="008F6A03">
        <w:t>n</w:t>
      </w:r>
      <w:r>
        <w:t xml:space="preserve"> Berichte</w:t>
      </w:r>
      <w:r w:rsidR="008F6A03">
        <w:t>n</w:t>
      </w:r>
    </w:p>
    <w:p w:rsidR="00B46595" w:rsidRDefault="00B46595" w:rsidP="00B12F40">
      <w:pPr>
        <w:pStyle w:val="Fliesstext"/>
        <w:numPr>
          <w:ilvl w:val="0"/>
          <w:numId w:val="17"/>
        </w:numPr>
      </w:pPr>
      <w:r>
        <w:t>z.T. Planbearbeitung</w:t>
      </w:r>
    </w:p>
    <w:p w:rsidR="00B46595" w:rsidRDefault="00B46595" w:rsidP="00B12F40">
      <w:pPr>
        <w:pStyle w:val="Fliesstext"/>
        <w:numPr>
          <w:ilvl w:val="0"/>
          <w:numId w:val="17"/>
        </w:numPr>
      </w:pPr>
      <w:r>
        <w:t>z.T. Kostenvoranschlag</w:t>
      </w:r>
    </w:p>
    <w:p w:rsidR="00B12F40" w:rsidRDefault="00B12F40" w:rsidP="00F30E67">
      <w:pPr>
        <w:pStyle w:val="Fliesstext"/>
      </w:pPr>
    </w:p>
    <w:p w:rsidR="00E8471E" w:rsidRDefault="00E8471E" w:rsidP="00F30E67">
      <w:pPr>
        <w:pStyle w:val="Fliesstext"/>
      </w:pPr>
      <w:r>
        <w:t>Durch die Erfassung von Sammelberichten bei ähnlichen Objekten (Unterführungen, Bachdurchlässe, etc.) konnte der Mehraufwand reduziert werden.</w:t>
      </w:r>
    </w:p>
    <w:p w:rsidR="008F6A03" w:rsidRDefault="008F6A03" w:rsidP="008F6A03">
      <w:pPr>
        <w:pStyle w:val="Fliesstext"/>
        <w:rPr>
          <w:b/>
        </w:rPr>
      </w:pPr>
    </w:p>
    <w:p w:rsidR="00604AEB" w:rsidRDefault="00604AEB" w:rsidP="008F6A03">
      <w:pPr>
        <w:pStyle w:val="Fliesstext"/>
        <w:rPr>
          <w:b/>
        </w:rPr>
      </w:pPr>
    </w:p>
    <w:p w:rsidR="00F30E67" w:rsidRPr="008F6A03" w:rsidRDefault="008F6A03" w:rsidP="008F6A03">
      <w:pPr>
        <w:pStyle w:val="Fliesstext"/>
        <w:rPr>
          <w:b/>
        </w:rPr>
      </w:pPr>
      <w:r>
        <w:rPr>
          <w:b/>
        </w:rPr>
        <w:t xml:space="preserve">4. </w:t>
      </w:r>
      <w:r w:rsidR="00F30E67" w:rsidRPr="008F6A03">
        <w:rPr>
          <w:b/>
        </w:rPr>
        <w:t>Mehraufwand zusätzliche Inspektionen</w:t>
      </w:r>
    </w:p>
    <w:p w:rsidR="00F30E67" w:rsidRPr="008F6A03" w:rsidRDefault="00F30E67" w:rsidP="008F6A03">
      <w:pPr>
        <w:pStyle w:val="Fliesstext"/>
      </w:pPr>
    </w:p>
    <w:p w:rsidR="00F30E67" w:rsidRPr="00A22355" w:rsidRDefault="00F30E67" w:rsidP="00A22355">
      <w:pPr>
        <w:pStyle w:val="Fliesstext"/>
      </w:pPr>
      <w:r w:rsidRPr="00A22355">
        <w:t>Bei der Analyse bzw. der Beurteilung der im Jahre 2012/2013 durchgeführten Inspekt</w:t>
      </w:r>
      <w:r w:rsidRPr="00A22355">
        <w:t>i</w:t>
      </w:r>
      <w:r w:rsidRPr="00A22355">
        <w:t>onsresultate wurde festgestellt, dass für die Ausarbeitung des MK zusätzliche Überpr</w:t>
      </w:r>
      <w:r w:rsidRPr="00A22355">
        <w:t>ü</w:t>
      </w:r>
      <w:r w:rsidRPr="00A22355">
        <w:t>fungen am Objekt erforderlich werden. Diese wurden in einem Antrag zusammengestellt und der Bauherrschaft zur Genehmigung abgegeben</w:t>
      </w:r>
      <w:r w:rsidR="00A22355" w:rsidRPr="00A22355">
        <w:t xml:space="preserve"> (Entscheid ASTRA offen)</w:t>
      </w:r>
      <w:r w:rsidRPr="00A22355">
        <w:t>. Die z</w:t>
      </w:r>
      <w:r w:rsidRPr="00A22355">
        <w:t>u</w:t>
      </w:r>
      <w:r w:rsidRPr="00A22355">
        <w:t>sätzlichen Inspektionsarbeiten können zum Teil durch die INGE durchgeführt werden. Einige Inspektionsarbeiten müssen jedoch von einem Spezialisten Brückenlager und e</w:t>
      </w:r>
      <w:r w:rsidRPr="00A22355">
        <w:t>i</w:t>
      </w:r>
      <w:r w:rsidRPr="00A22355">
        <w:t>nem Baulabor ausgeführt werden. Benötigte Belagsfenster müssen von einer Bauunte</w:t>
      </w:r>
      <w:r w:rsidRPr="00A22355">
        <w:t>r</w:t>
      </w:r>
      <w:r w:rsidRPr="00A22355">
        <w:t>nehmung ausgeführt werden. Die Festlegung, die Organisation und Begleitung Dritter und Durchführung der INGE-Inspektionen verursachen einen zusätzlichen Mehraufwand.</w:t>
      </w:r>
    </w:p>
    <w:p w:rsidR="00F30E67" w:rsidRDefault="00F30E67" w:rsidP="00A22355">
      <w:pPr>
        <w:pStyle w:val="Fliesstext"/>
      </w:pPr>
    </w:p>
    <w:p w:rsidR="00A22355" w:rsidRDefault="00A22355" w:rsidP="00A22355">
      <w:pPr>
        <w:pStyle w:val="Fliesstext"/>
      </w:pPr>
    </w:p>
    <w:p w:rsidR="00A22355" w:rsidRPr="00A22355" w:rsidRDefault="00A22355" w:rsidP="00A22355">
      <w:pPr>
        <w:pStyle w:val="Fliesstext"/>
      </w:pPr>
    </w:p>
    <w:p w:rsidR="00F30E67" w:rsidRDefault="00F30E67" w:rsidP="00A22355">
      <w:pPr>
        <w:pStyle w:val="Fliesstext"/>
      </w:pPr>
    </w:p>
    <w:p w:rsidR="0000657D" w:rsidRPr="00A22355" w:rsidRDefault="0000657D" w:rsidP="00A22355">
      <w:pPr>
        <w:pStyle w:val="Fliesstext"/>
      </w:pPr>
    </w:p>
    <w:p w:rsidR="0000657D" w:rsidRDefault="0000657D">
      <w:pPr>
        <w:spacing w:line="280" w:lineRule="exact"/>
        <w:jc w:val="left"/>
        <w:rPr>
          <w:rFonts w:eastAsiaTheme="majorEastAsia" w:cstheme="majorBidi"/>
          <w:b/>
          <w:bCs/>
          <w:color w:val="000000" w:themeColor="text1"/>
          <w:szCs w:val="26"/>
        </w:rPr>
      </w:pPr>
      <w:r>
        <w:br w:type="page"/>
      </w:r>
    </w:p>
    <w:p w:rsidR="0000657D" w:rsidRDefault="0000657D" w:rsidP="0000657D">
      <w:pPr>
        <w:pStyle w:val="berschrift2"/>
      </w:pPr>
      <w:r>
        <w:lastRenderedPageBreak/>
        <w:t>Stundenveränderung TP3, Kunstbauten</w:t>
      </w:r>
    </w:p>
    <w:p w:rsidR="00F30E67" w:rsidRPr="00A22355" w:rsidRDefault="00F30E67" w:rsidP="00A22355">
      <w:pPr>
        <w:pStyle w:val="Fliesstext"/>
      </w:pPr>
    </w:p>
    <w:p w:rsidR="00B06DC6" w:rsidRDefault="00F32556" w:rsidP="00B46595">
      <w:pPr>
        <w:pStyle w:val="Fliesstext"/>
        <w:ind w:hanging="680"/>
        <w:rPr>
          <w:ins w:id="6" w:author=" " w:date="2014-01-29T11:43:00Z"/>
        </w:rPr>
      </w:pPr>
      <w:del w:id="7" w:author=" " w:date="2014-01-29T11:48:00Z">
        <w:r w:rsidRPr="00F32556" w:rsidDel="00517A9C">
          <w:rPr>
            <w:noProof/>
            <w:lang w:eastAsia="de-CH"/>
          </w:rPr>
          <w:drawing>
            <wp:inline distT="0" distB="0" distL="0" distR="0" wp14:anchorId="421755E7" wp14:editId="14476520">
              <wp:extent cx="5939790" cy="1939274"/>
              <wp:effectExtent l="0" t="0" r="3810" b="4445"/>
              <wp:docPr id="8" name="Grafik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9790" cy="19392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B06DC6" w:rsidRDefault="00B06DC6" w:rsidP="00B46595">
      <w:pPr>
        <w:pStyle w:val="Fliesstext"/>
        <w:ind w:hanging="680"/>
        <w:rPr>
          <w:ins w:id="8" w:author=" " w:date="2014-01-29T11:43:00Z"/>
        </w:rPr>
      </w:pPr>
    </w:p>
    <w:p w:rsidR="00B06DC6" w:rsidRDefault="00B06DC6" w:rsidP="00B46595">
      <w:pPr>
        <w:pStyle w:val="Fliesstext"/>
        <w:ind w:hanging="680"/>
        <w:rPr>
          <w:ins w:id="9" w:author=" " w:date="2014-01-29T11:43:00Z"/>
        </w:rPr>
      </w:pPr>
    </w:p>
    <w:p w:rsidR="00517A9C" w:rsidRPr="00517A9C" w:rsidRDefault="00517A9C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ins w:id="10" w:author=" " w:date="2014-01-29T11:45:00Z"/>
          <w:rFonts w:eastAsia="Times New Roman" w:cs="Times New Roman"/>
          <w:b/>
          <w:szCs w:val="20"/>
          <w:lang w:eastAsia="de-DE"/>
        </w:rPr>
      </w:pPr>
      <w:ins w:id="11" w:author=" " w:date="2014-01-29T11:45:00Z">
        <w:r w:rsidRPr="00517A9C">
          <w:rPr>
            <w:rFonts w:eastAsia="Times New Roman" w:cs="Times New Roman"/>
            <w:b/>
            <w:szCs w:val="20"/>
            <w:lang w:eastAsia="de-DE"/>
          </w:rPr>
          <w:t>2.1.3</w:t>
        </w:r>
        <w:r w:rsidRPr="00517A9C">
          <w:rPr>
            <w:rFonts w:eastAsia="Times New Roman" w:cs="Times New Roman"/>
            <w:b/>
            <w:szCs w:val="20"/>
            <w:lang w:eastAsia="de-DE"/>
          </w:rPr>
          <w:tab/>
          <w:t>Stundenveränderung TP3, Kunstbauten (JSAG)</w:t>
        </w:r>
      </w:ins>
    </w:p>
    <w:bookmarkStart w:id="12" w:name="_GoBack"/>
    <w:bookmarkStart w:id="13" w:name="_MON_1452342258"/>
    <w:bookmarkEnd w:id="13"/>
    <w:p w:rsidR="00517A9C" w:rsidRDefault="00517A9C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ins w:id="14" w:author=" " w:date="2014-01-29T11:46:00Z"/>
          <w:rFonts w:eastAsia="Times New Roman" w:cs="Times New Roman"/>
          <w:b/>
          <w:szCs w:val="20"/>
          <w:lang w:eastAsia="de-DE"/>
        </w:rPr>
      </w:pPr>
      <w:ins w:id="15" w:author=" " w:date="2014-01-29T11:45:00Z">
        <w:r w:rsidRPr="00517A9C">
          <w:rPr>
            <w:rFonts w:eastAsia="Times New Roman" w:cs="Times New Roman"/>
            <w:b/>
            <w:szCs w:val="20"/>
            <w:lang w:eastAsia="de-DE"/>
          </w:rPr>
          <w:object w:dxaOrig="8203" w:dyaOrig="54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3" type="#_x0000_t75" style="width:479.6pt;height:315.55pt" o:ole="">
              <v:imagedata r:id="rId10" o:title=""/>
            </v:shape>
            <o:OLEObject Type="Embed" ProgID="Excel.Sheet.12" ShapeID="_x0000_i1033" DrawAspect="Content" ObjectID="_1452501260" r:id="rId11"/>
          </w:object>
        </w:r>
      </w:ins>
      <w:bookmarkEnd w:id="12"/>
    </w:p>
    <w:p w:rsidR="00517A9C" w:rsidRDefault="00517A9C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ins w:id="16" w:author=" " w:date="2014-01-29T11:46:00Z"/>
          <w:rFonts w:eastAsia="Times New Roman" w:cs="Times New Roman"/>
          <w:b/>
          <w:szCs w:val="20"/>
          <w:lang w:eastAsia="de-DE"/>
        </w:rPr>
      </w:pPr>
    </w:p>
    <w:p w:rsidR="00517A9C" w:rsidRPr="00517A9C" w:rsidRDefault="00517A9C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ins w:id="17" w:author=" " w:date="2014-01-29T11:45:00Z"/>
          <w:rFonts w:eastAsia="Times New Roman" w:cs="Times New Roman"/>
          <w:b/>
          <w:szCs w:val="20"/>
          <w:lang w:eastAsia="de-DE"/>
        </w:rPr>
      </w:pPr>
    </w:p>
    <w:p w:rsidR="00517A9C" w:rsidRPr="00517A9C" w:rsidRDefault="00517A9C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ins w:id="18" w:author=" " w:date="2014-01-29T11:45:00Z"/>
          <w:rFonts w:eastAsia="Times New Roman" w:cs="Times New Roman"/>
          <w:b/>
          <w:szCs w:val="20"/>
          <w:lang w:eastAsia="de-DE"/>
        </w:rPr>
      </w:pPr>
      <w:ins w:id="19" w:author=" " w:date="2014-01-29T11:45:00Z">
        <w:r w:rsidRPr="00517A9C">
          <w:rPr>
            <w:rFonts w:eastAsia="Times New Roman" w:cs="Times New Roman"/>
            <w:b/>
            <w:szCs w:val="20"/>
            <w:lang w:eastAsia="de-DE"/>
          </w:rPr>
          <w:t>2.1.4</w:t>
        </w:r>
        <w:r w:rsidRPr="00517A9C">
          <w:rPr>
            <w:rFonts w:eastAsia="Times New Roman" w:cs="Times New Roman"/>
            <w:b/>
            <w:szCs w:val="20"/>
            <w:lang w:eastAsia="de-DE"/>
          </w:rPr>
          <w:tab/>
          <w:t xml:space="preserve">Honorarerhöhung, resp. Verschiebung Kunstbauten </w:t>
        </w:r>
      </w:ins>
    </w:p>
    <w:tbl>
      <w:tblPr>
        <w:tblStyle w:val="Tabellenraster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5"/>
        <w:gridCol w:w="601"/>
        <w:gridCol w:w="947"/>
        <w:gridCol w:w="981"/>
        <w:gridCol w:w="1117"/>
        <w:gridCol w:w="972"/>
        <w:gridCol w:w="3309"/>
      </w:tblGrid>
      <w:tr w:rsidR="00517A9C" w:rsidRPr="00517A9C" w:rsidTr="00AB6226">
        <w:trPr>
          <w:gridAfter w:val="2"/>
          <w:wAfter w:w="4389" w:type="dxa"/>
          <w:ins w:id="20" w:author=" " w:date="2014-01-29T11:45:00Z"/>
        </w:trPr>
        <w:tc>
          <w:tcPr>
            <w:tcW w:w="5244" w:type="dxa"/>
            <w:gridSpan w:val="5"/>
            <w:tcBorders>
              <w:bottom w:val="single" w:sz="4" w:space="0" w:color="auto"/>
            </w:tcBorders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outlineLvl w:val="0"/>
              <w:rPr>
                <w:ins w:id="21" w:author=" " w:date="2014-01-29T11:45:00Z"/>
                <w:lang w:eastAsia="de-DE"/>
              </w:rPr>
            </w:pPr>
            <w:ins w:id="22" w:author=" " w:date="2014-01-29T11:45:00Z">
              <w:r w:rsidRPr="00517A9C">
                <w:rPr>
                  <w:lang w:eastAsia="de-DE"/>
                </w:rPr>
                <w:sym w:font="Symbol" w:char="F0DE"/>
              </w:r>
              <w:r w:rsidRPr="00517A9C">
                <w:rPr>
                  <w:lang w:eastAsia="de-DE"/>
                </w:rPr>
                <w:t xml:space="preserve"> ……………als MK-Erhöhung ergeben:</w:t>
              </w:r>
            </w:ins>
          </w:p>
        </w:tc>
      </w:tr>
      <w:tr w:rsidR="00517A9C" w:rsidRPr="00517A9C" w:rsidTr="00AB6226">
        <w:trPr>
          <w:ins w:id="23" w:author=" " w:date="2014-01-29T11:45:00Z"/>
        </w:trPr>
        <w:tc>
          <w:tcPr>
            <w:tcW w:w="1559" w:type="dxa"/>
          </w:tcPr>
          <w:p w:rsidR="00517A9C" w:rsidRPr="00517A9C" w:rsidRDefault="00517A9C" w:rsidP="00517A9C">
            <w:pPr>
              <w:numPr>
                <w:ilvl w:val="0"/>
                <w:numId w:val="18"/>
              </w:num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outlineLvl w:val="0"/>
              <w:rPr>
                <w:ins w:id="24" w:author=" " w:date="2014-01-29T11:45:00Z"/>
                <w:lang w:eastAsia="de-DE"/>
              </w:rPr>
            </w:pPr>
            <w:ins w:id="25" w:author=" " w:date="2014-01-29T11:45:00Z">
              <w:r w:rsidRPr="00517A9C">
                <w:rPr>
                  <w:lang w:eastAsia="de-DE"/>
                </w:rPr>
                <w:t xml:space="preserve">B </w:t>
              </w:r>
            </w:ins>
          </w:p>
        </w:tc>
        <w:tc>
          <w:tcPr>
            <w:tcW w:w="60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26" w:author=" " w:date="2014-01-29T11:45:00Z"/>
                <w:lang w:eastAsia="de-DE"/>
              </w:rPr>
            </w:pPr>
            <w:ins w:id="27" w:author=" " w:date="2014-01-29T11:45:00Z">
              <w:r w:rsidRPr="00517A9C">
                <w:rPr>
                  <w:lang w:eastAsia="de-DE"/>
                </w:rPr>
                <w:sym w:font="Symbol" w:char="F040"/>
              </w:r>
              <w:r w:rsidRPr="00517A9C">
                <w:rPr>
                  <w:lang w:eastAsia="de-DE"/>
                </w:rPr>
                <w:t xml:space="preserve"> </w:t>
              </w:r>
              <w:r w:rsidRPr="00517A9C">
                <w:rPr>
                  <w:lang w:eastAsia="de-DE"/>
                </w:rPr>
                <w:tab/>
              </w:r>
            </w:ins>
          </w:p>
        </w:tc>
        <w:tc>
          <w:tcPr>
            <w:tcW w:w="957" w:type="dxa"/>
          </w:tcPr>
          <w:p w:rsidR="00517A9C" w:rsidRPr="00517A9C" w:rsidRDefault="00517A9C" w:rsidP="00517A9C">
            <w:pPr>
              <w:tabs>
                <w:tab w:val="left" w:pos="567"/>
                <w:tab w:val="center" w:pos="627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28" w:author=" " w:date="2014-01-29T11:45:00Z"/>
                <w:lang w:eastAsia="de-DE"/>
              </w:rPr>
            </w:pPr>
            <w:ins w:id="29" w:author=" " w:date="2014-01-29T11:45:00Z">
              <w:r w:rsidRPr="00517A9C">
                <w:rPr>
                  <w:lang w:eastAsia="de-DE"/>
                </w:rPr>
                <w:t>22%</w:t>
              </w:r>
            </w:ins>
          </w:p>
        </w:tc>
        <w:tc>
          <w:tcPr>
            <w:tcW w:w="99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30" w:author=" " w:date="2014-01-29T11:45:00Z"/>
                <w:lang w:eastAsia="de-DE"/>
              </w:rPr>
            </w:pPr>
            <w:ins w:id="31" w:author=" " w:date="2014-01-29T11:45:00Z">
              <w:r w:rsidRPr="00517A9C">
                <w:rPr>
                  <w:lang w:eastAsia="de-DE"/>
                </w:rPr>
                <w:t>270</w:t>
              </w:r>
            </w:ins>
          </w:p>
        </w:tc>
        <w:tc>
          <w:tcPr>
            <w:tcW w:w="2126" w:type="dxa"/>
            <w:gridSpan w:val="2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32" w:author=" " w:date="2014-01-29T11:45:00Z"/>
                <w:lang w:eastAsia="de-DE"/>
              </w:rPr>
            </w:pPr>
            <w:ins w:id="33" w:author=" " w:date="2014-01-29T11:45:00Z">
              <w:r w:rsidRPr="00517A9C">
                <w:rPr>
                  <w:lang w:eastAsia="de-DE"/>
                </w:rPr>
                <w:t>x 140.— CHF/h =</w:t>
              </w:r>
            </w:ins>
          </w:p>
        </w:tc>
        <w:tc>
          <w:tcPr>
            <w:tcW w:w="3397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34" w:author=" " w:date="2014-01-29T11:45:00Z"/>
                <w:lang w:eastAsia="de-DE"/>
              </w:rPr>
            </w:pPr>
          </w:p>
        </w:tc>
      </w:tr>
      <w:tr w:rsidR="00517A9C" w:rsidRPr="00517A9C" w:rsidTr="00AB6226">
        <w:trPr>
          <w:ins w:id="35" w:author=" " w:date="2014-01-29T11:45:00Z"/>
        </w:trPr>
        <w:tc>
          <w:tcPr>
            <w:tcW w:w="1559" w:type="dxa"/>
          </w:tcPr>
          <w:p w:rsidR="00517A9C" w:rsidRPr="00517A9C" w:rsidRDefault="00517A9C" w:rsidP="00517A9C">
            <w:pPr>
              <w:numPr>
                <w:ilvl w:val="0"/>
                <w:numId w:val="18"/>
              </w:num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outlineLvl w:val="0"/>
              <w:rPr>
                <w:ins w:id="36" w:author=" " w:date="2014-01-29T11:45:00Z"/>
                <w:lang w:eastAsia="de-DE"/>
              </w:rPr>
            </w:pPr>
            <w:ins w:id="37" w:author=" " w:date="2014-01-29T11:45:00Z">
              <w:r w:rsidRPr="00517A9C">
                <w:rPr>
                  <w:lang w:eastAsia="de-DE"/>
                </w:rPr>
                <w:t>C</w:t>
              </w:r>
            </w:ins>
          </w:p>
        </w:tc>
        <w:tc>
          <w:tcPr>
            <w:tcW w:w="60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38" w:author=" " w:date="2014-01-29T11:45:00Z"/>
                <w:lang w:eastAsia="de-DE"/>
              </w:rPr>
            </w:pPr>
            <w:ins w:id="39" w:author=" " w:date="2014-01-29T11:45:00Z">
              <w:r w:rsidRPr="00517A9C">
                <w:rPr>
                  <w:lang w:eastAsia="de-DE"/>
                </w:rPr>
                <w:sym w:font="Symbol" w:char="F040"/>
              </w:r>
              <w:r w:rsidRPr="00517A9C">
                <w:rPr>
                  <w:lang w:eastAsia="de-DE"/>
                </w:rPr>
                <w:t xml:space="preserve"> </w:t>
              </w:r>
              <w:r w:rsidRPr="00517A9C">
                <w:rPr>
                  <w:lang w:eastAsia="de-DE"/>
                </w:rPr>
                <w:tab/>
              </w:r>
            </w:ins>
          </w:p>
        </w:tc>
        <w:tc>
          <w:tcPr>
            <w:tcW w:w="957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40" w:author=" " w:date="2014-01-29T11:45:00Z"/>
                <w:lang w:eastAsia="de-DE"/>
              </w:rPr>
            </w:pPr>
            <w:ins w:id="41" w:author=" " w:date="2014-01-29T11:45:00Z">
              <w:r w:rsidRPr="00517A9C">
                <w:rPr>
                  <w:lang w:eastAsia="de-DE"/>
                </w:rPr>
                <w:t>22%</w:t>
              </w:r>
            </w:ins>
          </w:p>
        </w:tc>
        <w:tc>
          <w:tcPr>
            <w:tcW w:w="99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42" w:author=" " w:date="2014-01-29T11:45:00Z"/>
                <w:lang w:eastAsia="de-DE"/>
              </w:rPr>
            </w:pPr>
            <w:ins w:id="43" w:author=" " w:date="2014-01-29T11:45:00Z">
              <w:r w:rsidRPr="00517A9C">
                <w:rPr>
                  <w:lang w:eastAsia="de-DE"/>
                </w:rPr>
                <w:t>275</w:t>
              </w:r>
            </w:ins>
          </w:p>
        </w:tc>
        <w:tc>
          <w:tcPr>
            <w:tcW w:w="2126" w:type="dxa"/>
            <w:gridSpan w:val="2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44" w:author=" " w:date="2014-01-29T11:45:00Z"/>
                <w:lang w:eastAsia="de-DE"/>
              </w:rPr>
            </w:pPr>
            <w:ins w:id="45" w:author=" " w:date="2014-01-29T11:45:00Z">
              <w:r w:rsidRPr="00517A9C">
                <w:rPr>
                  <w:lang w:eastAsia="de-DE"/>
                </w:rPr>
                <w:t>x 118.— CHF/h =</w:t>
              </w:r>
            </w:ins>
          </w:p>
        </w:tc>
        <w:tc>
          <w:tcPr>
            <w:tcW w:w="3397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46" w:author=" " w:date="2014-01-29T11:45:00Z"/>
                <w:lang w:eastAsia="de-DE"/>
              </w:rPr>
            </w:pPr>
          </w:p>
        </w:tc>
      </w:tr>
      <w:tr w:rsidR="00517A9C" w:rsidRPr="00517A9C" w:rsidTr="00AB6226">
        <w:trPr>
          <w:ins w:id="47" w:author=" " w:date="2014-01-29T11:45:00Z"/>
        </w:trPr>
        <w:tc>
          <w:tcPr>
            <w:tcW w:w="1559" w:type="dxa"/>
          </w:tcPr>
          <w:p w:rsidR="00517A9C" w:rsidRPr="00517A9C" w:rsidRDefault="00517A9C" w:rsidP="00517A9C">
            <w:pPr>
              <w:numPr>
                <w:ilvl w:val="0"/>
                <w:numId w:val="18"/>
              </w:num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outlineLvl w:val="0"/>
              <w:rPr>
                <w:ins w:id="48" w:author=" " w:date="2014-01-29T11:45:00Z"/>
                <w:lang w:eastAsia="de-DE"/>
              </w:rPr>
            </w:pPr>
            <w:ins w:id="49" w:author=" " w:date="2014-01-29T11:45:00Z">
              <w:r w:rsidRPr="00517A9C">
                <w:rPr>
                  <w:lang w:eastAsia="de-DE"/>
                </w:rPr>
                <w:t>D</w:t>
              </w:r>
            </w:ins>
          </w:p>
        </w:tc>
        <w:tc>
          <w:tcPr>
            <w:tcW w:w="60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50" w:author=" " w:date="2014-01-29T11:45:00Z"/>
                <w:lang w:eastAsia="de-DE"/>
              </w:rPr>
            </w:pPr>
            <w:ins w:id="51" w:author=" " w:date="2014-01-29T11:45:00Z">
              <w:r w:rsidRPr="00517A9C">
                <w:rPr>
                  <w:lang w:eastAsia="de-DE"/>
                </w:rPr>
                <w:sym w:font="Symbol" w:char="F040"/>
              </w:r>
              <w:r w:rsidRPr="00517A9C">
                <w:rPr>
                  <w:lang w:eastAsia="de-DE"/>
                </w:rPr>
                <w:t xml:space="preserve"> </w:t>
              </w:r>
              <w:r w:rsidRPr="00517A9C">
                <w:rPr>
                  <w:lang w:eastAsia="de-DE"/>
                </w:rPr>
                <w:tab/>
              </w:r>
            </w:ins>
          </w:p>
        </w:tc>
        <w:tc>
          <w:tcPr>
            <w:tcW w:w="957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52" w:author=" " w:date="2014-01-29T11:45:00Z"/>
                <w:lang w:eastAsia="de-DE"/>
              </w:rPr>
            </w:pPr>
            <w:ins w:id="53" w:author=" " w:date="2014-01-29T11:45:00Z">
              <w:r w:rsidRPr="00517A9C">
                <w:rPr>
                  <w:lang w:eastAsia="de-DE"/>
                </w:rPr>
                <w:t>48%</w:t>
              </w:r>
            </w:ins>
          </w:p>
        </w:tc>
        <w:tc>
          <w:tcPr>
            <w:tcW w:w="99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54" w:author=" " w:date="2014-01-29T11:45:00Z"/>
                <w:lang w:eastAsia="de-DE"/>
              </w:rPr>
            </w:pPr>
            <w:ins w:id="55" w:author=" " w:date="2014-01-29T11:45:00Z">
              <w:r w:rsidRPr="00517A9C">
                <w:rPr>
                  <w:lang w:eastAsia="de-DE"/>
                </w:rPr>
                <w:t>590</w:t>
              </w:r>
            </w:ins>
          </w:p>
        </w:tc>
        <w:tc>
          <w:tcPr>
            <w:tcW w:w="2126" w:type="dxa"/>
            <w:gridSpan w:val="2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56" w:author=" " w:date="2014-01-29T11:45:00Z"/>
                <w:lang w:eastAsia="de-DE"/>
              </w:rPr>
            </w:pPr>
            <w:ins w:id="57" w:author=" " w:date="2014-01-29T11:45:00Z">
              <w:r w:rsidRPr="00517A9C">
                <w:rPr>
                  <w:lang w:eastAsia="de-DE"/>
                </w:rPr>
                <w:t>x 100.— CHF/h =</w:t>
              </w:r>
            </w:ins>
          </w:p>
        </w:tc>
        <w:tc>
          <w:tcPr>
            <w:tcW w:w="3397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58" w:author=" " w:date="2014-01-29T11:45:00Z"/>
                <w:lang w:eastAsia="de-DE"/>
              </w:rPr>
            </w:pPr>
          </w:p>
        </w:tc>
      </w:tr>
      <w:tr w:rsidR="00517A9C" w:rsidRPr="00517A9C" w:rsidTr="00AB6226">
        <w:trPr>
          <w:ins w:id="59" w:author=" " w:date="2014-01-29T11:45:00Z"/>
        </w:trPr>
        <w:tc>
          <w:tcPr>
            <w:tcW w:w="1559" w:type="dxa"/>
          </w:tcPr>
          <w:p w:rsidR="00517A9C" w:rsidRPr="00517A9C" w:rsidRDefault="00517A9C" w:rsidP="00517A9C">
            <w:pPr>
              <w:numPr>
                <w:ilvl w:val="0"/>
                <w:numId w:val="18"/>
              </w:num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outlineLvl w:val="0"/>
              <w:rPr>
                <w:ins w:id="60" w:author=" " w:date="2014-01-29T11:45:00Z"/>
                <w:lang w:eastAsia="de-DE"/>
              </w:rPr>
            </w:pPr>
            <w:ins w:id="61" w:author=" " w:date="2014-01-29T11:45:00Z">
              <w:r w:rsidRPr="00517A9C">
                <w:rPr>
                  <w:lang w:eastAsia="de-DE"/>
                </w:rPr>
                <w:t>E</w:t>
              </w:r>
            </w:ins>
          </w:p>
        </w:tc>
        <w:tc>
          <w:tcPr>
            <w:tcW w:w="60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62" w:author=" " w:date="2014-01-29T11:45:00Z"/>
                <w:lang w:eastAsia="de-DE"/>
              </w:rPr>
            </w:pPr>
            <w:ins w:id="63" w:author=" " w:date="2014-01-29T11:45:00Z">
              <w:r w:rsidRPr="00517A9C">
                <w:rPr>
                  <w:lang w:eastAsia="de-DE"/>
                </w:rPr>
                <w:sym w:font="Symbol" w:char="F040"/>
              </w:r>
              <w:r w:rsidRPr="00517A9C">
                <w:rPr>
                  <w:lang w:eastAsia="de-DE"/>
                </w:rPr>
                <w:t xml:space="preserve"> </w:t>
              </w:r>
              <w:r w:rsidRPr="00517A9C">
                <w:rPr>
                  <w:lang w:eastAsia="de-DE"/>
                </w:rPr>
                <w:tab/>
              </w:r>
            </w:ins>
          </w:p>
        </w:tc>
        <w:tc>
          <w:tcPr>
            <w:tcW w:w="957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64" w:author=" " w:date="2014-01-29T11:45:00Z"/>
                <w:lang w:eastAsia="de-DE"/>
              </w:rPr>
            </w:pPr>
            <w:ins w:id="65" w:author=" " w:date="2014-01-29T11:45:00Z">
              <w:r w:rsidRPr="00517A9C">
                <w:rPr>
                  <w:lang w:eastAsia="de-DE"/>
                </w:rPr>
                <w:t>3%</w:t>
              </w:r>
            </w:ins>
          </w:p>
        </w:tc>
        <w:tc>
          <w:tcPr>
            <w:tcW w:w="99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66" w:author=" " w:date="2014-01-29T11:45:00Z"/>
                <w:lang w:eastAsia="de-DE"/>
              </w:rPr>
            </w:pPr>
            <w:ins w:id="67" w:author=" " w:date="2014-01-29T11:45:00Z">
              <w:r w:rsidRPr="00517A9C">
                <w:rPr>
                  <w:lang w:eastAsia="de-DE"/>
                </w:rPr>
                <w:t>40</w:t>
              </w:r>
            </w:ins>
          </w:p>
        </w:tc>
        <w:tc>
          <w:tcPr>
            <w:tcW w:w="2126" w:type="dxa"/>
            <w:gridSpan w:val="2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68" w:author=" " w:date="2014-01-29T11:45:00Z"/>
                <w:lang w:eastAsia="de-DE"/>
              </w:rPr>
            </w:pPr>
            <w:ins w:id="69" w:author=" " w:date="2014-01-29T11:45:00Z">
              <w:r w:rsidRPr="00517A9C">
                <w:rPr>
                  <w:lang w:eastAsia="de-DE"/>
                </w:rPr>
                <w:t>x   75.— CHF/h =</w:t>
              </w:r>
            </w:ins>
          </w:p>
        </w:tc>
        <w:tc>
          <w:tcPr>
            <w:tcW w:w="3397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70" w:author=" " w:date="2014-01-29T11:45:00Z"/>
                <w:lang w:eastAsia="de-DE"/>
              </w:rPr>
            </w:pPr>
          </w:p>
        </w:tc>
      </w:tr>
      <w:tr w:rsidR="00517A9C" w:rsidRPr="00517A9C" w:rsidTr="00AB6226">
        <w:trPr>
          <w:ins w:id="71" w:author=" " w:date="2014-01-29T11:45:00Z"/>
        </w:trPr>
        <w:tc>
          <w:tcPr>
            <w:tcW w:w="1559" w:type="dxa"/>
          </w:tcPr>
          <w:p w:rsidR="00517A9C" w:rsidRPr="00517A9C" w:rsidRDefault="00517A9C" w:rsidP="00517A9C">
            <w:pPr>
              <w:numPr>
                <w:ilvl w:val="0"/>
                <w:numId w:val="18"/>
              </w:num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outlineLvl w:val="0"/>
              <w:rPr>
                <w:ins w:id="72" w:author=" " w:date="2014-01-29T11:45:00Z"/>
                <w:lang w:eastAsia="de-DE"/>
              </w:rPr>
            </w:pPr>
            <w:ins w:id="73" w:author=" " w:date="2014-01-29T11:45:00Z">
              <w:r w:rsidRPr="00517A9C">
                <w:rPr>
                  <w:lang w:eastAsia="de-DE"/>
                </w:rPr>
                <w:t>F</w:t>
              </w:r>
            </w:ins>
          </w:p>
        </w:tc>
        <w:tc>
          <w:tcPr>
            <w:tcW w:w="60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74" w:author=" " w:date="2014-01-29T11:45:00Z"/>
                <w:lang w:eastAsia="de-DE"/>
              </w:rPr>
            </w:pPr>
            <w:ins w:id="75" w:author=" " w:date="2014-01-29T11:45:00Z">
              <w:r w:rsidRPr="00517A9C">
                <w:rPr>
                  <w:lang w:eastAsia="de-DE"/>
                </w:rPr>
                <w:sym w:font="Symbol" w:char="F040"/>
              </w:r>
              <w:r w:rsidRPr="00517A9C">
                <w:rPr>
                  <w:lang w:eastAsia="de-DE"/>
                </w:rPr>
                <w:t xml:space="preserve"> </w:t>
              </w:r>
              <w:r w:rsidRPr="00517A9C">
                <w:rPr>
                  <w:lang w:eastAsia="de-DE"/>
                </w:rPr>
                <w:tab/>
              </w:r>
            </w:ins>
          </w:p>
        </w:tc>
        <w:tc>
          <w:tcPr>
            <w:tcW w:w="957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76" w:author=" " w:date="2014-01-29T11:45:00Z"/>
                <w:lang w:eastAsia="de-DE"/>
              </w:rPr>
            </w:pPr>
          </w:p>
        </w:tc>
        <w:tc>
          <w:tcPr>
            <w:tcW w:w="99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77" w:author=" " w:date="2014-01-29T11:45:00Z"/>
                <w:lang w:eastAsia="de-DE"/>
              </w:rPr>
            </w:pPr>
            <w:ins w:id="78" w:author=" " w:date="2014-01-29T11:45:00Z">
              <w:r w:rsidRPr="00517A9C">
                <w:rPr>
                  <w:lang w:eastAsia="de-DE"/>
                </w:rPr>
                <w:t>0</w:t>
              </w:r>
            </w:ins>
          </w:p>
        </w:tc>
        <w:tc>
          <w:tcPr>
            <w:tcW w:w="2126" w:type="dxa"/>
            <w:gridSpan w:val="2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79" w:author=" " w:date="2014-01-29T11:45:00Z"/>
                <w:lang w:eastAsia="de-DE"/>
              </w:rPr>
            </w:pPr>
            <w:ins w:id="80" w:author=" " w:date="2014-01-29T11:45:00Z">
              <w:r w:rsidRPr="00517A9C">
                <w:rPr>
                  <w:lang w:eastAsia="de-DE"/>
                </w:rPr>
                <w:t>x   60.— CHF/h =</w:t>
              </w:r>
            </w:ins>
          </w:p>
        </w:tc>
        <w:tc>
          <w:tcPr>
            <w:tcW w:w="3397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81" w:author=" " w:date="2014-01-29T11:45:00Z"/>
                <w:lang w:eastAsia="de-DE"/>
              </w:rPr>
            </w:pPr>
          </w:p>
        </w:tc>
      </w:tr>
      <w:tr w:rsidR="00517A9C" w:rsidRPr="00517A9C" w:rsidTr="00AB6226">
        <w:trPr>
          <w:ins w:id="82" w:author=" " w:date="2014-01-29T11:45:00Z"/>
        </w:trPr>
        <w:tc>
          <w:tcPr>
            <w:tcW w:w="1559" w:type="dxa"/>
          </w:tcPr>
          <w:p w:rsidR="00517A9C" w:rsidRPr="00517A9C" w:rsidRDefault="00517A9C" w:rsidP="00517A9C">
            <w:pPr>
              <w:numPr>
                <w:ilvl w:val="0"/>
                <w:numId w:val="18"/>
              </w:num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outlineLvl w:val="0"/>
              <w:rPr>
                <w:ins w:id="83" w:author=" " w:date="2014-01-29T11:45:00Z"/>
                <w:lang w:eastAsia="de-DE"/>
              </w:rPr>
            </w:pPr>
            <w:ins w:id="84" w:author=" " w:date="2014-01-29T11:45:00Z">
              <w:r w:rsidRPr="00517A9C">
                <w:rPr>
                  <w:lang w:eastAsia="de-DE"/>
                </w:rPr>
                <w:t>G</w:t>
              </w:r>
            </w:ins>
          </w:p>
        </w:tc>
        <w:tc>
          <w:tcPr>
            <w:tcW w:w="60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85" w:author=" " w:date="2014-01-29T11:45:00Z"/>
                <w:lang w:eastAsia="de-DE"/>
              </w:rPr>
            </w:pPr>
            <w:ins w:id="86" w:author=" " w:date="2014-01-29T11:45:00Z">
              <w:r w:rsidRPr="00517A9C">
                <w:rPr>
                  <w:lang w:eastAsia="de-DE"/>
                </w:rPr>
                <w:sym w:font="Symbol" w:char="F040"/>
              </w:r>
              <w:r w:rsidRPr="00517A9C">
                <w:rPr>
                  <w:lang w:eastAsia="de-DE"/>
                </w:rPr>
                <w:t xml:space="preserve"> </w:t>
              </w:r>
              <w:r w:rsidRPr="00517A9C">
                <w:rPr>
                  <w:lang w:eastAsia="de-DE"/>
                </w:rPr>
                <w:tab/>
              </w:r>
            </w:ins>
          </w:p>
        </w:tc>
        <w:tc>
          <w:tcPr>
            <w:tcW w:w="957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87" w:author=" " w:date="2014-01-29T11:45:00Z"/>
                <w:lang w:eastAsia="de-DE"/>
              </w:rPr>
            </w:pPr>
            <w:ins w:id="88" w:author=" " w:date="2014-01-29T11:45:00Z">
              <w:r w:rsidRPr="00517A9C">
                <w:rPr>
                  <w:lang w:eastAsia="de-DE"/>
                </w:rPr>
                <w:t>5%</w:t>
              </w:r>
            </w:ins>
          </w:p>
        </w:tc>
        <w:tc>
          <w:tcPr>
            <w:tcW w:w="99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89" w:author=" " w:date="2014-01-29T11:45:00Z"/>
                <w:lang w:eastAsia="de-DE"/>
              </w:rPr>
            </w:pPr>
            <w:ins w:id="90" w:author=" " w:date="2014-01-29T11:45:00Z">
              <w:r w:rsidRPr="00517A9C">
                <w:rPr>
                  <w:lang w:eastAsia="de-DE"/>
                </w:rPr>
                <w:t>60</w:t>
              </w:r>
            </w:ins>
          </w:p>
        </w:tc>
        <w:tc>
          <w:tcPr>
            <w:tcW w:w="2126" w:type="dxa"/>
            <w:gridSpan w:val="2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91" w:author=" " w:date="2014-01-29T11:45:00Z"/>
                <w:lang w:eastAsia="de-DE"/>
              </w:rPr>
            </w:pPr>
            <w:ins w:id="92" w:author=" " w:date="2014-01-29T11:45:00Z">
              <w:r w:rsidRPr="00517A9C">
                <w:rPr>
                  <w:lang w:eastAsia="de-DE"/>
                </w:rPr>
                <w:t>x   35.— CHF/h =</w:t>
              </w:r>
            </w:ins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93" w:author=" " w:date="2014-01-29T11:45:00Z"/>
                <w:lang w:eastAsia="de-DE"/>
              </w:rPr>
            </w:pPr>
          </w:p>
        </w:tc>
      </w:tr>
      <w:tr w:rsidR="00517A9C" w:rsidRPr="00517A9C" w:rsidTr="00AB6226">
        <w:trPr>
          <w:ins w:id="94" w:author=" " w:date="2014-01-29T11:45:00Z"/>
        </w:trPr>
        <w:tc>
          <w:tcPr>
            <w:tcW w:w="1559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textAlignment w:val="baseline"/>
              <w:outlineLvl w:val="0"/>
              <w:rPr>
                <w:ins w:id="95" w:author=" " w:date="2014-01-29T11:45:00Z"/>
                <w:lang w:eastAsia="de-DE"/>
              </w:rPr>
            </w:pPr>
          </w:p>
        </w:tc>
        <w:tc>
          <w:tcPr>
            <w:tcW w:w="60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96" w:author=" " w:date="2014-01-29T11:45:00Z"/>
                <w:lang w:eastAsia="de-DE"/>
              </w:rPr>
            </w:pPr>
          </w:p>
        </w:tc>
        <w:tc>
          <w:tcPr>
            <w:tcW w:w="957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97" w:author=" " w:date="2014-01-29T11:45:00Z"/>
                <w:lang w:eastAsia="de-DE"/>
              </w:rPr>
            </w:pPr>
          </w:p>
        </w:tc>
        <w:tc>
          <w:tcPr>
            <w:tcW w:w="99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98" w:author=" " w:date="2014-01-29T11:45:00Z"/>
                <w:lang w:eastAsia="de-DE"/>
              </w:rPr>
            </w:pPr>
          </w:p>
        </w:tc>
        <w:tc>
          <w:tcPr>
            <w:tcW w:w="2126" w:type="dxa"/>
            <w:gridSpan w:val="2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99" w:author=" " w:date="2014-01-29T11:45:00Z"/>
                <w:lang w:eastAsia="de-DE"/>
              </w:rPr>
            </w:pPr>
          </w:p>
        </w:tc>
        <w:tc>
          <w:tcPr>
            <w:tcW w:w="3397" w:type="dxa"/>
            <w:tcBorders>
              <w:top w:val="single" w:sz="4" w:space="0" w:color="auto"/>
              <w:bottom w:val="double" w:sz="4" w:space="0" w:color="auto"/>
            </w:tcBorders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00" w:author=" " w:date="2014-01-29T11:45:00Z"/>
                <w:lang w:eastAsia="de-DE"/>
              </w:rPr>
            </w:pPr>
          </w:p>
        </w:tc>
      </w:tr>
    </w:tbl>
    <w:p w:rsidR="00517A9C" w:rsidRPr="00517A9C" w:rsidRDefault="00517A9C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line="240" w:lineRule="auto"/>
        <w:textAlignment w:val="baseline"/>
        <w:outlineLvl w:val="0"/>
        <w:rPr>
          <w:ins w:id="101" w:author=" " w:date="2014-01-29T11:45:00Z"/>
          <w:rFonts w:eastAsia="Times New Roman" w:cs="Times New Roman"/>
          <w:szCs w:val="20"/>
          <w:lang w:eastAsia="de-DE"/>
        </w:rPr>
      </w:pPr>
    </w:p>
    <w:p w:rsidR="00517A9C" w:rsidRPr="00517A9C" w:rsidRDefault="00517A9C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line="240" w:lineRule="auto"/>
        <w:ind w:hanging="567"/>
        <w:textAlignment w:val="baseline"/>
        <w:outlineLvl w:val="0"/>
        <w:rPr>
          <w:ins w:id="102" w:author=" " w:date="2014-01-29T11:45:00Z"/>
          <w:rFonts w:eastAsia="Times New Roman" w:cs="Times New Roman"/>
          <w:szCs w:val="20"/>
          <w:lang w:eastAsia="de-DE"/>
        </w:rPr>
      </w:pPr>
    </w:p>
    <w:tbl>
      <w:tblPr>
        <w:tblStyle w:val="Tabellenraster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601"/>
        <w:gridCol w:w="938"/>
        <w:gridCol w:w="975"/>
        <w:gridCol w:w="1677"/>
        <w:gridCol w:w="416"/>
        <w:gridCol w:w="3317"/>
      </w:tblGrid>
      <w:tr w:rsidR="00517A9C" w:rsidRPr="00517A9C" w:rsidTr="00AB6226">
        <w:trPr>
          <w:gridAfter w:val="2"/>
          <w:wAfter w:w="3821" w:type="dxa"/>
          <w:ins w:id="103" w:author=" " w:date="2014-01-29T11:45:00Z"/>
        </w:trPr>
        <w:tc>
          <w:tcPr>
            <w:tcW w:w="5812" w:type="dxa"/>
            <w:gridSpan w:val="5"/>
            <w:tcBorders>
              <w:bottom w:val="single" w:sz="4" w:space="0" w:color="auto"/>
            </w:tcBorders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outlineLvl w:val="0"/>
              <w:rPr>
                <w:ins w:id="104" w:author=" " w:date="2014-01-29T11:45:00Z"/>
                <w:lang w:eastAsia="de-DE"/>
              </w:rPr>
            </w:pPr>
            <w:ins w:id="105" w:author=" " w:date="2014-01-29T11:45:00Z">
              <w:r w:rsidRPr="00517A9C">
                <w:rPr>
                  <w:lang w:eastAsia="de-DE"/>
                </w:rPr>
                <w:sym w:font="Symbol" w:char="F0DE"/>
              </w:r>
              <w:r w:rsidRPr="00517A9C">
                <w:rPr>
                  <w:lang w:eastAsia="de-DE"/>
                </w:rPr>
                <w:t xml:space="preserve"> ………als </w:t>
              </w:r>
              <w:proofErr w:type="spellStart"/>
              <w:r w:rsidRPr="00517A9C">
                <w:rPr>
                  <w:lang w:eastAsia="de-DE"/>
                </w:rPr>
                <w:t>Vorbezug</w:t>
              </w:r>
              <w:proofErr w:type="spellEnd"/>
              <w:r w:rsidRPr="00517A9C">
                <w:rPr>
                  <w:lang w:eastAsia="de-DE"/>
                </w:rPr>
                <w:t xml:space="preserve"> aus MP und </w:t>
              </w:r>
              <w:proofErr w:type="spellStart"/>
              <w:r w:rsidRPr="00517A9C">
                <w:rPr>
                  <w:lang w:eastAsia="de-DE"/>
                </w:rPr>
                <w:t>PfA</w:t>
              </w:r>
              <w:proofErr w:type="spellEnd"/>
              <w:r w:rsidRPr="00517A9C">
                <w:rPr>
                  <w:lang w:eastAsia="de-DE"/>
                </w:rPr>
                <w:t xml:space="preserve"> ergeben:</w:t>
              </w:r>
            </w:ins>
          </w:p>
        </w:tc>
      </w:tr>
      <w:tr w:rsidR="00517A9C" w:rsidRPr="00517A9C" w:rsidTr="00AB6226">
        <w:trPr>
          <w:ins w:id="106" w:author=" " w:date="2014-01-29T11:45:00Z"/>
        </w:trPr>
        <w:tc>
          <w:tcPr>
            <w:tcW w:w="1559" w:type="dxa"/>
          </w:tcPr>
          <w:p w:rsidR="00517A9C" w:rsidRPr="00517A9C" w:rsidRDefault="00517A9C" w:rsidP="00517A9C">
            <w:pPr>
              <w:numPr>
                <w:ilvl w:val="0"/>
                <w:numId w:val="19"/>
              </w:num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outlineLvl w:val="0"/>
              <w:rPr>
                <w:ins w:id="107" w:author=" " w:date="2014-01-29T11:45:00Z"/>
                <w:lang w:eastAsia="de-DE"/>
              </w:rPr>
            </w:pPr>
            <w:ins w:id="108" w:author=" " w:date="2014-01-29T11:45:00Z">
              <w:r w:rsidRPr="00517A9C">
                <w:rPr>
                  <w:lang w:eastAsia="de-DE"/>
                </w:rPr>
                <w:t xml:space="preserve">B </w:t>
              </w:r>
            </w:ins>
          </w:p>
        </w:tc>
        <w:tc>
          <w:tcPr>
            <w:tcW w:w="60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09" w:author=" " w:date="2014-01-29T11:45:00Z"/>
                <w:lang w:eastAsia="de-DE"/>
              </w:rPr>
            </w:pPr>
            <w:ins w:id="110" w:author=" " w:date="2014-01-29T11:45:00Z">
              <w:r w:rsidRPr="00517A9C">
                <w:rPr>
                  <w:lang w:eastAsia="de-DE"/>
                </w:rPr>
                <w:sym w:font="Symbol" w:char="F040"/>
              </w:r>
              <w:r w:rsidRPr="00517A9C">
                <w:rPr>
                  <w:lang w:eastAsia="de-DE"/>
                </w:rPr>
                <w:t xml:space="preserve"> </w:t>
              </w:r>
              <w:r w:rsidRPr="00517A9C">
                <w:rPr>
                  <w:lang w:eastAsia="de-DE"/>
                </w:rPr>
                <w:tab/>
              </w:r>
            </w:ins>
          </w:p>
        </w:tc>
        <w:tc>
          <w:tcPr>
            <w:tcW w:w="957" w:type="dxa"/>
          </w:tcPr>
          <w:p w:rsidR="00517A9C" w:rsidRPr="00517A9C" w:rsidRDefault="00517A9C" w:rsidP="00517A9C">
            <w:pPr>
              <w:tabs>
                <w:tab w:val="left" w:pos="567"/>
                <w:tab w:val="center" w:pos="627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11" w:author=" " w:date="2014-01-29T11:45:00Z"/>
                <w:lang w:eastAsia="de-DE"/>
              </w:rPr>
            </w:pPr>
          </w:p>
        </w:tc>
        <w:tc>
          <w:tcPr>
            <w:tcW w:w="99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12" w:author=" " w:date="2014-01-29T11:45:00Z"/>
                <w:lang w:eastAsia="de-DE"/>
              </w:rPr>
            </w:pPr>
            <w:ins w:id="113" w:author=" " w:date="2014-01-29T11:45:00Z">
              <w:r w:rsidRPr="00517A9C">
                <w:rPr>
                  <w:lang w:eastAsia="de-DE"/>
                </w:rPr>
                <w:t>0</w:t>
              </w:r>
            </w:ins>
          </w:p>
        </w:tc>
        <w:tc>
          <w:tcPr>
            <w:tcW w:w="2126" w:type="dxa"/>
            <w:gridSpan w:val="2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14" w:author=" " w:date="2014-01-29T11:45:00Z"/>
                <w:lang w:eastAsia="de-DE"/>
              </w:rPr>
            </w:pPr>
            <w:ins w:id="115" w:author=" " w:date="2014-01-29T11:45:00Z">
              <w:r w:rsidRPr="00517A9C">
                <w:rPr>
                  <w:lang w:eastAsia="de-DE"/>
                </w:rPr>
                <w:t>x 140.— CHF/h =</w:t>
              </w:r>
            </w:ins>
          </w:p>
        </w:tc>
        <w:tc>
          <w:tcPr>
            <w:tcW w:w="3397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16" w:author=" " w:date="2014-01-29T11:45:00Z"/>
                <w:lang w:eastAsia="de-DE"/>
              </w:rPr>
            </w:pPr>
          </w:p>
        </w:tc>
      </w:tr>
      <w:tr w:rsidR="00517A9C" w:rsidRPr="00517A9C" w:rsidTr="00AB6226">
        <w:trPr>
          <w:ins w:id="117" w:author=" " w:date="2014-01-29T11:45:00Z"/>
        </w:trPr>
        <w:tc>
          <w:tcPr>
            <w:tcW w:w="1559" w:type="dxa"/>
          </w:tcPr>
          <w:p w:rsidR="00517A9C" w:rsidRPr="00517A9C" w:rsidRDefault="00517A9C" w:rsidP="00517A9C">
            <w:pPr>
              <w:numPr>
                <w:ilvl w:val="0"/>
                <w:numId w:val="19"/>
              </w:num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outlineLvl w:val="0"/>
              <w:rPr>
                <w:ins w:id="118" w:author=" " w:date="2014-01-29T11:45:00Z"/>
                <w:lang w:eastAsia="de-DE"/>
              </w:rPr>
            </w:pPr>
            <w:ins w:id="119" w:author=" " w:date="2014-01-29T11:45:00Z">
              <w:r w:rsidRPr="00517A9C">
                <w:rPr>
                  <w:lang w:eastAsia="de-DE"/>
                </w:rPr>
                <w:t>C</w:t>
              </w:r>
            </w:ins>
          </w:p>
        </w:tc>
        <w:tc>
          <w:tcPr>
            <w:tcW w:w="60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20" w:author=" " w:date="2014-01-29T11:45:00Z"/>
                <w:lang w:eastAsia="de-DE"/>
              </w:rPr>
            </w:pPr>
            <w:ins w:id="121" w:author=" " w:date="2014-01-29T11:45:00Z">
              <w:r w:rsidRPr="00517A9C">
                <w:rPr>
                  <w:lang w:eastAsia="de-DE"/>
                </w:rPr>
                <w:sym w:font="Symbol" w:char="F040"/>
              </w:r>
              <w:r w:rsidRPr="00517A9C">
                <w:rPr>
                  <w:lang w:eastAsia="de-DE"/>
                </w:rPr>
                <w:t xml:space="preserve"> </w:t>
              </w:r>
              <w:r w:rsidRPr="00517A9C">
                <w:rPr>
                  <w:lang w:eastAsia="de-DE"/>
                </w:rPr>
                <w:tab/>
              </w:r>
            </w:ins>
          </w:p>
        </w:tc>
        <w:tc>
          <w:tcPr>
            <w:tcW w:w="957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22" w:author=" " w:date="2014-01-29T11:45:00Z"/>
                <w:lang w:eastAsia="de-DE"/>
              </w:rPr>
            </w:pPr>
          </w:p>
        </w:tc>
        <w:tc>
          <w:tcPr>
            <w:tcW w:w="99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23" w:author=" " w:date="2014-01-29T11:45:00Z"/>
                <w:lang w:eastAsia="de-DE"/>
              </w:rPr>
            </w:pPr>
            <w:ins w:id="124" w:author=" " w:date="2014-01-29T11:45:00Z">
              <w:r w:rsidRPr="00517A9C">
                <w:rPr>
                  <w:lang w:eastAsia="de-DE"/>
                </w:rPr>
                <w:t>0</w:t>
              </w:r>
            </w:ins>
          </w:p>
        </w:tc>
        <w:tc>
          <w:tcPr>
            <w:tcW w:w="2126" w:type="dxa"/>
            <w:gridSpan w:val="2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25" w:author=" " w:date="2014-01-29T11:45:00Z"/>
                <w:lang w:eastAsia="de-DE"/>
              </w:rPr>
            </w:pPr>
            <w:ins w:id="126" w:author=" " w:date="2014-01-29T11:45:00Z">
              <w:r w:rsidRPr="00517A9C">
                <w:rPr>
                  <w:lang w:eastAsia="de-DE"/>
                </w:rPr>
                <w:t>x 118.— CHF/h =</w:t>
              </w:r>
            </w:ins>
          </w:p>
        </w:tc>
        <w:tc>
          <w:tcPr>
            <w:tcW w:w="3397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27" w:author=" " w:date="2014-01-29T11:45:00Z"/>
                <w:lang w:eastAsia="de-DE"/>
              </w:rPr>
            </w:pPr>
          </w:p>
        </w:tc>
      </w:tr>
      <w:tr w:rsidR="00517A9C" w:rsidRPr="00517A9C" w:rsidTr="00AB6226">
        <w:trPr>
          <w:ins w:id="128" w:author=" " w:date="2014-01-29T11:45:00Z"/>
        </w:trPr>
        <w:tc>
          <w:tcPr>
            <w:tcW w:w="1559" w:type="dxa"/>
          </w:tcPr>
          <w:p w:rsidR="00517A9C" w:rsidRPr="00517A9C" w:rsidRDefault="00517A9C" w:rsidP="00517A9C">
            <w:pPr>
              <w:numPr>
                <w:ilvl w:val="0"/>
                <w:numId w:val="19"/>
              </w:num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outlineLvl w:val="0"/>
              <w:rPr>
                <w:ins w:id="129" w:author=" " w:date="2014-01-29T11:45:00Z"/>
                <w:lang w:eastAsia="de-DE"/>
              </w:rPr>
            </w:pPr>
            <w:ins w:id="130" w:author=" " w:date="2014-01-29T11:45:00Z">
              <w:r w:rsidRPr="00517A9C">
                <w:rPr>
                  <w:lang w:eastAsia="de-DE"/>
                </w:rPr>
                <w:t>D</w:t>
              </w:r>
            </w:ins>
          </w:p>
        </w:tc>
        <w:tc>
          <w:tcPr>
            <w:tcW w:w="60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31" w:author=" " w:date="2014-01-29T11:45:00Z"/>
                <w:lang w:eastAsia="de-DE"/>
              </w:rPr>
            </w:pPr>
            <w:ins w:id="132" w:author=" " w:date="2014-01-29T11:45:00Z">
              <w:r w:rsidRPr="00517A9C">
                <w:rPr>
                  <w:lang w:eastAsia="de-DE"/>
                </w:rPr>
                <w:sym w:font="Symbol" w:char="F040"/>
              </w:r>
              <w:r w:rsidRPr="00517A9C">
                <w:rPr>
                  <w:lang w:eastAsia="de-DE"/>
                </w:rPr>
                <w:t xml:space="preserve"> </w:t>
              </w:r>
              <w:r w:rsidRPr="00517A9C">
                <w:rPr>
                  <w:lang w:eastAsia="de-DE"/>
                </w:rPr>
                <w:tab/>
              </w:r>
            </w:ins>
          </w:p>
        </w:tc>
        <w:tc>
          <w:tcPr>
            <w:tcW w:w="957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33" w:author=" " w:date="2014-01-29T11:45:00Z"/>
                <w:lang w:eastAsia="de-DE"/>
              </w:rPr>
            </w:pPr>
          </w:p>
        </w:tc>
        <w:tc>
          <w:tcPr>
            <w:tcW w:w="99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34" w:author=" " w:date="2014-01-29T11:45:00Z"/>
                <w:lang w:eastAsia="de-DE"/>
              </w:rPr>
            </w:pPr>
            <w:ins w:id="135" w:author=" " w:date="2014-01-29T11:45:00Z">
              <w:r w:rsidRPr="00517A9C">
                <w:rPr>
                  <w:lang w:eastAsia="de-DE"/>
                </w:rPr>
                <w:t>0</w:t>
              </w:r>
            </w:ins>
          </w:p>
        </w:tc>
        <w:tc>
          <w:tcPr>
            <w:tcW w:w="2126" w:type="dxa"/>
            <w:gridSpan w:val="2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36" w:author=" " w:date="2014-01-29T11:45:00Z"/>
                <w:lang w:eastAsia="de-DE"/>
              </w:rPr>
            </w:pPr>
            <w:ins w:id="137" w:author=" " w:date="2014-01-29T11:45:00Z">
              <w:r w:rsidRPr="00517A9C">
                <w:rPr>
                  <w:lang w:eastAsia="de-DE"/>
                </w:rPr>
                <w:t>x 100.— CHF/h =</w:t>
              </w:r>
            </w:ins>
          </w:p>
        </w:tc>
        <w:tc>
          <w:tcPr>
            <w:tcW w:w="3397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38" w:author=" " w:date="2014-01-29T11:45:00Z"/>
                <w:lang w:eastAsia="de-DE"/>
              </w:rPr>
            </w:pPr>
          </w:p>
        </w:tc>
      </w:tr>
      <w:tr w:rsidR="00517A9C" w:rsidRPr="00517A9C" w:rsidTr="00AB6226">
        <w:trPr>
          <w:ins w:id="139" w:author=" " w:date="2014-01-29T11:45:00Z"/>
        </w:trPr>
        <w:tc>
          <w:tcPr>
            <w:tcW w:w="1559" w:type="dxa"/>
          </w:tcPr>
          <w:p w:rsidR="00517A9C" w:rsidRPr="00517A9C" w:rsidRDefault="00517A9C" w:rsidP="00517A9C">
            <w:pPr>
              <w:numPr>
                <w:ilvl w:val="0"/>
                <w:numId w:val="19"/>
              </w:num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outlineLvl w:val="0"/>
              <w:rPr>
                <w:ins w:id="140" w:author=" " w:date="2014-01-29T11:45:00Z"/>
                <w:lang w:eastAsia="de-DE"/>
              </w:rPr>
            </w:pPr>
            <w:ins w:id="141" w:author=" " w:date="2014-01-29T11:45:00Z">
              <w:r w:rsidRPr="00517A9C">
                <w:rPr>
                  <w:lang w:eastAsia="de-DE"/>
                </w:rPr>
                <w:t>E</w:t>
              </w:r>
            </w:ins>
          </w:p>
        </w:tc>
        <w:tc>
          <w:tcPr>
            <w:tcW w:w="60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42" w:author=" " w:date="2014-01-29T11:45:00Z"/>
                <w:lang w:eastAsia="de-DE"/>
              </w:rPr>
            </w:pPr>
            <w:ins w:id="143" w:author=" " w:date="2014-01-29T11:45:00Z">
              <w:r w:rsidRPr="00517A9C">
                <w:rPr>
                  <w:lang w:eastAsia="de-DE"/>
                </w:rPr>
                <w:sym w:font="Symbol" w:char="F040"/>
              </w:r>
              <w:r w:rsidRPr="00517A9C">
                <w:rPr>
                  <w:lang w:eastAsia="de-DE"/>
                </w:rPr>
                <w:t xml:space="preserve"> </w:t>
              </w:r>
              <w:r w:rsidRPr="00517A9C">
                <w:rPr>
                  <w:lang w:eastAsia="de-DE"/>
                </w:rPr>
                <w:tab/>
              </w:r>
            </w:ins>
          </w:p>
        </w:tc>
        <w:tc>
          <w:tcPr>
            <w:tcW w:w="957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44" w:author=" " w:date="2014-01-29T11:45:00Z"/>
                <w:lang w:eastAsia="de-DE"/>
              </w:rPr>
            </w:pPr>
          </w:p>
        </w:tc>
        <w:tc>
          <w:tcPr>
            <w:tcW w:w="99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45" w:author=" " w:date="2014-01-29T11:45:00Z"/>
                <w:lang w:eastAsia="de-DE"/>
              </w:rPr>
            </w:pPr>
            <w:ins w:id="146" w:author=" " w:date="2014-01-29T11:45:00Z">
              <w:r w:rsidRPr="00517A9C">
                <w:rPr>
                  <w:lang w:eastAsia="de-DE"/>
                </w:rPr>
                <w:t>0</w:t>
              </w:r>
            </w:ins>
          </w:p>
        </w:tc>
        <w:tc>
          <w:tcPr>
            <w:tcW w:w="2126" w:type="dxa"/>
            <w:gridSpan w:val="2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47" w:author=" " w:date="2014-01-29T11:45:00Z"/>
                <w:lang w:eastAsia="de-DE"/>
              </w:rPr>
            </w:pPr>
            <w:ins w:id="148" w:author=" " w:date="2014-01-29T11:45:00Z">
              <w:r w:rsidRPr="00517A9C">
                <w:rPr>
                  <w:lang w:eastAsia="de-DE"/>
                </w:rPr>
                <w:t>x   75.— CHF/h =</w:t>
              </w:r>
            </w:ins>
          </w:p>
        </w:tc>
        <w:tc>
          <w:tcPr>
            <w:tcW w:w="3397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49" w:author=" " w:date="2014-01-29T11:45:00Z"/>
                <w:lang w:eastAsia="de-DE"/>
              </w:rPr>
            </w:pPr>
          </w:p>
        </w:tc>
      </w:tr>
      <w:tr w:rsidR="00517A9C" w:rsidRPr="00517A9C" w:rsidTr="00AB6226">
        <w:trPr>
          <w:ins w:id="150" w:author=" " w:date="2014-01-29T11:45:00Z"/>
        </w:trPr>
        <w:tc>
          <w:tcPr>
            <w:tcW w:w="1559" w:type="dxa"/>
          </w:tcPr>
          <w:p w:rsidR="00517A9C" w:rsidRPr="00517A9C" w:rsidRDefault="00517A9C" w:rsidP="00517A9C">
            <w:pPr>
              <w:numPr>
                <w:ilvl w:val="0"/>
                <w:numId w:val="19"/>
              </w:num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outlineLvl w:val="0"/>
              <w:rPr>
                <w:ins w:id="151" w:author=" " w:date="2014-01-29T11:45:00Z"/>
                <w:lang w:eastAsia="de-DE"/>
              </w:rPr>
            </w:pPr>
            <w:ins w:id="152" w:author=" " w:date="2014-01-29T11:45:00Z">
              <w:r w:rsidRPr="00517A9C">
                <w:rPr>
                  <w:lang w:eastAsia="de-DE"/>
                </w:rPr>
                <w:t>F</w:t>
              </w:r>
            </w:ins>
          </w:p>
        </w:tc>
        <w:tc>
          <w:tcPr>
            <w:tcW w:w="60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53" w:author=" " w:date="2014-01-29T11:45:00Z"/>
                <w:lang w:eastAsia="de-DE"/>
              </w:rPr>
            </w:pPr>
            <w:ins w:id="154" w:author=" " w:date="2014-01-29T11:45:00Z">
              <w:r w:rsidRPr="00517A9C">
                <w:rPr>
                  <w:lang w:eastAsia="de-DE"/>
                </w:rPr>
                <w:sym w:font="Symbol" w:char="F040"/>
              </w:r>
              <w:r w:rsidRPr="00517A9C">
                <w:rPr>
                  <w:lang w:eastAsia="de-DE"/>
                </w:rPr>
                <w:t xml:space="preserve"> </w:t>
              </w:r>
              <w:r w:rsidRPr="00517A9C">
                <w:rPr>
                  <w:lang w:eastAsia="de-DE"/>
                </w:rPr>
                <w:tab/>
              </w:r>
            </w:ins>
          </w:p>
        </w:tc>
        <w:tc>
          <w:tcPr>
            <w:tcW w:w="957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55" w:author=" " w:date="2014-01-29T11:45:00Z"/>
                <w:lang w:eastAsia="de-DE"/>
              </w:rPr>
            </w:pPr>
          </w:p>
        </w:tc>
        <w:tc>
          <w:tcPr>
            <w:tcW w:w="99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56" w:author=" " w:date="2014-01-29T11:45:00Z"/>
                <w:lang w:eastAsia="de-DE"/>
              </w:rPr>
            </w:pPr>
            <w:ins w:id="157" w:author=" " w:date="2014-01-29T11:45:00Z">
              <w:r w:rsidRPr="00517A9C">
                <w:rPr>
                  <w:lang w:eastAsia="de-DE"/>
                </w:rPr>
                <w:t>0</w:t>
              </w:r>
            </w:ins>
          </w:p>
        </w:tc>
        <w:tc>
          <w:tcPr>
            <w:tcW w:w="2126" w:type="dxa"/>
            <w:gridSpan w:val="2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58" w:author=" " w:date="2014-01-29T11:45:00Z"/>
                <w:lang w:eastAsia="de-DE"/>
              </w:rPr>
            </w:pPr>
            <w:ins w:id="159" w:author=" " w:date="2014-01-29T11:45:00Z">
              <w:r w:rsidRPr="00517A9C">
                <w:rPr>
                  <w:lang w:eastAsia="de-DE"/>
                </w:rPr>
                <w:t>x   60.— CHF/h =</w:t>
              </w:r>
            </w:ins>
          </w:p>
        </w:tc>
        <w:tc>
          <w:tcPr>
            <w:tcW w:w="3397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60" w:author=" " w:date="2014-01-29T11:45:00Z"/>
                <w:lang w:eastAsia="de-DE"/>
              </w:rPr>
            </w:pPr>
          </w:p>
        </w:tc>
      </w:tr>
      <w:tr w:rsidR="00517A9C" w:rsidRPr="00517A9C" w:rsidTr="00AB6226">
        <w:trPr>
          <w:ins w:id="161" w:author=" " w:date="2014-01-29T11:45:00Z"/>
        </w:trPr>
        <w:tc>
          <w:tcPr>
            <w:tcW w:w="1559" w:type="dxa"/>
          </w:tcPr>
          <w:p w:rsidR="00517A9C" w:rsidRPr="00517A9C" w:rsidRDefault="00517A9C" w:rsidP="00517A9C">
            <w:pPr>
              <w:numPr>
                <w:ilvl w:val="0"/>
                <w:numId w:val="19"/>
              </w:num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outlineLvl w:val="0"/>
              <w:rPr>
                <w:ins w:id="162" w:author=" " w:date="2014-01-29T11:45:00Z"/>
                <w:lang w:eastAsia="de-DE"/>
              </w:rPr>
            </w:pPr>
            <w:ins w:id="163" w:author=" " w:date="2014-01-29T11:45:00Z">
              <w:r w:rsidRPr="00517A9C">
                <w:rPr>
                  <w:lang w:eastAsia="de-DE"/>
                </w:rPr>
                <w:t>G</w:t>
              </w:r>
            </w:ins>
          </w:p>
        </w:tc>
        <w:tc>
          <w:tcPr>
            <w:tcW w:w="60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64" w:author=" " w:date="2014-01-29T11:45:00Z"/>
                <w:lang w:eastAsia="de-DE"/>
              </w:rPr>
            </w:pPr>
            <w:ins w:id="165" w:author=" " w:date="2014-01-29T11:45:00Z">
              <w:r w:rsidRPr="00517A9C">
                <w:rPr>
                  <w:lang w:eastAsia="de-DE"/>
                </w:rPr>
                <w:sym w:font="Symbol" w:char="F040"/>
              </w:r>
              <w:r w:rsidRPr="00517A9C">
                <w:rPr>
                  <w:lang w:eastAsia="de-DE"/>
                </w:rPr>
                <w:t xml:space="preserve"> </w:t>
              </w:r>
              <w:r w:rsidRPr="00517A9C">
                <w:rPr>
                  <w:lang w:eastAsia="de-DE"/>
                </w:rPr>
                <w:tab/>
              </w:r>
            </w:ins>
          </w:p>
        </w:tc>
        <w:tc>
          <w:tcPr>
            <w:tcW w:w="957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66" w:author=" " w:date="2014-01-29T11:45:00Z"/>
                <w:lang w:eastAsia="de-DE"/>
              </w:rPr>
            </w:pPr>
          </w:p>
        </w:tc>
        <w:tc>
          <w:tcPr>
            <w:tcW w:w="99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67" w:author=" " w:date="2014-01-29T11:45:00Z"/>
                <w:lang w:eastAsia="de-DE"/>
              </w:rPr>
            </w:pPr>
            <w:ins w:id="168" w:author=" " w:date="2014-01-29T11:45:00Z">
              <w:r w:rsidRPr="00517A9C">
                <w:rPr>
                  <w:lang w:eastAsia="de-DE"/>
                </w:rPr>
                <w:t>0</w:t>
              </w:r>
            </w:ins>
          </w:p>
        </w:tc>
        <w:tc>
          <w:tcPr>
            <w:tcW w:w="2126" w:type="dxa"/>
            <w:gridSpan w:val="2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69" w:author=" " w:date="2014-01-29T11:45:00Z"/>
                <w:lang w:eastAsia="de-DE"/>
              </w:rPr>
            </w:pPr>
            <w:ins w:id="170" w:author=" " w:date="2014-01-29T11:45:00Z">
              <w:r w:rsidRPr="00517A9C">
                <w:rPr>
                  <w:lang w:eastAsia="de-DE"/>
                </w:rPr>
                <w:t>x   35.— CHF/h =</w:t>
              </w:r>
            </w:ins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71" w:author=" " w:date="2014-01-29T11:45:00Z"/>
                <w:lang w:eastAsia="de-DE"/>
              </w:rPr>
            </w:pPr>
          </w:p>
        </w:tc>
      </w:tr>
      <w:tr w:rsidR="00517A9C" w:rsidRPr="00517A9C" w:rsidTr="00AB6226">
        <w:trPr>
          <w:ins w:id="172" w:author=" " w:date="2014-01-29T11:45:00Z"/>
        </w:trPr>
        <w:tc>
          <w:tcPr>
            <w:tcW w:w="1559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outlineLvl w:val="0"/>
              <w:rPr>
                <w:ins w:id="173" w:author=" " w:date="2014-01-29T11:45:00Z"/>
                <w:lang w:eastAsia="de-DE"/>
              </w:rPr>
            </w:pPr>
          </w:p>
        </w:tc>
        <w:tc>
          <w:tcPr>
            <w:tcW w:w="60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74" w:author=" " w:date="2014-01-29T11:45:00Z"/>
                <w:lang w:eastAsia="de-DE"/>
              </w:rPr>
            </w:pPr>
          </w:p>
        </w:tc>
        <w:tc>
          <w:tcPr>
            <w:tcW w:w="957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75" w:author=" " w:date="2014-01-29T11:45:00Z"/>
                <w:lang w:eastAsia="de-DE"/>
              </w:rPr>
            </w:pPr>
          </w:p>
        </w:tc>
        <w:tc>
          <w:tcPr>
            <w:tcW w:w="992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76" w:author=" " w:date="2014-01-29T11:45:00Z"/>
                <w:lang w:eastAsia="de-DE"/>
              </w:rPr>
            </w:pPr>
          </w:p>
        </w:tc>
        <w:tc>
          <w:tcPr>
            <w:tcW w:w="2126" w:type="dxa"/>
            <w:gridSpan w:val="2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77" w:author=" " w:date="2014-01-29T11:45:00Z"/>
                <w:lang w:eastAsia="de-DE"/>
              </w:rPr>
            </w:pPr>
          </w:p>
        </w:tc>
        <w:tc>
          <w:tcPr>
            <w:tcW w:w="3397" w:type="dxa"/>
            <w:tcBorders>
              <w:top w:val="single" w:sz="4" w:space="0" w:color="auto"/>
              <w:bottom w:val="double" w:sz="4" w:space="0" w:color="auto"/>
            </w:tcBorders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78" w:author=" " w:date="2014-01-29T11:45:00Z"/>
                <w:lang w:eastAsia="de-DE"/>
              </w:rPr>
            </w:pPr>
          </w:p>
        </w:tc>
      </w:tr>
    </w:tbl>
    <w:p w:rsidR="00517A9C" w:rsidRPr="00517A9C" w:rsidRDefault="00517A9C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ins w:id="179" w:author=" " w:date="2014-01-29T11:45:00Z"/>
          <w:rFonts w:eastAsia="Times New Roman" w:cs="Times New Roman"/>
          <w:b/>
          <w:szCs w:val="20"/>
          <w:lang w:eastAsia="de-DE"/>
        </w:rPr>
      </w:pPr>
      <w:ins w:id="180" w:author=" " w:date="2014-01-29T11:45:00Z">
        <w:r w:rsidRPr="00517A9C">
          <w:rPr>
            <w:rFonts w:eastAsia="Times New Roman" w:cs="Times New Roman"/>
            <w:b/>
            <w:szCs w:val="20"/>
            <w:lang w:eastAsia="de-DE"/>
          </w:rPr>
          <w:t>2.1.5</w:t>
        </w:r>
        <w:r w:rsidRPr="00517A9C">
          <w:rPr>
            <w:rFonts w:eastAsia="Times New Roman" w:cs="Times New Roman"/>
            <w:b/>
            <w:szCs w:val="20"/>
            <w:lang w:eastAsia="de-DE"/>
          </w:rPr>
          <w:tab/>
          <w:t xml:space="preserve">Zusammenfassung </w:t>
        </w:r>
        <w:proofErr w:type="spellStart"/>
        <w:r w:rsidRPr="00517A9C">
          <w:rPr>
            <w:rFonts w:eastAsia="Times New Roman" w:cs="Times New Roman"/>
            <w:b/>
            <w:szCs w:val="20"/>
            <w:lang w:eastAsia="de-DE"/>
          </w:rPr>
          <w:t>Honrare</w:t>
        </w:r>
        <w:proofErr w:type="spellEnd"/>
        <w:r w:rsidRPr="00517A9C">
          <w:rPr>
            <w:rFonts w:eastAsia="Times New Roman" w:cs="Times New Roman"/>
            <w:b/>
            <w:szCs w:val="20"/>
            <w:lang w:eastAsia="de-DE"/>
          </w:rPr>
          <w:t xml:space="preserve"> Kunstbauten</w:t>
        </w:r>
      </w:ins>
    </w:p>
    <w:tbl>
      <w:tblPr>
        <w:tblStyle w:val="Tabellenraster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8"/>
        <w:gridCol w:w="3324"/>
      </w:tblGrid>
      <w:tr w:rsidR="00517A9C" w:rsidRPr="00517A9C" w:rsidTr="00AB6226">
        <w:trPr>
          <w:ins w:id="181" w:author=" " w:date="2014-01-29T11:45:00Z"/>
        </w:trPr>
        <w:tc>
          <w:tcPr>
            <w:tcW w:w="6236" w:type="dxa"/>
          </w:tcPr>
          <w:p w:rsidR="00517A9C" w:rsidRPr="00517A9C" w:rsidRDefault="00517A9C" w:rsidP="00517A9C">
            <w:pPr>
              <w:numPr>
                <w:ilvl w:val="0"/>
                <w:numId w:val="20"/>
              </w:numPr>
              <w:tabs>
                <w:tab w:val="left" w:pos="34"/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left"/>
              <w:textAlignment w:val="baseline"/>
              <w:outlineLvl w:val="0"/>
              <w:rPr>
                <w:ins w:id="182" w:author=" " w:date="2014-01-29T11:45:00Z"/>
                <w:lang w:eastAsia="de-DE"/>
              </w:rPr>
            </w:pPr>
            <w:ins w:id="183" w:author=" " w:date="2014-01-29T11:45:00Z">
              <w:r w:rsidRPr="00517A9C">
                <w:rPr>
                  <w:lang w:eastAsia="de-DE"/>
                </w:rPr>
                <w:t>Zusätzliche Leistung MK-Erhöhung:</w:t>
              </w:r>
            </w:ins>
          </w:p>
        </w:tc>
        <w:tc>
          <w:tcPr>
            <w:tcW w:w="3397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outlineLvl w:val="0"/>
              <w:rPr>
                <w:ins w:id="184" w:author=" " w:date="2014-01-29T11:45:00Z"/>
                <w:lang w:eastAsia="de-DE"/>
              </w:rPr>
            </w:pPr>
          </w:p>
        </w:tc>
      </w:tr>
      <w:tr w:rsidR="00517A9C" w:rsidRPr="00517A9C" w:rsidTr="00AB6226">
        <w:trPr>
          <w:ins w:id="185" w:author=" " w:date="2014-01-29T11:45:00Z"/>
        </w:trPr>
        <w:tc>
          <w:tcPr>
            <w:tcW w:w="6236" w:type="dxa"/>
          </w:tcPr>
          <w:p w:rsidR="00517A9C" w:rsidRPr="00517A9C" w:rsidRDefault="00517A9C" w:rsidP="00517A9C">
            <w:pPr>
              <w:numPr>
                <w:ilvl w:val="0"/>
                <w:numId w:val="20"/>
              </w:num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left"/>
              <w:textAlignment w:val="baseline"/>
              <w:outlineLvl w:val="0"/>
              <w:rPr>
                <w:ins w:id="186" w:author=" " w:date="2014-01-29T11:45:00Z"/>
                <w:lang w:eastAsia="de-DE"/>
              </w:rPr>
            </w:pPr>
            <w:proofErr w:type="spellStart"/>
            <w:ins w:id="187" w:author=" " w:date="2014-01-29T11:45:00Z">
              <w:r w:rsidRPr="00517A9C">
                <w:rPr>
                  <w:lang w:eastAsia="de-DE"/>
                </w:rPr>
                <w:t>Vorbezug</w:t>
              </w:r>
              <w:proofErr w:type="spellEnd"/>
              <w:r w:rsidRPr="00517A9C">
                <w:rPr>
                  <w:lang w:eastAsia="de-DE"/>
                </w:rPr>
                <w:t xml:space="preserve"> aus MP und </w:t>
              </w:r>
              <w:proofErr w:type="spellStart"/>
              <w:r w:rsidRPr="00517A9C">
                <w:rPr>
                  <w:lang w:eastAsia="de-DE"/>
                </w:rPr>
                <w:t>PfA</w:t>
              </w:r>
              <w:proofErr w:type="spellEnd"/>
            </w:ins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88" w:author=" " w:date="2014-01-29T11:45:00Z"/>
                <w:lang w:eastAsia="de-DE"/>
              </w:rPr>
            </w:pPr>
          </w:p>
        </w:tc>
      </w:tr>
      <w:tr w:rsidR="00517A9C" w:rsidRPr="00517A9C" w:rsidTr="00AB6226">
        <w:trPr>
          <w:ins w:id="189" w:author=" " w:date="2014-01-29T11:45:00Z"/>
        </w:trPr>
        <w:tc>
          <w:tcPr>
            <w:tcW w:w="6236" w:type="dxa"/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left"/>
              <w:textAlignment w:val="baseline"/>
              <w:outlineLvl w:val="0"/>
              <w:rPr>
                <w:ins w:id="190" w:author=" " w:date="2014-01-29T11:45:00Z"/>
                <w:lang w:eastAsia="de-DE"/>
              </w:rPr>
            </w:pPr>
            <w:ins w:id="191" w:author=" " w:date="2014-01-29T11:45:00Z">
              <w:r w:rsidRPr="00517A9C">
                <w:rPr>
                  <w:lang w:eastAsia="de-DE"/>
                </w:rPr>
                <w:t>Total Mehrbedarf Phase MK Tunnel / Geotechnik</w:t>
              </w:r>
            </w:ins>
          </w:p>
        </w:tc>
        <w:tc>
          <w:tcPr>
            <w:tcW w:w="3397" w:type="dxa"/>
            <w:tcBorders>
              <w:top w:val="single" w:sz="4" w:space="0" w:color="auto"/>
              <w:bottom w:val="double" w:sz="4" w:space="0" w:color="auto"/>
            </w:tcBorders>
          </w:tcPr>
          <w:p w:rsidR="00517A9C" w:rsidRPr="00517A9C" w:rsidRDefault="00517A9C" w:rsidP="00517A9C">
            <w:pPr>
              <w:tabs>
                <w:tab w:val="left" w:pos="567"/>
                <w:tab w:val="center" w:pos="694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right"/>
              <w:textAlignment w:val="baseline"/>
              <w:outlineLvl w:val="0"/>
              <w:rPr>
                <w:ins w:id="192" w:author=" " w:date="2014-01-29T11:45:00Z"/>
                <w:lang w:eastAsia="de-DE"/>
              </w:rPr>
            </w:pPr>
          </w:p>
        </w:tc>
      </w:tr>
    </w:tbl>
    <w:p w:rsidR="00517A9C" w:rsidRPr="00517A9C" w:rsidRDefault="00517A9C" w:rsidP="00517A9C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ins w:id="193" w:author=" " w:date="2014-01-29T11:45:00Z"/>
          <w:rFonts w:eastAsia="Times New Roman" w:cs="Times New Roman"/>
          <w:szCs w:val="20"/>
          <w:lang w:eastAsia="de-DE"/>
        </w:rPr>
      </w:pPr>
    </w:p>
    <w:p w:rsidR="00B06DC6" w:rsidRDefault="00B06DC6" w:rsidP="00B46595">
      <w:pPr>
        <w:pStyle w:val="Fliesstext"/>
        <w:ind w:hanging="680"/>
        <w:rPr>
          <w:ins w:id="194" w:author=" " w:date="2014-01-29T11:43:00Z"/>
        </w:rPr>
      </w:pPr>
    </w:p>
    <w:p w:rsidR="00B06DC6" w:rsidRDefault="00B06DC6" w:rsidP="00B46595">
      <w:pPr>
        <w:pStyle w:val="Fliesstext"/>
        <w:ind w:hanging="680"/>
        <w:rPr>
          <w:ins w:id="195" w:author=" " w:date="2014-01-29T11:43:00Z"/>
        </w:rPr>
      </w:pPr>
    </w:p>
    <w:p w:rsidR="00B06DC6" w:rsidRDefault="00B06DC6" w:rsidP="00B46595">
      <w:pPr>
        <w:pStyle w:val="Fliesstext"/>
        <w:ind w:hanging="680"/>
      </w:pPr>
    </w:p>
    <w:sectPr w:rsidR="00B06DC6" w:rsidSect="00784FC3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814" w:right="1134" w:bottom="1134" w:left="1418" w:header="993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F96" w:rsidRDefault="00D43F96" w:rsidP="00833AD6">
      <w:pPr>
        <w:spacing w:line="240" w:lineRule="auto"/>
      </w:pPr>
      <w:r>
        <w:separator/>
      </w:r>
    </w:p>
  </w:endnote>
  <w:endnote w:type="continuationSeparator" w:id="0">
    <w:p w:rsidR="00D43F96" w:rsidRDefault="00D43F96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57"/>
    </w:tblGrid>
    <w:tr w:rsidR="00B111FB" w:rsidRPr="00564542" w:rsidTr="00564542">
      <w:tc>
        <w:tcPr>
          <w:tcW w:w="9457" w:type="dxa"/>
        </w:tcPr>
        <w:p w:rsidR="00B111FB" w:rsidRPr="00564542" w:rsidRDefault="00B111FB" w:rsidP="00564542">
          <w:pPr>
            <w:pStyle w:val="Fuzeile"/>
            <w:tabs>
              <w:tab w:val="clear" w:pos="4536"/>
              <w:tab w:val="clear" w:pos="9072"/>
              <w:tab w:val="left" w:pos="546"/>
              <w:tab w:val="right" w:pos="9356"/>
            </w:tabs>
            <w:spacing w:before="100" w:after="20"/>
            <w:ind w:left="-57" w:right="1841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3C3CF4">
            <w:rPr>
              <w:noProof/>
              <w:spacing w:val="4"/>
              <w:sz w:val="18"/>
              <w:szCs w:val="18"/>
            </w:rPr>
            <w:t>9246_Text_NO5_FL_20140128.docx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="00784FC3">
            <w:rPr>
              <w:spacing w:val="4"/>
              <w:sz w:val="18"/>
              <w:szCs w:val="18"/>
            </w:rPr>
            <w:t xml:space="preserve"> / AeBo, FL</w:t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517A9C">
            <w:rPr>
              <w:noProof/>
              <w:spacing w:val="4"/>
              <w:sz w:val="18"/>
              <w:szCs w:val="18"/>
            </w:rPr>
            <w:t>3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B111FB" w:rsidRPr="00564542" w:rsidRDefault="00B111FB">
    <w:pPr>
      <w:pStyle w:val="Fuzeile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57"/>
    </w:tblGrid>
    <w:tr w:rsidR="00B111FB" w:rsidRPr="00564542" w:rsidTr="00B111FB">
      <w:tc>
        <w:tcPr>
          <w:tcW w:w="9457" w:type="dxa"/>
        </w:tcPr>
        <w:p w:rsidR="00B111FB" w:rsidRPr="00564542" w:rsidRDefault="00B111FB" w:rsidP="00B111FB">
          <w:pPr>
            <w:pStyle w:val="Fuzeile"/>
            <w:tabs>
              <w:tab w:val="clear" w:pos="4536"/>
              <w:tab w:val="clear" w:pos="9072"/>
              <w:tab w:val="left" w:pos="546"/>
              <w:tab w:val="right" w:pos="9356"/>
            </w:tabs>
            <w:spacing w:before="100" w:after="20"/>
            <w:ind w:left="-57" w:right="1841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3C3CF4">
            <w:rPr>
              <w:noProof/>
              <w:spacing w:val="4"/>
              <w:sz w:val="18"/>
              <w:szCs w:val="18"/>
            </w:rPr>
            <w:t>9246_Text_NO5_FL_20140128.docx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517A9C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B111FB" w:rsidRPr="00564542" w:rsidRDefault="00B111FB" w:rsidP="009E4A1D">
    <w:pPr>
      <w:pStyle w:val="Fuzeile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F96" w:rsidRDefault="00D43F96" w:rsidP="00833AD6">
      <w:pPr>
        <w:spacing w:line="240" w:lineRule="auto"/>
      </w:pPr>
      <w:r>
        <w:separator/>
      </w:r>
    </w:p>
  </w:footnote>
  <w:footnote w:type="continuationSeparator" w:id="0">
    <w:p w:rsidR="00D43F96" w:rsidRDefault="00D43F96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1FB" w:rsidRPr="00784FC3" w:rsidRDefault="00784FC3" w:rsidP="00784FC3">
    <w:pPr>
      <w:pStyle w:val="Kopfzeile"/>
      <w:tabs>
        <w:tab w:val="clear" w:pos="4536"/>
        <w:tab w:val="clear" w:pos="9072"/>
        <w:tab w:val="right" w:pos="9356"/>
      </w:tabs>
      <w:rPr>
        <w:sz w:val="18"/>
        <w:szCs w:val="18"/>
      </w:rPr>
    </w:pPr>
    <w:r w:rsidRPr="00784FC3">
      <w:rPr>
        <w:sz w:val="18"/>
        <w:szCs w:val="18"/>
      </w:rPr>
      <w:t>EP SIEP</w:t>
    </w:r>
    <w:r w:rsidRPr="00784FC3">
      <w:rPr>
        <w:sz w:val="18"/>
        <w:szCs w:val="18"/>
      </w:rPr>
      <w:tab/>
      <w:t>INGE AeBo / JSAG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Look w:val="04A0" w:firstRow="1" w:lastRow="0" w:firstColumn="1" w:lastColumn="0" w:noHBand="0" w:noVBand="1"/>
    </w:tblPr>
    <w:tblGrid>
      <w:gridCol w:w="9457"/>
    </w:tblGrid>
    <w:tr w:rsidR="00B111FB" w:rsidTr="005A3F61">
      <w:trPr>
        <w:trHeight w:val="1130"/>
      </w:trPr>
      <w:tc>
        <w:tcPr>
          <w:tcW w:w="9494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:rsidR="00B111FB" w:rsidRPr="00101672" w:rsidRDefault="00B111FB" w:rsidP="00101672">
          <w:pPr>
            <w:pStyle w:val="Kopfzeile"/>
            <w:spacing w:after="40"/>
            <w:ind w:left="-57"/>
            <w:rPr>
              <w:spacing w:val="4"/>
              <w:sz w:val="14"/>
              <w:szCs w:val="14"/>
            </w:rPr>
          </w:pPr>
          <w:r w:rsidRPr="00101672">
            <w:rPr>
              <w:noProof/>
              <w:spacing w:val="4"/>
              <w:sz w:val="14"/>
              <w:szCs w:val="14"/>
              <w:lang w:eastAsia="de-CH"/>
            </w:rPr>
            <w:drawing>
              <wp:anchor distT="0" distB="0" distL="114300" distR="114300" simplePos="0" relativeHeight="251658240" behindDoc="0" locked="0" layoutInCell="1" allowOverlap="1" wp14:anchorId="3C15BFFF" wp14:editId="29737281">
                <wp:simplePos x="0" y="0"/>
                <wp:positionH relativeFrom="column">
                  <wp:posOffset>2982595</wp:posOffset>
                </wp:positionH>
                <wp:positionV relativeFrom="paragraph">
                  <wp:posOffset>82550</wp:posOffset>
                </wp:positionV>
                <wp:extent cx="2951480" cy="219075"/>
                <wp:effectExtent l="0" t="0" r="1270" b="9525"/>
                <wp:wrapNone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chwarz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1480" cy="219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01672">
            <w:rPr>
              <w:spacing w:val="4"/>
              <w:sz w:val="14"/>
              <w:szCs w:val="14"/>
            </w:rPr>
            <w:t>INGENIEURBUREAU</w:t>
          </w:r>
        </w:p>
        <w:p w:rsidR="00B111FB" w:rsidRPr="00101672" w:rsidRDefault="00B111FB" w:rsidP="00101672">
          <w:pPr>
            <w:pStyle w:val="Kopfzeile"/>
            <w:spacing w:after="4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A. AEGERTER &amp; DR. O. BOSSHARDT</w:t>
          </w:r>
          <w:r>
            <w:rPr>
              <w:spacing w:val="4"/>
              <w:sz w:val="14"/>
              <w:szCs w:val="14"/>
            </w:rPr>
            <w:t xml:space="preserve"> AG</w:t>
          </w:r>
        </w:p>
        <w:p w:rsidR="00B111FB" w:rsidRPr="00101672" w:rsidRDefault="00B111FB" w:rsidP="005A3F61">
          <w:pPr>
            <w:pStyle w:val="Kopfzeile"/>
            <w:tabs>
              <w:tab w:val="clear" w:pos="4536"/>
              <w:tab w:val="clear" w:pos="9072"/>
              <w:tab w:val="right" w:pos="9356"/>
            </w:tabs>
            <w:spacing w:after="10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BASEL, MÖHLIN</w:t>
          </w:r>
        </w:p>
      </w:tc>
    </w:tr>
  </w:tbl>
  <w:p w:rsidR="00B111FB" w:rsidRDefault="00B111F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168C5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D5CBA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521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FA62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2BC20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64F2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6832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BFEE8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39E6E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88EAC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05497443"/>
    <w:multiLevelType w:val="hybridMultilevel"/>
    <w:tmpl w:val="1360C794"/>
    <w:lvl w:ilvl="0" w:tplc="0807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">
    <w:nsid w:val="0B88146B"/>
    <w:multiLevelType w:val="hybridMultilevel"/>
    <w:tmpl w:val="1E4A7532"/>
    <w:lvl w:ilvl="0" w:tplc="08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14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5">
    <w:nsid w:val="451D30A2"/>
    <w:multiLevelType w:val="hybridMultilevel"/>
    <w:tmpl w:val="041C10E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9951B56"/>
    <w:multiLevelType w:val="hybridMultilevel"/>
    <w:tmpl w:val="CE0631DA"/>
    <w:lvl w:ilvl="0" w:tplc="492C997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>
    <w:nsid w:val="7EE031FB"/>
    <w:multiLevelType w:val="hybridMultilevel"/>
    <w:tmpl w:val="4D5298C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4"/>
  </w:num>
  <w:num w:numId="4">
    <w:abstractNumId w:val="10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2"/>
  </w:num>
  <w:num w:numId="18">
    <w:abstractNumId w:val="19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09"/>
  <w:autoHyphenation/>
  <w:hyphenationZone w:val="284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96"/>
    <w:rsid w:val="0000657D"/>
    <w:rsid w:val="000150FE"/>
    <w:rsid w:val="000233D1"/>
    <w:rsid w:val="00051A14"/>
    <w:rsid w:val="000526B2"/>
    <w:rsid w:val="00101672"/>
    <w:rsid w:val="00151D74"/>
    <w:rsid w:val="001853DC"/>
    <w:rsid w:val="001D508A"/>
    <w:rsid w:val="00245A9B"/>
    <w:rsid w:val="00247E69"/>
    <w:rsid w:val="002D5365"/>
    <w:rsid w:val="002E6529"/>
    <w:rsid w:val="003C3CF4"/>
    <w:rsid w:val="00517A9C"/>
    <w:rsid w:val="00564542"/>
    <w:rsid w:val="005702E6"/>
    <w:rsid w:val="005A3F61"/>
    <w:rsid w:val="00601CDE"/>
    <w:rsid w:val="00604AEB"/>
    <w:rsid w:val="006A40C2"/>
    <w:rsid w:val="006D658C"/>
    <w:rsid w:val="00736790"/>
    <w:rsid w:val="007815E6"/>
    <w:rsid w:val="00784FC3"/>
    <w:rsid w:val="007D5EB3"/>
    <w:rsid w:val="00833AD6"/>
    <w:rsid w:val="00891DC4"/>
    <w:rsid w:val="008B0B9B"/>
    <w:rsid w:val="008B0BB8"/>
    <w:rsid w:val="008B307F"/>
    <w:rsid w:val="008F6A03"/>
    <w:rsid w:val="00911371"/>
    <w:rsid w:val="00984F2A"/>
    <w:rsid w:val="00986E0A"/>
    <w:rsid w:val="009E4A1D"/>
    <w:rsid w:val="00A07A23"/>
    <w:rsid w:val="00A22355"/>
    <w:rsid w:val="00A6328A"/>
    <w:rsid w:val="00AD1022"/>
    <w:rsid w:val="00B06DC6"/>
    <w:rsid w:val="00B111FB"/>
    <w:rsid w:val="00B12F40"/>
    <w:rsid w:val="00B23756"/>
    <w:rsid w:val="00B46595"/>
    <w:rsid w:val="00B50A64"/>
    <w:rsid w:val="00BD05A7"/>
    <w:rsid w:val="00CC7BFE"/>
    <w:rsid w:val="00D43F96"/>
    <w:rsid w:val="00E002E0"/>
    <w:rsid w:val="00E04C5D"/>
    <w:rsid w:val="00E256F7"/>
    <w:rsid w:val="00E77214"/>
    <w:rsid w:val="00E8471E"/>
    <w:rsid w:val="00F17160"/>
    <w:rsid w:val="00F30E67"/>
    <w:rsid w:val="00F3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40C2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Fliesstext"/>
    <w:link w:val="berschrift4Zchn"/>
    <w:uiPriority w:val="9"/>
    <w:unhideWhenUsed/>
    <w:rsid w:val="009E4A1D"/>
    <w:pPr>
      <w:keepNext/>
      <w:keepLines/>
      <w:numPr>
        <w:ilvl w:val="3"/>
        <w:numId w:val="1"/>
      </w:numPr>
      <w:tabs>
        <w:tab w:val="left" w:pos="680"/>
      </w:tabs>
      <w:spacing w:after="20"/>
      <w:ind w:left="680" w:hanging="68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A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F17160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F17160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E4A1D"/>
    <w:rPr>
      <w:rFonts w:eastAsiaTheme="majorEastAsia" w:cstheme="majorBidi"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paragraph" w:styleId="Listenabsatz">
    <w:name w:val="List Paragraph"/>
    <w:basedOn w:val="Standard"/>
    <w:uiPriority w:val="34"/>
    <w:qFormat/>
    <w:rsid w:val="005702E6"/>
    <w:pPr>
      <w:overflowPunct w:val="0"/>
      <w:autoSpaceDE w:val="0"/>
      <w:autoSpaceDN w:val="0"/>
      <w:adjustRightInd w:val="0"/>
      <w:spacing w:line="240" w:lineRule="auto"/>
      <w:ind w:left="720"/>
      <w:contextualSpacing/>
      <w:textAlignment w:val="baseline"/>
    </w:pPr>
    <w:rPr>
      <w:rFonts w:eastAsia="Times New Roman" w:cs="Times New Roman"/>
      <w:sz w:val="20"/>
      <w:szCs w:val="20"/>
      <w:lang w:eastAsia="de-CH"/>
    </w:rPr>
  </w:style>
  <w:style w:type="table" w:customStyle="1" w:styleId="Tabellenraster1">
    <w:name w:val="Tabellenraster1"/>
    <w:basedOn w:val="NormaleTabelle"/>
    <w:next w:val="Tabellenraster"/>
    <w:uiPriority w:val="59"/>
    <w:rsid w:val="00517A9C"/>
    <w:pPr>
      <w:spacing w:line="240" w:lineRule="auto"/>
    </w:pPr>
    <w:rPr>
      <w:rFonts w:ascii="Courier" w:eastAsia="Times New Roman" w:hAnsi="Courier" w:cs="Times New Roman"/>
      <w:sz w:val="20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40C2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Fliesstext"/>
    <w:link w:val="berschrift4Zchn"/>
    <w:uiPriority w:val="9"/>
    <w:unhideWhenUsed/>
    <w:rsid w:val="009E4A1D"/>
    <w:pPr>
      <w:keepNext/>
      <w:keepLines/>
      <w:numPr>
        <w:ilvl w:val="3"/>
        <w:numId w:val="1"/>
      </w:numPr>
      <w:tabs>
        <w:tab w:val="left" w:pos="680"/>
      </w:tabs>
      <w:spacing w:after="20"/>
      <w:ind w:left="680" w:hanging="68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A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F17160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F17160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E4A1D"/>
    <w:rPr>
      <w:rFonts w:eastAsiaTheme="majorEastAsia" w:cstheme="majorBidi"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paragraph" w:styleId="Listenabsatz">
    <w:name w:val="List Paragraph"/>
    <w:basedOn w:val="Standard"/>
    <w:uiPriority w:val="34"/>
    <w:qFormat/>
    <w:rsid w:val="005702E6"/>
    <w:pPr>
      <w:overflowPunct w:val="0"/>
      <w:autoSpaceDE w:val="0"/>
      <w:autoSpaceDN w:val="0"/>
      <w:adjustRightInd w:val="0"/>
      <w:spacing w:line="240" w:lineRule="auto"/>
      <w:ind w:left="720"/>
      <w:contextualSpacing/>
      <w:textAlignment w:val="baseline"/>
    </w:pPr>
    <w:rPr>
      <w:rFonts w:eastAsia="Times New Roman" w:cs="Times New Roman"/>
      <w:sz w:val="20"/>
      <w:szCs w:val="20"/>
      <w:lang w:eastAsia="de-CH"/>
    </w:rPr>
  </w:style>
  <w:style w:type="table" w:customStyle="1" w:styleId="Tabellenraster1">
    <w:name w:val="Tabellenraster1"/>
    <w:basedOn w:val="NormaleTabelle"/>
    <w:next w:val="Tabellenraster"/>
    <w:uiPriority w:val="59"/>
    <w:rsid w:val="00517A9C"/>
    <w:pPr>
      <w:spacing w:line="240" w:lineRule="auto"/>
    </w:pPr>
    <w:rPr>
      <w:rFonts w:ascii="Courier" w:eastAsia="Times New Roman" w:hAnsi="Courier" w:cs="Times New Roman"/>
      <w:sz w:val="20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1.xlsx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7-LeereSeite_mitKopf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03864-3BDB-47CE-A6B1-DFA6C8B49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07-LeereSeite_mitKopf.dotx</Template>
  <TotalTime>0</TotalTime>
  <Pages>5</Pages>
  <Words>992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Aegerter &amp; Bosshardt AG</Company>
  <LinksUpToDate>false</LinksUpToDate>
  <CharactersWithSpaces>7229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Falzone Lorenzo</dc:creator>
  <cp:lastModifiedBy> </cp:lastModifiedBy>
  <cp:revision>3</cp:revision>
  <cp:lastPrinted>2014-01-29T10:31:00Z</cp:lastPrinted>
  <dcterms:created xsi:type="dcterms:W3CDTF">2014-01-29T10:44:00Z</dcterms:created>
  <dcterms:modified xsi:type="dcterms:W3CDTF">2014-01-29T10:48:00Z</dcterms:modified>
</cp:coreProperties>
</file>