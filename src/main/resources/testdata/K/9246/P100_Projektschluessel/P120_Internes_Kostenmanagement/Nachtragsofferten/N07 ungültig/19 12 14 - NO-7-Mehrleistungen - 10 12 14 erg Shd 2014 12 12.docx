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433A" w:rsidRDefault="00DE433A" w:rsidP="001E7EE0">
      <w:pPr>
        <w:pStyle w:val="Kommentartext"/>
        <w:tabs>
          <w:tab w:val="center" w:pos="4819"/>
          <w:tab w:val="right" w:pos="9071"/>
        </w:tabs>
        <w:spacing w:before="240"/>
        <w:jc w:val="left"/>
        <w:outlineLvl w:val="0"/>
        <w:rPr>
          <w:noProof/>
          <w:lang w:val="de-DE"/>
        </w:rPr>
      </w:pPr>
    </w:p>
    <w:p w:rsidR="00DE433A" w:rsidRDefault="00DE433A" w:rsidP="001E7EE0">
      <w:pPr>
        <w:tabs>
          <w:tab w:val="center" w:pos="4819"/>
          <w:tab w:val="right" w:pos="9071"/>
        </w:tabs>
        <w:spacing w:before="120"/>
        <w:jc w:val="left"/>
        <w:sectPr w:rsidR="00DE433A">
          <w:headerReference w:type="default" r:id="rId9"/>
          <w:footerReference w:type="default" r:id="rId10"/>
          <w:headerReference w:type="first" r:id="rId11"/>
          <w:footerReference w:type="first" r:id="rId12"/>
          <w:type w:val="continuous"/>
          <w:pgSz w:w="11907" w:h="16840" w:code="9"/>
          <w:pgMar w:top="1531" w:right="850" w:bottom="1191" w:left="1531" w:header="510" w:footer="283" w:gutter="0"/>
          <w:cols w:space="720"/>
          <w:titlePg/>
          <w:docGrid w:linePitch="299"/>
        </w:sectPr>
      </w:pPr>
    </w:p>
    <w:p w:rsidR="00E30873" w:rsidRDefault="00E30873" w:rsidP="00E30873">
      <w:pPr>
        <w:tabs>
          <w:tab w:val="center" w:pos="4819"/>
          <w:tab w:val="right" w:pos="9071"/>
        </w:tabs>
        <w:spacing w:before="1100"/>
        <w:jc w:val="left"/>
        <w:sectPr w:rsidR="00E30873">
          <w:headerReference w:type="default" r:id="rId13"/>
          <w:footerReference w:type="default" r:id="rId14"/>
          <w:headerReference w:type="first" r:id="rId15"/>
          <w:footerReference w:type="first" r:id="rId16"/>
          <w:type w:val="continuous"/>
          <w:pgSz w:w="11907" w:h="16840" w:code="9"/>
          <w:pgMar w:top="1531" w:right="850" w:bottom="1191" w:left="1531" w:header="510" w:footer="283" w:gutter="0"/>
          <w:cols w:space="720"/>
          <w:titlePg/>
          <w:docGrid w:linePitch="299"/>
        </w:sectPr>
      </w:pPr>
    </w:p>
    <w:tbl>
      <w:tblPr>
        <w:tblW w:w="0" w:type="auto"/>
        <w:tblCellMar>
          <w:left w:w="70" w:type="dxa"/>
          <w:right w:w="70" w:type="dxa"/>
        </w:tblCellMar>
        <w:tblLook w:val="0000" w:firstRow="0" w:lastRow="0" w:firstColumn="0" w:lastColumn="0" w:noHBand="0" w:noVBand="0"/>
      </w:tblPr>
      <w:tblGrid>
        <w:gridCol w:w="4820"/>
      </w:tblGrid>
      <w:tr w:rsidR="00E30873" w:rsidRPr="0001398F" w:rsidTr="00690E1C">
        <w:trPr>
          <w:trHeight w:hRule="exact" w:val="1926"/>
        </w:trPr>
        <w:tc>
          <w:tcPr>
            <w:tcW w:w="4820" w:type="dxa"/>
          </w:tcPr>
          <w:p w:rsidR="00E30873" w:rsidRPr="0001398F" w:rsidRDefault="00E30873" w:rsidP="00690E1C">
            <w:pPr>
              <w:tabs>
                <w:tab w:val="center" w:pos="4819"/>
                <w:tab w:val="right" w:pos="9071"/>
              </w:tabs>
              <w:jc w:val="left"/>
              <w:rPr>
                <w:szCs w:val="22"/>
              </w:rPr>
            </w:pPr>
            <w:r w:rsidRPr="0001398F">
              <w:rPr>
                <w:szCs w:val="22"/>
              </w:rPr>
              <w:lastRenderedPageBreak/>
              <w:t>Bundesamt für Strassen (ASTRA)</w:t>
            </w:r>
          </w:p>
          <w:p w:rsidR="00E30873" w:rsidRPr="0001398F" w:rsidRDefault="00E30873" w:rsidP="00690E1C">
            <w:pPr>
              <w:tabs>
                <w:tab w:val="center" w:pos="4819"/>
                <w:tab w:val="right" w:pos="9071"/>
              </w:tabs>
              <w:jc w:val="left"/>
              <w:rPr>
                <w:szCs w:val="22"/>
              </w:rPr>
            </w:pPr>
            <w:r w:rsidRPr="0001398F">
              <w:rPr>
                <w:szCs w:val="22"/>
              </w:rPr>
              <w:t>Filiale Zofingen</w:t>
            </w:r>
          </w:p>
          <w:p w:rsidR="00E30873" w:rsidRPr="0001398F" w:rsidRDefault="00E30873" w:rsidP="00690E1C">
            <w:pPr>
              <w:tabs>
                <w:tab w:val="center" w:pos="4819"/>
                <w:tab w:val="right" w:pos="9071"/>
              </w:tabs>
              <w:jc w:val="left"/>
              <w:rPr>
                <w:szCs w:val="22"/>
              </w:rPr>
            </w:pPr>
            <w:r w:rsidRPr="0001398F">
              <w:rPr>
                <w:szCs w:val="22"/>
              </w:rPr>
              <w:t>Herr Hanspeter Hofmann</w:t>
            </w:r>
          </w:p>
          <w:p w:rsidR="00E30873" w:rsidRPr="0001398F" w:rsidRDefault="00EF4B6F" w:rsidP="00690E1C">
            <w:pPr>
              <w:tabs>
                <w:tab w:val="center" w:pos="4819"/>
                <w:tab w:val="right" w:pos="9071"/>
              </w:tabs>
              <w:jc w:val="left"/>
              <w:rPr>
                <w:szCs w:val="22"/>
              </w:rPr>
            </w:pPr>
            <w:r w:rsidRPr="0001398F">
              <w:rPr>
                <w:noProof/>
                <w:lang w:eastAsia="de-CH"/>
              </w:rPr>
              <mc:AlternateContent>
                <mc:Choice Requires="wps">
                  <w:drawing>
                    <wp:anchor distT="0" distB="0" distL="114300" distR="114300" simplePos="0" relativeHeight="251659264" behindDoc="0" locked="0" layoutInCell="1" allowOverlap="1" wp14:anchorId="072DE5BE" wp14:editId="06D36A2A">
                      <wp:simplePos x="0" y="0"/>
                      <wp:positionH relativeFrom="column">
                        <wp:posOffset>3691255</wp:posOffset>
                      </wp:positionH>
                      <wp:positionV relativeFrom="paragraph">
                        <wp:posOffset>33020</wp:posOffset>
                      </wp:positionV>
                      <wp:extent cx="1828800" cy="1828800"/>
                      <wp:effectExtent l="0" t="0" r="0" b="0"/>
                      <wp:wrapNone/>
                      <wp:docPr id="5" name="Textfeld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690E1C" w:rsidRDefault="00690E1C" w:rsidP="00111F0F">
                                  <w:pPr>
                                    <w:jc w:val="center"/>
                                    <w:rPr>
                                      <w:b/>
                                      <w:outline/>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pPr>
                                  <w:r>
                                    <w:rPr>
                                      <w:b/>
                                      <w:outline/>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t>Entwurf</w:t>
                                  </w:r>
                                </w:p>
                                <w:p w:rsidR="00690E1C" w:rsidRPr="00111F0F" w:rsidRDefault="00690E1C" w:rsidP="00111F0F">
                                  <w:pPr>
                                    <w:jc w:val="center"/>
                                    <w:rPr>
                                      <w:b/>
                                      <w:outline/>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pPr>
                                  <w:r>
                                    <w:rPr>
                                      <w:b/>
                                      <w:outline/>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t>19.12.14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feld 5" o:spid="_x0000_s1026" type="#_x0000_t202" style="position:absolute;margin-left:290.65pt;margin-top:2.6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" filled="f" stroked="f">
                      <v:textbox style="mso-fit-shape-to-text:t">
                        <w:txbxContent>
                          <w:p w:rsidR="00690E1C" w:rsidRDefault="00690E1C" w:rsidP="00111F0F">
                            <w:pPr>
                              <w:jc w:val="center"/>
                              <w:rPr>
                                <w:b/>
                                <w:outline/>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pPr>
                            <w:r>
                              <w:rPr>
                                <w:b/>
                                <w:outline/>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t>Entwurf</w:t>
                            </w:r>
                          </w:p>
                          <w:p w:rsidR="00690E1C" w:rsidRPr="00111F0F" w:rsidRDefault="00690E1C" w:rsidP="00111F0F">
                            <w:pPr>
                              <w:jc w:val="center"/>
                              <w:rPr>
                                <w:b/>
                                <w:outline/>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pPr>
                            <w:r>
                              <w:rPr>
                                <w:b/>
                                <w:outline/>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t>19.12.14</w:t>
                            </w:r>
                          </w:p>
                        </w:txbxContent>
                      </v:textbox>
                    </v:shape>
                  </w:pict>
                </mc:Fallback>
              </mc:AlternateContent>
            </w:r>
            <w:r w:rsidR="00E30873" w:rsidRPr="0001398F">
              <w:rPr>
                <w:szCs w:val="22"/>
              </w:rPr>
              <w:t>Brühlstrasse 3</w:t>
            </w:r>
          </w:p>
          <w:p w:rsidR="00E30873" w:rsidRPr="0001398F" w:rsidRDefault="00E30873" w:rsidP="00690E1C">
            <w:pPr>
              <w:tabs>
                <w:tab w:val="center" w:pos="4819"/>
                <w:tab w:val="right" w:pos="9071"/>
              </w:tabs>
              <w:jc w:val="left"/>
            </w:pPr>
            <w:r w:rsidRPr="0001398F">
              <w:rPr>
                <w:szCs w:val="22"/>
              </w:rPr>
              <w:t>4800 Zofingen</w:t>
            </w:r>
          </w:p>
        </w:tc>
      </w:tr>
    </w:tbl>
    <w:p w:rsidR="00E30873" w:rsidRPr="0001398F" w:rsidRDefault="00E30873" w:rsidP="00E30873">
      <w:pPr>
        <w:tabs>
          <w:tab w:val="center" w:pos="4819"/>
          <w:tab w:val="right" w:pos="9071"/>
        </w:tabs>
        <w:jc w:val="left"/>
        <w:sectPr w:rsidR="00E30873" w:rsidRPr="0001398F">
          <w:type w:val="continuous"/>
          <w:pgSz w:w="11907" w:h="16840" w:code="9"/>
          <w:pgMar w:top="1531" w:right="850" w:bottom="1191" w:left="1531" w:header="510" w:footer="283" w:gutter="0"/>
          <w:cols w:space="720"/>
          <w:formProt w:val="0"/>
          <w:titlePg/>
          <w:docGrid w:linePitch="299"/>
        </w:sectPr>
      </w:pPr>
    </w:p>
    <w:p w:rsidR="00E30873" w:rsidRPr="0001398F" w:rsidRDefault="00E30873" w:rsidP="00E30873">
      <w:pPr>
        <w:tabs>
          <w:tab w:val="center" w:pos="4819"/>
          <w:tab w:val="right" w:pos="9071"/>
        </w:tabs>
        <w:jc w:val="left"/>
      </w:pPr>
    </w:p>
    <w:p w:rsidR="00E30873" w:rsidRPr="0001398F" w:rsidRDefault="00E30873" w:rsidP="00E30873">
      <w:pPr>
        <w:tabs>
          <w:tab w:val="center" w:pos="4819"/>
        </w:tabs>
        <w:spacing w:before="720"/>
        <w:jc w:val="left"/>
      </w:pPr>
      <w:r w:rsidRPr="0001398F">
        <w:t xml:space="preserve">Muttenz, </w:t>
      </w:r>
      <w:r w:rsidRPr="0001398F">
        <w:fldChar w:fldCharType="begin"/>
      </w:r>
      <w:r w:rsidRPr="0001398F">
        <w:instrText xml:space="preserve"> DATE  \@ "d. MMMM yyyy"  \* MERGEFORMAT </w:instrText>
      </w:r>
      <w:r w:rsidRPr="0001398F">
        <w:fldChar w:fldCharType="separate"/>
      </w:r>
      <w:r w:rsidR="00302C64">
        <w:rPr>
          <w:noProof/>
        </w:rPr>
        <w:t>12. Dezember 2014</w:t>
      </w:r>
      <w:r w:rsidRPr="0001398F">
        <w:fldChar w:fldCharType="end"/>
      </w:r>
      <w:r w:rsidRPr="0001398F">
        <w:t xml:space="preserve"> / </w:t>
      </w:r>
      <w:r w:rsidRPr="0001398F">
        <w:rPr>
          <w:szCs w:val="22"/>
        </w:rPr>
        <w:fldChar w:fldCharType="begin">
          <w:ffData>
            <w:name w:val=""/>
            <w:enabled/>
            <w:calcOnExit w:val="0"/>
            <w:textInput>
              <w:default w:val="SR"/>
            </w:textInput>
          </w:ffData>
        </w:fldChar>
      </w:r>
      <w:r w:rsidRPr="0001398F">
        <w:rPr>
          <w:szCs w:val="22"/>
        </w:rPr>
        <w:instrText xml:space="preserve"> FORMTEXT </w:instrText>
      </w:r>
      <w:r w:rsidRPr="0001398F">
        <w:rPr>
          <w:szCs w:val="22"/>
        </w:rPr>
      </w:r>
      <w:r w:rsidRPr="0001398F">
        <w:rPr>
          <w:szCs w:val="22"/>
        </w:rPr>
        <w:fldChar w:fldCharType="separate"/>
      </w:r>
      <w:r w:rsidR="006F23E1">
        <w:rPr>
          <w:noProof/>
          <w:szCs w:val="22"/>
        </w:rPr>
        <w:t>SR</w:t>
      </w:r>
      <w:r w:rsidRPr="0001398F">
        <w:rPr>
          <w:szCs w:val="22"/>
        </w:rPr>
        <w:fldChar w:fldCharType="end"/>
      </w:r>
    </w:p>
    <w:p w:rsidR="00E30873" w:rsidRPr="0001398F" w:rsidRDefault="00E30873" w:rsidP="00E30873">
      <w:pPr>
        <w:spacing w:after="60"/>
        <w:rPr>
          <w:sz w:val="12"/>
          <w:szCs w:val="12"/>
        </w:rPr>
      </w:pPr>
      <w:r w:rsidRPr="0001398F">
        <w:rPr>
          <w:sz w:val="12"/>
          <w:szCs w:val="12"/>
        </w:rPr>
        <w:fldChar w:fldCharType="begin"/>
      </w:r>
      <w:r w:rsidRPr="0001398F">
        <w:rPr>
          <w:sz w:val="12"/>
          <w:szCs w:val="12"/>
        </w:rPr>
        <w:instrText xml:space="preserve"> FILENAME  \p  \* MERGEFORMAT </w:instrText>
      </w:r>
      <w:r w:rsidRPr="0001398F">
        <w:rPr>
          <w:sz w:val="12"/>
          <w:szCs w:val="12"/>
        </w:rPr>
        <w:fldChar w:fldCharType="separate"/>
      </w:r>
      <w:ins w:id="4" w:author="Schädler Beat" w:date="2014-12-12T09:30:00Z">
        <w:r w:rsidR="00302C64">
          <w:rPr>
            <w:noProof/>
            <w:sz w:val="12"/>
            <w:szCs w:val="12"/>
          </w:rPr>
          <w:t>K:\9000\9246_FCh_EP_Sissach-Eptingen\P100_Projektschluessel\P120_Internes_Kostenmanagement\Nachtragsofferten\N07\19 12 14 - NO-7-Mehrleistungen - 10 12 14 erg Shd 2014 12 12.docx</w:t>
        </w:r>
      </w:ins>
      <w:del w:id="5" w:author="Schädler Beat" w:date="2014-12-12T09:19:00Z">
        <w:r w:rsidR="006F23E1" w:rsidDel="00194D30">
          <w:rPr>
            <w:noProof/>
            <w:sz w:val="12"/>
            <w:szCs w:val="12"/>
          </w:rPr>
          <w:delText>P:\701323\02_VKJS\NO\NO-7\19.12.14 - NO-7-Mehrleistungen - 10.12.14.docx</w:delText>
        </w:r>
      </w:del>
      <w:r w:rsidRPr="0001398F">
        <w:rPr>
          <w:sz w:val="12"/>
          <w:szCs w:val="12"/>
        </w:rPr>
        <w:fldChar w:fldCharType="end"/>
      </w:r>
    </w:p>
    <w:p w:rsidR="00E30873" w:rsidRPr="0001398F" w:rsidRDefault="00E30873" w:rsidP="00E30873">
      <w:pPr>
        <w:spacing w:before="60" w:after="60"/>
      </w:pPr>
    </w:p>
    <w:p w:rsidR="00E30873" w:rsidRPr="0001398F" w:rsidRDefault="00E30873" w:rsidP="00E30873">
      <w:pPr>
        <w:jc w:val="left"/>
        <w:rPr>
          <w:b/>
        </w:rPr>
      </w:pPr>
      <w:r w:rsidRPr="0001398F">
        <w:rPr>
          <w:b/>
        </w:rPr>
        <w:t xml:space="preserve">N02, EP Sissach – Eptingen (SIEP), </w:t>
      </w:r>
    </w:p>
    <w:p w:rsidR="00E30873" w:rsidRPr="0001398F" w:rsidRDefault="00E30873" w:rsidP="00E30873">
      <w:pPr>
        <w:spacing w:before="60" w:after="60"/>
        <w:rPr>
          <w:b/>
        </w:rPr>
      </w:pPr>
      <w:r w:rsidRPr="0001398F">
        <w:rPr>
          <w:b/>
        </w:rPr>
        <w:t>TP 1 Tunnel/Geotechnik, TP2 Trasse/Umwelt, TP3 Kunstbauten</w:t>
      </w:r>
    </w:p>
    <w:p w:rsidR="00E30873" w:rsidRPr="0001398F" w:rsidRDefault="00E30873" w:rsidP="00E30873">
      <w:pPr>
        <w:spacing w:before="60" w:after="60"/>
        <w:rPr>
          <w:b/>
        </w:rPr>
      </w:pPr>
      <w:r w:rsidRPr="0001398F">
        <w:rPr>
          <w:b/>
        </w:rPr>
        <w:t>NO7: Auftragsanpassung Phase MK</w:t>
      </w:r>
      <w:r w:rsidR="004866B7" w:rsidRPr="0001398F">
        <w:rPr>
          <w:b/>
        </w:rPr>
        <w:t>/AP</w:t>
      </w:r>
    </w:p>
    <w:p w:rsidR="00E30873" w:rsidRPr="0001398F" w:rsidRDefault="00E30873" w:rsidP="00E30873">
      <w:pPr>
        <w:spacing w:before="60" w:after="60"/>
      </w:pPr>
    </w:p>
    <w:p w:rsidR="00111F0F" w:rsidRPr="0001398F" w:rsidRDefault="00111F0F" w:rsidP="00E30873">
      <w:pPr>
        <w:pStyle w:val="Kopfzeile"/>
        <w:tabs>
          <w:tab w:val="clear" w:pos="9071"/>
        </w:tabs>
        <w:spacing w:before="120"/>
        <w:outlineLvl w:val="0"/>
      </w:pPr>
    </w:p>
    <w:p w:rsidR="00E30873" w:rsidRPr="0001398F" w:rsidRDefault="00E30873" w:rsidP="00E30873">
      <w:pPr>
        <w:pStyle w:val="Kopfzeile"/>
        <w:tabs>
          <w:tab w:val="clear" w:pos="9071"/>
        </w:tabs>
        <w:spacing w:before="120"/>
        <w:outlineLvl w:val="0"/>
      </w:pPr>
      <w:r w:rsidRPr="0001398F">
        <w:t xml:space="preserve">Sehr geehrte </w:t>
      </w:r>
      <w:r w:rsidRPr="0001398F">
        <w:rPr>
          <w:szCs w:val="22"/>
        </w:rPr>
        <w:fldChar w:fldCharType="begin">
          <w:ffData>
            <w:name w:val=""/>
            <w:enabled/>
            <w:calcOnExit w:val="0"/>
            <w:textInput>
              <w:default w:val="Herr Hofmann"/>
            </w:textInput>
          </w:ffData>
        </w:fldChar>
      </w:r>
      <w:r w:rsidRPr="0001398F">
        <w:rPr>
          <w:szCs w:val="22"/>
        </w:rPr>
        <w:instrText xml:space="preserve"> FORMTEXT </w:instrText>
      </w:r>
      <w:r w:rsidRPr="0001398F">
        <w:rPr>
          <w:szCs w:val="22"/>
        </w:rPr>
      </w:r>
      <w:r w:rsidRPr="0001398F">
        <w:rPr>
          <w:szCs w:val="22"/>
        </w:rPr>
        <w:fldChar w:fldCharType="separate"/>
      </w:r>
      <w:r w:rsidR="006F23E1">
        <w:rPr>
          <w:noProof/>
          <w:szCs w:val="22"/>
        </w:rPr>
        <w:t>Herr Hofmann</w:t>
      </w:r>
      <w:r w:rsidRPr="0001398F">
        <w:rPr>
          <w:szCs w:val="22"/>
        </w:rPr>
        <w:fldChar w:fldCharType="end"/>
      </w:r>
    </w:p>
    <w:p w:rsidR="00E30873" w:rsidRPr="0001398F" w:rsidRDefault="00E30873" w:rsidP="00392E9D"/>
    <w:p w:rsidR="008A2025" w:rsidRPr="0001398F" w:rsidRDefault="008A2025" w:rsidP="00392E9D">
      <w:r w:rsidRPr="0001398F">
        <w:t xml:space="preserve">Anlässlich der Projektsitzung </w:t>
      </w:r>
      <w:r w:rsidR="00AB1639" w:rsidRPr="0001398F">
        <w:t>vom 22.09.2014</w:t>
      </w:r>
      <w:r w:rsidR="004866B7" w:rsidRPr="0001398F">
        <w:t xml:space="preserve"> und 03.12.2014</w:t>
      </w:r>
      <w:r w:rsidR="00AB1639" w:rsidRPr="0001398F">
        <w:t xml:space="preserve"> </w:t>
      </w:r>
      <w:r w:rsidRPr="0001398F">
        <w:t>haben wir auf die</w:t>
      </w:r>
      <w:r w:rsidR="000537D0" w:rsidRPr="0001398F">
        <w:t xml:space="preserve"> </w:t>
      </w:r>
      <w:r w:rsidRPr="0001398F">
        <w:t xml:space="preserve">diversen Veränderungen bezüglich </w:t>
      </w:r>
      <w:r w:rsidR="00AB1639" w:rsidRPr="0001398F">
        <w:t>Mehra</w:t>
      </w:r>
      <w:r w:rsidRPr="0001398F">
        <w:t>ufwand aufmerksam gemacht. Aus der Grundlagenbearbeitung, Einarbeitung, Zustandse</w:t>
      </w:r>
      <w:r w:rsidRPr="0001398F">
        <w:t>r</w:t>
      </w:r>
      <w:r w:rsidRPr="0001398F">
        <w:t>fassung, Vertie</w:t>
      </w:r>
      <w:r w:rsidR="00111F0F" w:rsidRPr="0001398F">
        <w:t xml:space="preserve">fung der Grundlagen, </w:t>
      </w:r>
      <w:r w:rsidRPr="0001398F">
        <w:t>dem Einstieg in die MK-Phase</w:t>
      </w:r>
      <w:r w:rsidR="00111F0F" w:rsidRPr="0001398F">
        <w:t xml:space="preserve">, </w:t>
      </w:r>
      <w:r w:rsidR="006511DA" w:rsidRPr="0001398F">
        <w:t>der</w:t>
      </w:r>
      <w:r w:rsidR="00111F0F" w:rsidRPr="0001398F">
        <w:t xml:space="preserve"> Phasenbearbeitung, der diversen Variantenklärungen, </w:t>
      </w:r>
      <w:r w:rsidR="004866B7" w:rsidRPr="0001398F">
        <w:t xml:space="preserve">Verlängerung der Bearbeitungszeit, </w:t>
      </w:r>
      <w:r w:rsidR="00111F0F" w:rsidRPr="0001398F">
        <w:t xml:space="preserve">etc. </w:t>
      </w:r>
      <w:r w:rsidRPr="0001398F">
        <w:t xml:space="preserve"> ha</w:t>
      </w:r>
      <w:r w:rsidR="00111F0F" w:rsidRPr="0001398F">
        <w:t>t das Projekt</w:t>
      </w:r>
      <w:r w:rsidRPr="0001398F">
        <w:t xml:space="preserve"> diverse </w:t>
      </w:r>
      <w:r w:rsidR="00A0192A" w:rsidRPr="0001398F">
        <w:t>Veränderungen</w:t>
      </w:r>
      <w:r w:rsidRPr="0001398F">
        <w:t xml:space="preserve"> e</w:t>
      </w:r>
      <w:r w:rsidRPr="0001398F">
        <w:t>r</w:t>
      </w:r>
      <w:r w:rsidRPr="0001398F">
        <w:t>fahren.</w:t>
      </w:r>
    </w:p>
    <w:p w:rsidR="008A2025" w:rsidDel="00EA5011" w:rsidRDefault="008A2025" w:rsidP="00392E9D">
      <w:pPr>
        <w:rPr>
          <w:del w:id="6" w:author="Schädler Beat" w:date="2014-12-12T06:55:00Z"/>
        </w:rPr>
      </w:pPr>
    </w:p>
    <w:p w:rsidR="00EA5011" w:rsidRDefault="00EA5011" w:rsidP="00392E9D">
      <w:pPr>
        <w:rPr>
          <w:ins w:id="7" w:author="Schädler Beat" w:date="2014-12-12T06:59:00Z"/>
        </w:rPr>
      </w:pPr>
      <w:ins w:id="8" w:author="Schädler Beat" w:date="2014-12-12T06:56:00Z">
        <w:r>
          <w:t xml:space="preserve">Mit den Nachtragsofferte Nr. 1 bis 6 haben wir </w:t>
        </w:r>
      </w:ins>
      <w:ins w:id="9" w:author="Schädler Beat" w:date="2014-12-12T06:59:00Z">
        <w:r>
          <w:t>einen grossen Teil der im Bereich der</w:t>
        </w:r>
      </w:ins>
      <w:ins w:id="10" w:author="Schädler Beat" w:date="2014-12-12T06:56:00Z">
        <w:r>
          <w:t xml:space="preserve"> objekt- und </w:t>
        </w:r>
        <w:proofErr w:type="gramStart"/>
        <w:r>
          <w:t>fachb</w:t>
        </w:r>
        <w:r>
          <w:t>e</w:t>
        </w:r>
        <w:r>
          <w:t>reichsspezifische</w:t>
        </w:r>
        <w:proofErr w:type="gramEnd"/>
        <w:r>
          <w:t xml:space="preserve"> Veränderungen angemeldet. Genehmigt sind aktuell die Nr. 1 bis 5.</w:t>
        </w:r>
      </w:ins>
    </w:p>
    <w:p w:rsidR="00EA5011" w:rsidRDefault="00EA5011" w:rsidP="00392E9D">
      <w:pPr>
        <w:rPr>
          <w:ins w:id="11" w:author="Schädler Beat" w:date="2014-12-12T06:59:00Z"/>
        </w:rPr>
      </w:pPr>
    </w:p>
    <w:p w:rsidR="00EA5011" w:rsidRDefault="00EA5011" w:rsidP="00392E9D">
      <w:pPr>
        <w:rPr>
          <w:ins w:id="12" w:author="Schädler Beat" w:date="2014-12-12T07:04:00Z"/>
        </w:rPr>
      </w:pPr>
      <w:ins w:id="13" w:author="Schädler Beat" w:date="2014-12-12T06:59:00Z">
        <w:r>
          <w:t xml:space="preserve">Der vorliegende Nachtrag beinhaltet </w:t>
        </w:r>
      </w:ins>
    </w:p>
    <w:p w:rsidR="00EA5011" w:rsidRDefault="005E7BDC" w:rsidP="00301168">
      <w:pPr>
        <w:pStyle w:val="Listenabsatz"/>
        <w:numPr>
          <w:ilvl w:val="0"/>
          <w:numId w:val="4"/>
        </w:numPr>
        <w:rPr>
          <w:ins w:id="14" w:author="Schädler Beat" w:date="2014-12-12T07:05:00Z"/>
        </w:rPr>
        <w:pPrChange w:id="15" w:author="Schädler Beat" w:date="2014-12-12T09:20:00Z">
          <w:pPr/>
        </w:pPrChange>
      </w:pPr>
      <w:ins w:id="16" w:author="Schädler Beat" w:date="2014-12-12T07:07:00Z">
        <w:r>
          <w:t>w</w:t>
        </w:r>
      </w:ins>
      <w:ins w:id="17" w:author="Schädler Beat" w:date="2014-12-12T07:04:00Z">
        <w:r w:rsidR="00EA5011">
          <w:t xml:space="preserve">eitere </w:t>
        </w:r>
      </w:ins>
      <w:ins w:id="18" w:author="Schädler Beat" w:date="2014-12-12T07:05:00Z">
        <w:r w:rsidR="00EA5011">
          <w:t>objekt- und fachspezifische Zusatzleistungen</w:t>
        </w:r>
      </w:ins>
    </w:p>
    <w:p w:rsidR="00EA5011" w:rsidRDefault="005E7BDC" w:rsidP="005E7BDC">
      <w:pPr>
        <w:pStyle w:val="Listenabsatz"/>
        <w:numPr>
          <w:ilvl w:val="0"/>
          <w:numId w:val="4"/>
        </w:numPr>
        <w:rPr>
          <w:ins w:id="19" w:author="Schädler Beat" w:date="2014-12-12T07:06:00Z"/>
        </w:rPr>
        <w:pPrChange w:id="20" w:author="Schädler Beat" w:date="2014-12-12T07:07:00Z">
          <w:pPr/>
        </w:pPrChange>
      </w:pPr>
      <w:ins w:id="21" w:author="Schädler Beat" w:date="2014-12-12T07:08:00Z">
        <w:r>
          <w:t>o</w:t>
        </w:r>
      </w:ins>
      <w:ins w:id="22" w:author="Schädler Beat" w:date="2014-12-12T07:05:00Z">
        <w:r w:rsidR="00EA5011">
          <w:t>rganisatorische Zusatzleistungen</w:t>
        </w:r>
      </w:ins>
    </w:p>
    <w:p w:rsidR="00EA5011" w:rsidRDefault="005E7BDC" w:rsidP="00392E9D">
      <w:pPr>
        <w:rPr>
          <w:ins w:id="23" w:author="Schädler Beat" w:date="2014-12-12T07:07:00Z"/>
        </w:rPr>
      </w:pPr>
      <w:ins w:id="24" w:author="Schädler Beat" w:date="2014-12-12T07:08:00Z">
        <w:r>
          <w:t>u</w:t>
        </w:r>
      </w:ins>
      <w:ins w:id="25" w:author="Schädler Beat" w:date="2014-12-12T07:06:00Z">
        <w:r w:rsidR="00EA5011">
          <w:t xml:space="preserve">nd gibt einen Überblick über die gesamte Phase MK/AP inklusive einer Abschätzung der bis Phasenende </w:t>
        </w:r>
        <w:r w:rsidR="00EA5011" w:rsidRPr="00EA5011">
          <w:rPr>
            <w:highlight w:val="yellow"/>
            <w:rPrChange w:id="26" w:author="Schädler Beat" w:date="2014-12-12T07:07:00Z">
              <w:rPr/>
            </w:rPrChange>
          </w:rPr>
          <w:t>(</w:t>
        </w:r>
        <w:proofErr w:type="spellStart"/>
        <w:r w:rsidR="00EA5011" w:rsidRPr="00EA5011">
          <w:rPr>
            <w:highlight w:val="yellow"/>
            <w:rPrChange w:id="27" w:author="Schädler Beat" w:date="2014-12-12T07:07:00Z">
              <w:rPr/>
            </w:rPrChange>
          </w:rPr>
          <w:t>ca</w:t>
        </w:r>
        <w:proofErr w:type="spellEnd"/>
        <w:r w:rsidR="00EA5011" w:rsidRPr="00EA5011">
          <w:rPr>
            <w:highlight w:val="yellow"/>
            <w:rPrChange w:id="28" w:author="Schädler Beat" w:date="2014-12-12T07:07:00Z">
              <w:rPr/>
            </w:rPrChange>
          </w:rPr>
          <w:t xml:space="preserve"> Juni 2015</w:t>
        </w:r>
      </w:ins>
      <w:ins w:id="29" w:author="Schädler Beat" w:date="2014-12-12T09:20:00Z">
        <w:r w:rsidR="00301168">
          <w:t>??</w:t>
        </w:r>
      </w:ins>
      <w:ins w:id="30" w:author="Schädler Beat" w:date="2014-12-12T07:06:00Z">
        <w:r w:rsidR="00EA5011">
          <w:t>) zu erbringenden Mehrleistungen.</w:t>
        </w:r>
      </w:ins>
      <w:ins w:id="31" w:author="Schädler Beat" w:date="2014-12-12T07:08:00Z">
        <w:r>
          <w:t xml:space="preserve"> Zudem zeigt er den Stand per Ende Oktober 2014 a</w:t>
        </w:r>
        <w:r>
          <w:t>n</w:t>
        </w:r>
        <w:r>
          <w:t>hand der effektiv rapportierten Leistungen auf.</w:t>
        </w:r>
      </w:ins>
    </w:p>
    <w:p w:rsidR="00EA5011" w:rsidRDefault="00EA5011" w:rsidP="00392E9D">
      <w:pPr>
        <w:rPr>
          <w:ins w:id="32" w:author="Schädler Beat" w:date="2014-12-12T07:07:00Z"/>
        </w:rPr>
      </w:pPr>
    </w:p>
    <w:p w:rsidR="008A2025" w:rsidRPr="0001398F" w:rsidDel="00EA5011" w:rsidRDefault="008A2025" w:rsidP="00392E9D">
      <w:pPr>
        <w:rPr>
          <w:del w:id="33" w:author="Schädler Beat" w:date="2014-12-12T06:55:00Z"/>
        </w:rPr>
      </w:pPr>
      <w:del w:id="34" w:author="Schädler Beat" w:date="2014-12-12T06:55:00Z">
        <w:r w:rsidRPr="0001398F" w:rsidDel="00EA5011">
          <w:delText xml:space="preserve">Diese Veränderungen sind von TP zu TP und </w:delText>
        </w:r>
        <w:r w:rsidR="00A0192A" w:rsidRPr="0001398F" w:rsidDel="00EA5011">
          <w:delText xml:space="preserve">von </w:delText>
        </w:r>
        <w:r w:rsidRPr="0001398F" w:rsidDel="00EA5011">
          <w:delText xml:space="preserve">Arbeitsgattung zu Arbeitsgattung unterschiedlich. </w:delText>
        </w:r>
        <w:r w:rsidR="00AB1639" w:rsidRPr="0001398F" w:rsidDel="00EA5011">
          <w:delText>Die Veränderungen als Folge von zusätzlichen Leistungen haben wir in den bereits eingereichten und teilweise genehmigten Nachträgen (s. Grundla</w:delText>
        </w:r>
        <w:r w:rsidR="00E30873" w:rsidRPr="0001398F" w:rsidDel="00EA5011">
          <w:delText xml:space="preserve">gen) </w:delText>
        </w:r>
        <w:r w:rsidR="00AB1639" w:rsidRPr="0001398F" w:rsidDel="00EA5011">
          <w:delText xml:space="preserve">dokumentiert. </w:delText>
        </w:r>
      </w:del>
    </w:p>
    <w:p w:rsidR="004866B7" w:rsidRPr="0001398F" w:rsidDel="005E7BDC" w:rsidRDefault="004866B7" w:rsidP="00392E9D">
      <w:pPr>
        <w:rPr>
          <w:del w:id="35" w:author="Schädler Beat" w:date="2014-12-12T07:09:00Z"/>
        </w:rPr>
      </w:pPr>
    </w:p>
    <w:p w:rsidR="004866B7" w:rsidRPr="0001398F" w:rsidDel="005E7BDC" w:rsidRDefault="004866B7" w:rsidP="00392E9D">
      <w:pPr>
        <w:rPr>
          <w:del w:id="36" w:author="Schädler Beat" w:date="2014-12-12T07:09:00Z"/>
        </w:rPr>
      </w:pPr>
      <w:del w:id="37" w:author="Schädler Beat" w:date="2014-12-12T07:09:00Z">
        <w:r w:rsidRPr="0001398F" w:rsidDel="005E7BDC">
          <w:delText xml:space="preserve">Mit dem vorliegenden Nachtrag zeigen wir auf, wie die </w:delText>
        </w:r>
        <w:r w:rsidR="00FC75C0" w:rsidRPr="0001398F" w:rsidDel="005E7BDC">
          <w:delText>Bearbeitung</w:delText>
        </w:r>
        <w:r w:rsidRPr="0001398F" w:rsidDel="005E7BDC">
          <w:delText xml:space="preserve"> über die Phasenverlängerung sich au</w:delText>
        </w:r>
        <w:r w:rsidRPr="0001398F" w:rsidDel="005E7BDC">
          <w:delText>s</w:delText>
        </w:r>
        <w:r w:rsidRPr="0001398F" w:rsidDel="005E7BDC">
          <w:delText>gewirkt hat, wo allfällig noch mögliche Nachtragspositionen bestehen und welchen Vorschlag wir zur L</w:delText>
        </w:r>
        <w:r w:rsidRPr="0001398F" w:rsidDel="005E7BDC">
          <w:delText>ö</w:delText>
        </w:r>
        <w:r w:rsidRPr="0001398F" w:rsidDel="005E7BDC">
          <w:delText>sungsfindung der akuten Honorarproblematik vorschlagen möchten.</w:delText>
        </w:r>
      </w:del>
    </w:p>
    <w:p w:rsidR="004866B7" w:rsidRPr="0001398F" w:rsidDel="005E7BDC" w:rsidRDefault="004866B7" w:rsidP="00392E9D">
      <w:pPr>
        <w:rPr>
          <w:del w:id="38" w:author="Schädler Beat" w:date="2014-12-12T07:09:00Z"/>
        </w:rPr>
      </w:pPr>
    </w:p>
    <w:p w:rsidR="004866B7" w:rsidRPr="0001398F" w:rsidDel="005E7BDC" w:rsidRDefault="004866B7" w:rsidP="00392E9D">
      <w:pPr>
        <w:rPr>
          <w:del w:id="39" w:author="Schädler Beat" w:date="2014-12-12T07:09:00Z"/>
        </w:rPr>
      </w:pPr>
      <w:del w:id="40" w:author="Schädler Beat" w:date="2014-12-12T07:09:00Z">
        <w:r w:rsidRPr="0001398F" w:rsidDel="005E7BDC">
          <w:delText>Der vorliegende Nachtrag betrachtet den Zeitraum des Auftragsbeginns bis zur Genehmigung im Mai/ Juni 2015. Der Nachtrag besteht somit aus effektiven rapportierten Leistungen per Ende Oktober 2014 und e</w:delText>
        </w:r>
        <w:r w:rsidRPr="0001398F" w:rsidDel="005E7BDC">
          <w:delText>i</w:delText>
        </w:r>
        <w:r w:rsidRPr="0001398F" w:rsidDel="005E7BDC">
          <w:delText xml:space="preserve">ner Prognose der </w:delText>
        </w:r>
        <w:r w:rsidR="00FC75C0" w:rsidRPr="0001398F" w:rsidDel="005E7BDC">
          <w:delText>Leistungen</w:delText>
        </w:r>
        <w:r w:rsidRPr="0001398F" w:rsidDel="005E7BDC">
          <w:delText xml:space="preserve"> bis zur Genehmigung im Mai/ Juni 2015.</w:delText>
        </w:r>
      </w:del>
    </w:p>
    <w:p w:rsidR="004749E5" w:rsidRPr="0001398F" w:rsidDel="005E7BDC" w:rsidRDefault="004749E5" w:rsidP="00392E9D">
      <w:pPr>
        <w:rPr>
          <w:del w:id="41" w:author="Schädler Beat" w:date="2014-12-12T07:09:00Z"/>
        </w:rPr>
      </w:pPr>
    </w:p>
    <w:p w:rsidR="00F60D45" w:rsidRPr="0001398F" w:rsidRDefault="00F60D45">
      <w:pPr>
        <w:overflowPunct/>
        <w:autoSpaceDE/>
        <w:autoSpaceDN/>
        <w:adjustRightInd/>
        <w:jc w:val="left"/>
        <w:textAlignment w:val="auto"/>
        <w:rPr>
          <w:b/>
          <w:bCs/>
          <w:sz w:val="24"/>
        </w:rPr>
      </w:pPr>
      <w:del w:id="42" w:author="Schädler Beat" w:date="2014-12-12T07:09:00Z">
        <w:r w:rsidRPr="0001398F" w:rsidDel="005E7BDC">
          <w:br w:type="page"/>
        </w:r>
      </w:del>
    </w:p>
    <w:p w:rsidR="008A2025" w:rsidRPr="0001398F" w:rsidRDefault="008A2025" w:rsidP="00512BE1">
      <w:pPr>
        <w:pStyle w:val="berschrift2"/>
        <w:numPr>
          <w:ilvl w:val="0"/>
          <w:numId w:val="7"/>
        </w:numPr>
      </w:pPr>
      <w:r w:rsidRPr="0001398F">
        <w:lastRenderedPageBreak/>
        <w:t>Grundlagen</w:t>
      </w:r>
    </w:p>
    <w:p w:rsidR="008A2025" w:rsidRPr="0001398F" w:rsidRDefault="00A0192A" w:rsidP="00512BE1">
      <w:pPr>
        <w:pStyle w:val="Listenabsatz"/>
        <w:numPr>
          <w:ilvl w:val="0"/>
          <w:numId w:val="4"/>
        </w:numPr>
      </w:pPr>
      <w:r w:rsidRPr="0001398F">
        <w:t>Diverse</w:t>
      </w:r>
      <w:r w:rsidR="008A2025" w:rsidRPr="0001398F">
        <w:t xml:space="preserve"> Projektsitzungen und Projektfachsitzungen</w:t>
      </w:r>
    </w:p>
    <w:p w:rsidR="008A2025" w:rsidRPr="0001398F" w:rsidRDefault="00A0192A" w:rsidP="00512BE1">
      <w:pPr>
        <w:pStyle w:val="Listenabsatz"/>
        <w:numPr>
          <w:ilvl w:val="0"/>
          <w:numId w:val="4"/>
        </w:numPr>
      </w:pPr>
      <w:r w:rsidRPr="0001398F">
        <w:t>Honorarofferte</w:t>
      </w:r>
      <w:r w:rsidR="008A2025" w:rsidRPr="0001398F">
        <w:t xml:space="preserve"> / Vertrag TP1</w:t>
      </w:r>
      <w:r w:rsidR="00A945DB" w:rsidRPr="0001398F">
        <w:t xml:space="preserve"> </w:t>
      </w:r>
      <w:r w:rsidR="008A2025" w:rsidRPr="0001398F">
        <w:t xml:space="preserve">- TP3, Nr. 070017/000025 vom 20. Juni 2013 </w:t>
      </w:r>
    </w:p>
    <w:p w:rsidR="00AB1639" w:rsidRPr="0001398F" w:rsidRDefault="00AB1639" w:rsidP="00512BE1">
      <w:pPr>
        <w:pStyle w:val="Listenabsatz"/>
        <w:numPr>
          <w:ilvl w:val="0"/>
          <w:numId w:val="4"/>
        </w:numPr>
      </w:pPr>
      <w:r w:rsidRPr="0001398F">
        <w:t>Nachtrag 04 (A</w:t>
      </w:r>
      <w:r w:rsidR="00F60D45" w:rsidRPr="0001398F">
        <w:t>uftragsanpassung) und 05 (nicht</w:t>
      </w:r>
      <w:r w:rsidRPr="0001398F">
        <w:t>lineare Berechnung) und 06 (</w:t>
      </w:r>
      <w:r w:rsidR="00A945DB" w:rsidRPr="0001398F">
        <w:t xml:space="preserve">Teil </w:t>
      </w:r>
      <w:r w:rsidRPr="0001398F">
        <w:t>Tunnel)</w:t>
      </w:r>
    </w:p>
    <w:p w:rsidR="008A2025" w:rsidRPr="0001398F" w:rsidRDefault="002D47F1" w:rsidP="00512BE1">
      <w:pPr>
        <w:pStyle w:val="Listenabsatz"/>
        <w:numPr>
          <w:ilvl w:val="0"/>
          <w:numId w:val="4"/>
        </w:numPr>
      </w:pPr>
      <w:r w:rsidRPr="0001398F">
        <w:t>Fachhandbuch</w:t>
      </w:r>
    </w:p>
    <w:p w:rsidR="00D256FF" w:rsidRPr="0001398F" w:rsidRDefault="008A2025" w:rsidP="006572E6">
      <w:pPr>
        <w:pStyle w:val="Listenabsatz"/>
        <w:numPr>
          <w:ilvl w:val="0"/>
          <w:numId w:val="4"/>
        </w:numPr>
      </w:pPr>
      <w:r w:rsidRPr="0001398F">
        <w:t>SIA 103</w:t>
      </w:r>
    </w:p>
    <w:p w:rsidR="009C681F" w:rsidRPr="0001398F" w:rsidDel="005E7BDC" w:rsidRDefault="004866B7" w:rsidP="00512BE1">
      <w:pPr>
        <w:pStyle w:val="berschrift2"/>
        <w:numPr>
          <w:ilvl w:val="0"/>
          <w:numId w:val="7"/>
        </w:numPr>
        <w:rPr>
          <w:del w:id="43" w:author="Schädler Beat" w:date="2014-12-12T07:09:00Z"/>
        </w:rPr>
      </w:pPr>
      <w:del w:id="44" w:author="Schädler Beat" w:date="2014-12-12T07:09:00Z">
        <w:r w:rsidRPr="0001398F" w:rsidDel="005E7BDC">
          <w:delText>Aufbau des Nachtrags</w:delText>
        </w:r>
      </w:del>
    </w:p>
    <w:p w:rsidR="004866B7" w:rsidRPr="0001398F" w:rsidDel="005E7BDC" w:rsidRDefault="00E30873" w:rsidP="00392E9D">
      <w:pPr>
        <w:rPr>
          <w:del w:id="45" w:author="Schädler Beat" w:date="2014-12-12T07:09:00Z"/>
        </w:rPr>
      </w:pPr>
      <w:del w:id="46" w:author="Schädler Beat" w:date="2014-12-12T07:09:00Z">
        <w:r w:rsidRPr="0001398F" w:rsidDel="005E7BDC">
          <w:delText>Der Nachtrag beschreibt folgende Leistungen, welche einerseits bereits erbracht wurden</w:delText>
        </w:r>
        <w:r w:rsidR="00111F0F" w:rsidRPr="0001398F" w:rsidDel="005E7BDC">
          <w:delText xml:space="preserve"> und andererseits</w:delText>
        </w:r>
        <w:r w:rsidRPr="0001398F" w:rsidDel="005E7BDC">
          <w:delText xml:space="preserve"> noch bi</w:delText>
        </w:r>
        <w:r w:rsidR="00111F0F" w:rsidRPr="0001398F" w:rsidDel="005E7BDC">
          <w:delText>s MK-</w:delText>
        </w:r>
        <w:r w:rsidR="006511DA" w:rsidRPr="0001398F" w:rsidDel="005E7BDC">
          <w:delText>Genehmigung</w:delText>
        </w:r>
        <w:r w:rsidR="00111F0F" w:rsidRPr="0001398F" w:rsidDel="005E7BDC">
          <w:delText xml:space="preserve"> erwartet werden.</w:delText>
        </w:r>
      </w:del>
    </w:p>
    <w:p w:rsidR="004866B7" w:rsidRPr="0001398F" w:rsidDel="005E7BDC" w:rsidRDefault="004866B7" w:rsidP="00392E9D">
      <w:pPr>
        <w:rPr>
          <w:del w:id="47" w:author="Schädler Beat" w:date="2014-12-12T07:09:00Z"/>
        </w:rPr>
      </w:pPr>
      <w:del w:id="48" w:author="Schädler Beat" w:date="2014-12-12T07:09:00Z">
        <w:r w:rsidRPr="0001398F" w:rsidDel="005E7BDC">
          <w:delText>Mit dem vorliegenden Nachtrag beschreiben wir in den folgenden Kapitel folgende Punkte…</w:delText>
        </w:r>
      </w:del>
    </w:p>
    <w:p w:rsidR="006572E6" w:rsidRPr="00BD195A" w:rsidDel="005E7BDC" w:rsidRDefault="006572E6" w:rsidP="006572E6">
      <w:pPr>
        <w:pStyle w:val="Listenabsatz"/>
        <w:numPr>
          <w:ilvl w:val="0"/>
          <w:numId w:val="4"/>
        </w:numPr>
        <w:rPr>
          <w:del w:id="49" w:author="Schädler Beat" w:date="2014-12-12T07:09:00Z"/>
          <w:highlight w:val="yellow"/>
        </w:rPr>
      </w:pPr>
      <w:del w:id="50" w:author="Schädler Beat" w:date="2014-12-12T07:09:00Z">
        <w:r w:rsidRPr="00BD195A" w:rsidDel="005E7BDC">
          <w:rPr>
            <w:highlight w:val="yellow"/>
          </w:rPr>
          <w:delText xml:space="preserve">Kapitel 3 </w:delText>
        </w:r>
        <w:r w:rsidR="00530810" w:rsidDel="005E7BDC">
          <w:rPr>
            <w:highlight w:val="yellow"/>
          </w:rPr>
          <w:delText>–</w:delText>
        </w:r>
        <w:r w:rsidRPr="00BD195A" w:rsidDel="005E7BDC">
          <w:rPr>
            <w:highlight w:val="yellow"/>
          </w:rPr>
          <w:delText xml:space="preserve"> </w:delText>
        </w:r>
        <w:r w:rsidR="00530810" w:rsidDel="005E7BDC">
          <w:rPr>
            <w:highlight w:val="yellow"/>
          </w:rPr>
          <w:delText>Honorarendkosten über die Zusatzleistungen</w:delText>
        </w:r>
      </w:del>
    </w:p>
    <w:p w:rsidR="004866B7" w:rsidRPr="00BD195A" w:rsidDel="005E7BDC" w:rsidRDefault="006572E6" w:rsidP="006572E6">
      <w:pPr>
        <w:pStyle w:val="Listenabsatz"/>
        <w:numPr>
          <w:ilvl w:val="0"/>
          <w:numId w:val="4"/>
        </w:numPr>
        <w:rPr>
          <w:del w:id="51" w:author="Schädler Beat" w:date="2014-12-12T07:09:00Z"/>
          <w:highlight w:val="yellow"/>
        </w:rPr>
      </w:pPr>
      <w:del w:id="52" w:author="Schädler Beat" w:date="2014-12-12T07:09:00Z">
        <w:r w:rsidRPr="00BD195A" w:rsidDel="005E7BDC">
          <w:rPr>
            <w:highlight w:val="yellow"/>
          </w:rPr>
          <w:delText>Kapitel 4</w:delText>
        </w:r>
        <w:r w:rsidR="004866B7" w:rsidRPr="00BD195A" w:rsidDel="005E7BDC">
          <w:rPr>
            <w:highlight w:val="yellow"/>
          </w:rPr>
          <w:delText xml:space="preserve"> </w:delText>
        </w:r>
        <w:r w:rsidRPr="00BD195A" w:rsidDel="005E7BDC">
          <w:rPr>
            <w:highlight w:val="yellow"/>
          </w:rPr>
          <w:delText xml:space="preserve">- </w:delText>
        </w:r>
        <w:r w:rsidR="004866B7" w:rsidRPr="00BD195A" w:rsidDel="005E7BDC">
          <w:rPr>
            <w:highlight w:val="yellow"/>
          </w:rPr>
          <w:delText>Honorar</w:delText>
        </w:r>
        <w:r w:rsidRPr="00BD195A" w:rsidDel="005E7BDC">
          <w:rPr>
            <w:highlight w:val="yellow"/>
          </w:rPr>
          <w:delText>endkosten</w:delText>
        </w:r>
        <w:r w:rsidR="004866B7" w:rsidRPr="00BD195A" w:rsidDel="005E7BDC">
          <w:rPr>
            <w:highlight w:val="yellow"/>
          </w:rPr>
          <w:delText xml:space="preserve"> über die Zeit</w:delText>
        </w:r>
        <w:r w:rsidRPr="00BD195A" w:rsidDel="005E7BDC">
          <w:rPr>
            <w:highlight w:val="yellow"/>
          </w:rPr>
          <w:delText>, Betracht</w:delText>
        </w:r>
        <w:r w:rsidR="00A54B2E" w:rsidRPr="00BD195A" w:rsidDel="005E7BDC">
          <w:rPr>
            <w:highlight w:val="yellow"/>
          </w:rPr>
          <w:delText>ung über den Stunden-/Kostenmix</w:delText>
        </w:r>
      </w:del>
    </w:p>
    <w:p w:rsidR="006572E6" w:rsidRPr="00BD195A" w:rsidDel="005E7BDC" w:rsidRDefault="006572E6" w:rsidP="006572E6">
      <w:pPr>
        <w:pStyle w:val="Listenabsatz"/>
        <w:numPr>
          <w:ilvl w:val="0"/>
          <w:numId w:val="4"/>
        </w:numPr>
        <w:rPr>
          <w:del w:id="53" w:author="Schädler Beat" w:date="2014-12-12T07:09:00Z"/>
          <w:highlight w:val="yellow"/>
        </w:rPr>
      </w:pPr>
      <w:del w:id="54" w:author="Schädler Beat" w:date="2014-12-12T07:09:00Z">
        <w:r w:rsidRPr="00BD195A" w:rsidDel="005E7BDC">
          <w:rPr>
            <w:highlight w:val="yellow"/>
          </w:rPr>
          <w:delText xml:space="preserve">Kapitel 5 - Honorarendkosten über die Zeit, Betrachtung über die erbrachten </w:delText>
        </w:r>
        <w:r w:rsidR="00FC75C0" w:rsidRPr="00BD195A" w:rsidDel="005E7BDC">
          <w:rPr>
            <w:highlight w:val="yellow"/>
          </w:rPr>
          <w:delText>Leistungen</w:delText>
        </w:r>
        <w:r w:rsidRPr="00BD195A" w:rsidDel="005E7BDC">
          <w:rPr>
            <w:highlight w:val="yellow"/>
          </w:rPr>
          <w:delText xml:space="preserve"> (Kosten)</w:delText>
        </w:r>
      </w:del>
    </w:p>
    <w:p w:rsidR="006572E6" w:rsidRPr="00BD195A" w:rsidDel="005E7BDC" w:rsidRDefault="006572E6" w:rsidP="006572E6">
      <w:pPr>
        <w:pStyle w:val="Listenabsatz"/>
        <w:numPr>
          <w:ilvl w:val="0"/>
          <w:numId w:val="4"/>
        </w:numPr>
        <w:rPr>
          <w:del w:id="55" w:author="Schädler Beat" w:date="2014-12-12T07:09:00Z"/>
          <w:highlight w:val="yellow"/>
        </w:rPr>
      </w:pPr>
      <w:del w:id="56" w:author="Schädler Beat" w:date="2014-12-12T07:09:00Z">
        <w:r w:rsidRPr="00BD195A" w:rsidDel="005E7BDC">
          <w:rPr>
            <w:highlight w:val="yellow"/>
          </w:rPr>
          <w:delText>Kapitel 6 - Honorarvorschlag</w:delText>
        </w:r>
      </w:del>
    </w:p>
    <w:p w:rsidR="004866B7" w:rsidRPr="0001398F" w:rsidRDefault="004866B7" w:rsidP="00392E9D"/>
    <w:p w:rsidR="003E2599" w:rsidRDefault="003E2599" w:rsidP="006572E6">
      <w:pPr>
        <w:pStyle w:val="berschrift2"/>
        <w:numPr>
          <w:ilvl w:val="0"/>
          <w:numId w:val="7"/>
        </w:numPr>
        <w:rPr>
          <w:ins w:id="57" w:author="Schädler Beat" w:date="2014-12-12T07:11:00Z"/>
        </w:rPr>
      </w:pPr>
      <w:del w:id="58" w:author="Schädler Beat" w:date="2014-12-12T07:10:00Z">
        <w:r w:rsidDel="005E7BDC">
          <w:delText>Honorarendkosten über die Zusatzleitungen</w:delText>
        </w:r>
      </w:del>
      <w:ins w:id="59" w:author="Schädler Beat" w:date="2014-12-12T07:10:00Z">
        <w:r w:rsidR="005E7BDC">
          <w:t>Objekt- und fachspezifische Zusatzleistungen</w:t>
        </w:r>
      </w:ins>
    </w:p>
    <w:p w:rsidR="005E7BDC" w:rsidRPr="005E7BDC" w:rsidRDefault="005E7BDC" w:rsidP="005E7BDC">
      <w:pPr>
        <w:pPrChange w:id="60" w:author="Schädler Beat" w:date="2014-12-12T07:11:00Z">
          <w:pPr>
            <w:pStyle w:val="berschrift2"/>
            <w:numPr>
              <w:numId w:val="7"/>
            </w:numPr>
            <w:ind w:left="360" w:hanging="360"/>
          </w:pPr>
        </w:pPrChange>
      </w:pPr>
      <w:ins w:id="61" w:author="Schädler Beat" w:date="2014-12-12T07:11:00Z">
        <w:r>
          <w:t xml:space="preserve">Die </w:t>
        </w:r>
        <w:proofErr w:type="gramStart"/>
        <w:r>
          <w:t>nachfolgende</w:t>
        </w:r>
        <w:proofErr w:type="gramEnd"/>
        <w:r>
          <w:t xml:space="preserve"> Punkte </w:t>
        </w:r>
        <w:proofErr w:type="spellStart"/>
        <w:r>
          <w:t>beinahlten</w:t>
        </w:r>
        <w:proofErr w:type="spellEnd"/>
        <w:r>
          <w:t xml:space="preserve"> ergänzend zu den NO 1 bis 6 weitere objekt- und fachspezifischen Zusatzleistungen.</w:t>
        </w:r>
      </w:ins>
    </w:p>
    <w:p w:rsidR="005E7BDC" w:rsidRDefault="003E2599" w:rsidP="005E7BDC">
      <w:pPr>
        <w:pStyle w:val="berschrift2"/>
        <w:numPr>
          <w:ilvl w:val="1"/>
          <w:numId w:val="16"/>
        </w:numPr>
        <w:rPr>
          <w:ins w:id="62" w:author="Schädler Beat" w:date="2014-12-12T07:12:00Z"/>
        </w:rPr>
      </w:pPr>
      <w:r>
        <w:t xml:space="preserve"> </w:t>
      </w:r>
      <w:del w:id="63" w:author="Schädler Beat" w:date="2014-12-12T07:11:00Z">
        <w:r w:rsidR="00BD195A" w:rsidDel="005E7BDC">
          <w:delText>Objekt- und fachliche Zusatzleistungen</w:delText>
        </w:r>
      </w:del>
      <w:ins w:id="64" w:author="Schädler Beat" w:date="2014-12-12T07:11:00Z">
        <w:r w:rsidR="005E7BDC">
          <w:t>TP 2 / Trasse-Umwelt</w:t>
        </w:r>
      </w:ins>
    </w:p>
    <w:p w:rsidR="005E7BDC" w:rsidRPr="00BA1E68" w:rsidRDefault="005E7BDC" w:rsidP="005E7BDC">
      <w:pPr>
        <w:pStyle w:val="Listenabsatz"/>
        <w:numPr>
          <w:ilvl w:val="0"/>
          <w:numId w:val="11"/>
        </w:numPr>
        <w:ind w:hanging="720"/>
        <w:rPr>
          <w:b/>
          <w:i/>
        </w:rPr>
      </w:pPr>
      <w:moveToRangeStart w:id="65" w:author="Schädler Beat" w:date="2014-12-12T07:14:00Z" w:name="move406131777"/>
      <w:moveTo w:id="66" w:author="Schädler Beat" w:date="2014-12-12T07:14:00Z">
        <w:r w:rsidRPr="00BA1E68">
          <w:rPr>
            <w:b/>
            <w:i/>
          </w:rPr>
          <w:t>Verkehrsführungsvarianten</w:t>
        </w:r>
      </w:moveTo>
    </w:p>
    <w:p w:rsidR="005E7BDC" w:rsidRDefault="005E7BDC" w:rsidP="005E7BDC">
      <w:moveTo w:id="67" w:author="Schädler Beat" w:date="2014-12-12T07:14:00Z">
        <w:r w:rsidRPr="00645CDF">
          <w:t xml:space="preserve">Die Verkehrsführung wurde mit zusätzlich von der FU gewünschter Aufarbeitung erstellt und in diversen Plänen dargestellt. Bei dieser Position </w:t>
        </w:r>
        <w:r>
          <w:t>ist</w:t>
        </w:r>
        <w:r w:rsidRPr="00645CDF">
          <w:t xml:space="preserve"> </w:t>
        </w:r>
        <w:r>
          <w:t>für die</w:t>
        </w:r>
        <w:r w:rsidRPr="00645CDF">
          <w:t xml:space="preserve"> Prüfungen in den Monaten Juni – September </w:t>
        </w:r>
        <w:r>
          <w:t>Mehrau</w:t>
        </w:r>
        <w:r>
          <w:t>f</w:t>
        </w:r>
        <w:r>
          <w:t xml:space="preserve">wand </w:t>
        </w:r>
        <w:r w:rsidRPr="00645CDF">
          <w:t>ent</w:t>
        </w:r>
        <w:r>
          <w:t>standen</w:t>
        </w:r>
        <w:r w:rsidRPr="00645CDF">
          <w:t>.</w:t>
        </w:r>
      </w:moveTo>
    </w:p>
    <w:p w:rsidR="005E7BDC" w:rsidRPr="00BA1E68" w:rsidRDefault="005E7BDC" w:rsidP="005E7BDC">
      <w:pPr>
        <w:rPr>
          <w:sz w:val="12"/>
        </w:rPr>
      </w:pPr>
    </w:p>
    <w:p w:rsidR="005E7BDC" w:rsidRDefault="005E7BDC" w:rsidP="005E7BDC">
      <w:moveTo w:id="68" w:author="Schädler Beat" w:date="2014-12-12T07:14:00Z">
        <w:r>
          <w:object w:dxaOrig="9528" w:dyaOrig="10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476.4pt;height:49.7pt" o:ole="">
              <v:imagedata r:id="rId17" o:title=""/>
            </v:shape>
            <o:OLEObject Type="Embed" ProgID="Excel.Sheet.12" ShapeID="_x0000_i1036" DrawAspect="Content" ObjectID="_1479896701" r:id="rId18"/>
          </w:object>
        </w:r>
      </w:moveTo>
    </w:p>
    <w:p w:rsidR="005E7BDC" w:rsidRPr="00BA1E68" w:rsidRDefault="005E7BDC" w:rsidP="005E7BDC">
      <w:pPr>
        <w:pStyle w:val="Listenabsatz"/>
        <w:numPr>
          <w:ilvl w:val="0"/>
          <w:numId w:val="11"/>
        </w:numPr>
        <w:ind w:hanging="720"/>
        <w:rPr>
          <w:b/>
          <w:i/>
        </w:rPr>
      </w:pPr>
      <w:moveTo w:id="69" w:author="Schädler Beat" w:date="2014-12-12T07:14:00Z">
        <w:r>
          <w:rPr>
            <w:b/>
            <w:i/>
          </w:rPr>
          <w:t xml:space="preserve">Überprüfung der </w:t>
        </w:r>
        <w:r w:rsidRPr="00BA1E68">
          <w:rPr>
            <w:b/>
            <w:i/>
          </w:rPr>
          <w:t>AP-Struktur</w:t>
        </w:r>
      </w:moveTo>
    </w:p>
    <w:p w:rsidR="005E7BDC" w:rsidRPr="00645CDF" w:rsidRDefault="005E7BDC" w:rsidP="005E7BDC">
      <w:moveTo w:id="70" w:author="Schädler Beat" w:date="2014-12-12T07:14:00Z">
        <w:r w:rsidRPr="00645CDF">
          <w:t>Während der abschl</w:t>
        </w:r>
        <w:r>
          <w:t xml:space="preserve">iessenden Aufarbeitung des AP </w:t>
        </w:r>
        <w:proofErr w:type="spellStart"/>
        <w:r>
          <w:t>SiEp</w:t>
        </w:r>
        <w:proofErr w:type="spellEnd"/>
        <w:r w:rsidRPr="00645CDF">
          <w:t xml:space="preserve"> </w:t>
        </w:r>
        <w:proofErr w:type="gramStart"/>
        <w:r w:rsidRPr="00645CDF">
          <w:t>wurden</w:t>
        </w:r>
        <w:proofErr w:type="gramEnd"/>
        <w:r w:rsidRPr="00645CDF">
          <w:t xml:space="preserve"> von der FU die bereits fixierte Zusa</w:t>
        </w:r>
        <w:r w:rsidRPr="00645CDF">
          <w:t>m</w:t>
        </w:r>
        <w:r w:rsidRPr="00645CDF">
          <w:t>menstellung des Dossiers wiederum, als Folge von neusten Erkenntnissen, in Frage gestellt.</w:t>
        </w:r>
      </w:moveTo>
    </w:p>
    <w:p w:rsidR="005E7BDC" w:rsidDel="005E7BDC" w:rsidRDefault="005E7BDC" w:rsidP="005E7BDC">
      <w:pPr>
        <w:rPr>
          <w:del w:id="71" w:author="Schädler Beat" w:date="2014-12-12T07:14:00Z"/>
        </w:rPr>
      </w:pPr>
      <w:moveTo w:id="72" w:author="Schädler Beat" w:date="2014-12-12T07:14:00Z">
        <w:del w:id="73" w:author="Schädler Beat" w:date="2014-12-12T07:14:00Z">
          <w:r w:rsidRPr="00645CDF" w:rsidDel="005E7BDC">
            <w:delText>Wir gehen davon aus, dass diese Klärung und Bearbeitung einen zusätzlichen Aufwand in den Monaten August – Oktober erfahren hat.</w:delText>
          </w:r>
        </w:del>
      </w:moveTo>
    </w:p>
    <w:p w:rsidR="005E7BDC" w:rsidRPr="00BA1E68" w:rsidRDefault="005E7BDC" w:rsidP="005E7BDC">
      <w:pPr>
        <w:rPr>
          <w:sz w:val="12"/>
        </w:rPr>
      </w:pPr>
    </w:p>
    <w:p w:rsidR="005E7BDC" w:rsidRDefault="005E7BDC" w:rsidP="005E7BDC">
      <w:pPr>
        <w:rPr>
          <w:ins w:id="74" w:author="Schädler Beat" w:date="2014-12-12T07:13:00Z"/>
        </w:rPr>
        <w:pPrChange w:id="75" w:author="Schädler Beat" w:date="2014-12-12T07:12:00Z">
          <w:pPr>
            <w:pStyle w:val="berschrift2"/>
            <w:numPr>
              <w:ilvl w:val="1"/>
              <w:numId w:val="16"/>
            </w:numPr>
            <w:ind w:left="360" w:hanging="360"/>
          </w:pPr>
        </w:pPrChange>
      </w:pPr>
      <w:moveTo w:id="76" w:author="Schädler Beat" w:date="2014-12-12T07:14:00Z">
        <w:r>
          <w:object w:dxaOrig="9528" w:dyaOrig="1005">
            <v:shape id="_x0000_i1037" type="#_x0000_t75" style="width:476.4pt;height:49.7pt" o:ole="">
              <v:imagedata r:id="rId19" o:title=""/>
            </v:shape>
            <o:OLEObject Type="Embed" ProgID="Excel.Sheet.12" ShapeID="_x0000_i1037" DrawAspect="Content" ObjectID="_1479896702" r:id="rId20"/>
          </w:object>
        </w:r>
      </w:moveTo>
      <w:moveToRangeEnd w:id="65"/>
    </w:p>
    <w:p w:rsidR="005E7BDC" w:rsidRDefault="005E7BDC" w:rsidP="005E7BDC">
      <w:pPr>
        <w:rPr>
          <w:ins w:id="77" w:author="Schädler Beat" w:date="2014-12-12T07:14:00Z"/>
        </w:rPr>
        <w:pPrChange w:id="78" w:author="Schädler Beat" w:date="2014-12-12T07:12:00Z">
          <w:pPr>
            <w:pStyle w:val="berschrift2"/>
            <w:numPr>
              <w:ilvl w:val="1"/>
              <w:numId w:val="16"/>
            </w:numPr>
            <w:ind w:left="360" w:hanging="360"/>
          </w:pPr>
        </w:pPrChange>
      </w:pPr>
    </w:p>
    <w:p w:rsidR="005E7BDC" w:rsidRPr="005E7BDC" w:rsidRDefault="005E7BDC" w:rsidP="005E7BDC">
      <w:pPr>
        <w:pStyle w:val="berschrift2"/>
        <w:numPr>
          <w:ilvl w:val="1"/>
          <w:numId w:val="16"/>
        </w:numPr>
      </w:pPr>
      <w:ins w:id="79" w:author="Schädler Beat" w:date="2014-12-12T07:15:00Z">
        <w:r>
          <w:t xml:space="preserve"> TP 3 / </w:t>
        </w:r>
        <w:proofErr w:type="spellStart"/>
        <w:r>
          <w:t>Kusntbauten</w:t>
        </w:r>
      </w:ins>
      <w:proofErr w:type="spellEnd"/>
    </w:p>
    <w:p w:rsidR="006572E6" w:rsidDel="005E7BDC" w:rsidRDefault="006572E6" w:rsidP="00392E9D">
      <w:pPr>
        <w:rPr>
          <w:del w:id="80" w:author="Schädler Beat" w:date="2014-12-12T07:15:00Z"/>
        </w:rPr>
      </w:pPr>
      <w:del w:id="81" w:author="Schädler Beat" w:date="2014-12-12T07:15:00Z">
        <w:r w:rsidRPr="0001398F" w:rsidDel="005E7BDC">
          <w:delText xml:space="preserve">Nachfolgend haben wir einige bisher </w:delText>
        </w:r>
        <w:r w:rsidR="00FC75C0" w:rsidRPr="0001398F" w:rsidDel="005E7BDC">
          <w:delText>noch nicht</w:delText>
        </w:r>
        <w:r w:rsidRPr="0001398F" w:rsidDel="005E7BDC">
          <w:delText xml:space="preserve"> aufgeführter </w:delText>
        </w:r>
        <w:r w:rsidR="00FC75C0" w:rsidRPr="0001398F" w:rsidDel="005E7BDC">
          <w:delText>Elemente</w:delText>
        </w:r>
        <w:r w:rsidRPr="0001398F" w:rsidDel="005E7BDC">
          <w:delText xml:space="preserve"> der </w:delText>
        </w:r>
        <w:r w:rsidR="00FC75C0" w:rsidRPr="0001398F" w:rsidDel="005E7BDC">
          <w:delText>Honorarentwicklung</w:delText>
        </w:r>
        <w:r w:rsidRPr="0001398F" w:rsidDel="005E7BDC">
          <w:delText xml:space="preserve"> aufgeführt, welche die Leistungs- und Honorarentwicklung dokumentieren sollen. Diese aufgeführten </w:delText>
        </w:r>
        <w:r w:rsidR="00FC75C0" w:rsidRPr="0001398F" w:rsidDel="005E7BDC">
          <w:delText>Elemente</w:delText>
        </w:r>
        <w:r w:rsidRPr="0001398F" w:rsidDel="005E7BDC">
          <w:delText xml:space="preserve"> b</w:delText>
        </w:r>
        <w:r w:rsidRPr="0001398F" w:rsidDel="005E7BDC">
          <w:delText>e</w:delText>
        </w:r>
        <w:r w:rsidRPr="0001398F" w:rsidDel="005E7BDC">
          <w:delText xml:space="preserve">schreiben jedoch nicht die ganzen anfallenden Fehlstunden, resp. Fehlbetrag. Der Fehlbetrag setzt sich aus </w:delText>
        </w:r>
        <w:r w:rsidR="00FC75C0" w:rsidRPr="0001398F" w:rsidDel="005E7BDC">
          <w:delText>diversen</w:delText>
        </w:r>
        <w:r w:rsidRPr="0001398F" w:rsidDel="005E7BDC">
          <w:delText xml:space="preserve"> Punkten zusammen, welche als Folge der Zeitverlängerung, zusätzlicher Prüfungen, ergä</w:delText>
        </w:r>
        <w:r w:rsidRPr="0001398F" w:rsidDel="005E7BDC">
          <w:delText>n</w:delText>
        </w:r>
        <w:r w:rsidRPr="0001398F" w:rsidDel="005E7BDC">
          <w:delText>zende Bearbeitungen, etc. zusammensetzen.</w:delText>
        </w:r>
      </w:del>
    </w:p>
    <w:p w:rsidR="006572E6" w:rsidDel="005E7BDC" w:rsidRDefault="006572E6" w:rsidP="00392E9D">
      <w:pPr>
        <w:rPr>
          <w:del w:id="82" w:author="Schädler Beat" w:date="2014-12-12T07:15:00Z"/>
        </w:rPr>
      </w:pPr>
    </w:p>
    <w:p w:rsidR="006572E6" w:rsidDel="005E7BDC" w:rsidRDefault="006572E6" w:rsidP="00392E9D">
      <w:pPr>
        <w:rPr>
          <w:del w:id="83" w:author="Schädler Beat" w:date="2014-12-12T07:15:00Z"/>
        </w:rPr>
      </w:pPr>
      <w:del w:id="84" w:author="Schädler Beat" w:date="2014-12-12T07:15:00Z">
        <w:r w:rsidDel="005E7BDC">
          <w:delText>Einige Punkte, welche zur Veränderung beigetragen haben, sind nachfolgend aufgeführt…</w:delText>
        </w:r>
      </w:del>
    </w:p>
    <w:p w:rsidR="006572E6" w:rsidDel="005E7BDC" w:rsidRDefault="006572E6">
      <w:pPr>
        <w:overflowPunct/>
        <w:autoSpaceDE/>
        <w:autoSpaceDN/>
        <w:adjustRightInd/>
        <w:jc w:val="left"/>
        <w:textAlignment w:val="auto"/>
        <w:rPr>
          <w:del w:id="85" w:author="Schädler Beat" w:date="2014-12-12T07:15:00Z"/>
        </w:rPr>
      </w:pPr>
    </w:p>
    <w:p w:rsidR="006572E6" w:rsidRPr="003910EF" w:rsidRDefault="006572E6" w:rsidP="003910EF">
      <w:pPr>
        <w:pStyle w:val="Listenabsatz"/>
        <w:numPr>
          <w:ilvl w:val="0"/>
          <w:numId w:val="11"/>
        </w:numPr>
        <w:ind w:hanging="720"/>
        <w:rPr>
          <w:b/>
          <w:i/>
        </w:rPr>
      </w:pPr>
      <w:r w:rsidRPr="003910EF">
        <w:rPr>
          <w:b/>
          <w:i/>
        </w:rPr>
        <w:t>Variantenstudium, Massnahmenkonzept  Deckbelagsersatz Brücken</w:t>
      </w:r>
    </w:p>
    <w:p w:rsidR="006572E6" w:rsidRDefault="006572E6" w:rsidP="006572E6">
      <w:r>
        <w:t xml:space="preserve">Der Entscheid </w:t>
      </w:r>
      <w:r w:rsidR="00FC75C0">
        <w:t>seitens des</w:t>
      </w:r>
      <w:r>
        <w:t xml:space="preserve"> ASTRA auf sämtlichen Brücken der Stammlinie einen lärmmindernden Deckb</w:t>
      </w:r>
      <w:r>
        <w:t>e</w:t>
      </w:r>
      <w:r>
        <w:t>lag einzubauen, erforderte hinsichtlich des Belagsersatzes eine differenzierte Betrachtung bei jeder einze</w:t>
      </w:r>
      <w:r>
        <w:t>l</w:t>
      </w:r>
      <w:r>
        <w:t xml:space="preserve">nen Brücke. Varianten, Kosten und Risiken wurden in einem umfassenden Faktenblatt an der PFS vom 16.06.2014 abgegeben und diskutiert. Die Erstellung des Faktenblatts und die dafür notwendigen </w:t>
      </w:r>
      <w:r w:rsidR="00FC75C0">
        <w:t>Abkl</w:t>
      </w:r>
      <w:r w:rsidR="00FC75C0">
        <w:t>ä</w:t>
      </w:r>
      <w:r w:rsidR="00FC75C0">
        <w:t>rungen und</w:t>
      </w:r>
      <w:r>
        <w:t xml:space="preserve"> Besprechungen ergaben einen zusätzlichen Aufwand. Im EK II war ein Ersatz des Deckbelags „nur“ bei den Brücken Lindenacker (Obj. 1.405.1+2) und Zunzgen (Obj. 1.406.1+2) vorgesehen -jedoch nicht durch einen lärmarmen Belag.</w:t>
      </w:r>
    </w:p>
    <w:p w:rsidR="006572E6" w:rsidRDefault="006572E6" w:rsidP="006572E6">
      <w:r>
        <w:t>Der anschliessende Projektierungsaufwand für die Phase MK erforderte bei allen Arbeitsschritten einen z</w:t>
      </w:r>
      <w:r>
        <w:t>u</w:t>
      </w:r>
      <w:r>
        <w:t>sätzlichen Aufwand (Bei der Ausarbeitung der Massnahmen, bei der Ermittlung der  Kostenermittlung, bei der Planung der Bauetappe und temporären Verkehrsführungen, bei der Risikoanalyse, bei der Erstellung des Syntheseberichts und des synoptischen Plans etc.)</w:t>
      </w:r>
    </w:p>
    <w:p w:rsidR="006572E6" w:rsidRDefault="006572E6" w:rsidP="006572E6">
      <w:r>
        <w:t xml:space="preserve">Der Entscheid der Fachunterstützung bei den Brücken Lindenacker (Obj. 1.405.1+2) und Zunzgen (Obj. 1.406.1+2) sowie bei der Unterführungen Rampe AS Sissach (Obj. 1.662.1+2) der Deckbelagseinbau im Hocheinbau vorzusehen, erforderte einen weiteren zusätzlicher Aufwand. Dies, insbesondere hinsichtlich </w:t>
      </w:r>
      <w:proofErr w:type="gramStart"/>
      <w:r>
        <w:t>dem</w:t>
      </w:r>
      <w:proofErr w:type="gramEnd"/>
      <w:r>
        <w:t xml:space="preserve">, mit dem Hocheinbau verbundenen, notwendigen Ersatz der Fahrbahnübergangskonstruktionen auf Niveau des neuen Deckbelags. Im EK II war kein Ersatz der erwähnten Fahrbahnübergangskonstruktionen vorgesehen. </w:t>
      </w:r>
    </w:p>
    <w:p w:rsidR="006572E6" w:rsidRPr="006572E6" w:rsidRDefault="006572E6" w:rsidP="006572E6">
      <w:pPr>
        <w:rPr>
          <w:sz w:val="12"/>
        </w:rPr>
      </w:pPr>
    </w:p>
    <w:bookmarkStart w:id="86" w:name="_MON_1457923623"/>
    <w:bookmarkEnd w:id="86"/>
    <w:p w:rsidR="006572E6" w:rsidRDefault="006572E6" w:rsidP="006572E6">
      <w:r>
        <w:object w:dxaOrig="9528" w:dyaOrig="1005">
          <v:shape id="_x0000_i1025" type="#_x0000_t75" style="width:476.4pt;height:49.7pt" o:ole="">
            <v:imagedata r:id="rId21" o:title=""/>
          </v:shape>
          <o:OLEObject Type="Embed" ProgID="Excel.Sheet.12" ShapeID="_x0000_i1025" DrawAspect="Content" ObjectID="_1479896703" r:id="rId22"/>
        </w:object>
      </w:r>
    </w:p>
    <w:p w:rsidR="006572E6" w:rsidRPr="00CA234B" w:rsidRDefault="006572E6" w:rsidP="003910EF">
      <w:pPr>
        <w:pStyle w:val="Listenabsatz"/>
        <w:numPr>
          <w:ilvl w:val="0"/>
          <w:numId w:val="11"/>
        </w:numPr>
        <w:ind w:hanging="720"/>
        <w:rPr>
          <w:b/>
          <w:i/>
        </w:rPr>
      </w:pPr>
      <w:r>
        <w:rPr>
          <w:b/>
          <w:i/>
        </w:rPr>
        <w:t>Beurteilung Deformationsmessungen</w:t>
      </w:r>
    </w:p>
    <w:p w:rsidR="006572E6" w:rsidRDefault="006572E6" w:rsidP="006572E6">
      <w:r>
        <w:t>Im EK wurde bei den Brücken nicht auf vorhandene Setzungen oder Deformationen hingewiesen.  Auch wurden dem EK bzw. den Offertunterlagen keine Setzungs- oder Deformationsmessungen oder eine Beu</w:t>
      </w:r>
      <w:r>
        <w:t>r</w:t>
      </w:r>
      <w:r>
        <w:t>teilung von Messreihen beigelegt. Im Frühjahr 2014 im Auftrag des ASTRA  durchgeführte Messungen zeigten jedoch, dass eine zumindest qualitative Beurteilung der beobachteten Deformationen erforderlich ist. Um eine Aussage über den Einfluss der vorhandenen und zu erwartenden Setzungen auf die Tragwe</w:t>
      </w:r>
      <w:r>
        <w:t>r</w:t>
      </w:r>
      <w:r>
        <w:lastRenderedPageBreak/>
        <w:t xml:space="preserve">ke der Brücken machen zu können, waren z.T. auch zusätzliche rechnerische Abklärungen erforderlich. Letzteres </w:t>
      </w:r>
      <w:r w:rsidRPr="00163B99">
        <w:t xml:space="preserve"> </w:t>
      </w:r>
      <w:r>
        <w:t xml:space="preserve">bei den Brücken Lindenacker (Obj. 1.405.1+2) und Zunzgen (Obj. 1.406.1+2). </w:t>
      </w:r>
    </w:p>
    <w:p w:rsidR="006572E6" w:rsidRPr="006572E6" w:rsidRDefault="006572E6" w:rsidP="006572E6">
      <w:pPr>
        <w:rPr>
          <w:sz w:val="12"/>
        </w:rPr>
      </w:pPr>
    </w:p>
    <w:bookmarkStart w:id="87" w:name="_MON_1479377971"/>
    <w:bookmarkEnd w:id="87"/>
    <w:p w:rsidR="006572E6" w:rsidRDefault="006572E6" w:rsidP="006572E6">
      <w:r>
        <w:object w:dxaOrig="9528" w:dyaOrig="1005">
          <v:shape id="_x0000_i1026" type="#_x0000_t75" style="width:476.4pt;height:49.7pt" o:ole="">
            <v:imagedata r:id="rId23" o:title=""/>
          </v:shape>
          <o:OLEObject Type="Embed" ProgID="Excel.Sheet.12" ShapeID="_x0000_i1026" DrawAspect="Content" ObjectID="_1479896704" r:id="rId24"/>
        </w:object>
      </w:r>
    </w:p>
    <w:p w:rsidR="006572E6" w:rsidRPr="00CA234B" w:rsidRDefault="006572E6" w:rsidP="003910EF">
      <w:pPr>
        <w:pStyle w:val="Listenabsatz"/>
        <w:numPr>
          <w:ilvl w:val="0"/>
          <w:numId w:val="11"/>
        </w:numPr>
        <w:ind w:hanging="720"/>
        <w:rPr>
          <w:b/>
          <w:i/>
        </w:rPr>
      </w:pPr>
      <w:r>
        <w:rPr>
          <w:b/>
          <w:i/>
        </w:rPr>
        <w:t>Massnahmenkonzept Instandsetzung  Brückenlager, Massnahmen FBÜ-Nord Obj. 1.421</w:t>
      </w:r>
    </w:p>
    <w:p w:rsidR="006572E6" w:rsidRDefault="006572E6" w:rsidP="006572E6">
      <w:r>
        <w:t>Die Auswertung der Inspektionsberichte der Brückenlager zeigte, dass an den Brückenlagern Instandse</w:t>
      </w:r>
      <w:r>
        <w:t>t</w:t>
      </w:r>
      <w:r>
        <w:t>zungs-, Erneuerungs- und z.T. auch Verstärkungsmassnahmen erforderlich sind.  Insbesondere bei der Brücke Lindenacker erforderte eine notwendige Verstärkung der Brückenlager (horizontale Sicherung der Brückenlager auf den Stützen) einen grösseren zusätzlichen Aufwand. Im EK war keine Verstärkung dieser Brückenlager vorgesehen.</w:t>
      </w:r>
    </w:p>
    <w:p w:rsidR="006572E6" w:rsidRDefault="006572E6" w:rsidP="006572E6">
      <w:r>
        <w:t>Mit der Überprüfung der Lager wurde auch festgestellt, dass beim FBÜ-Nord der Brücken Eptingen (Obj. 1.421.1+2) Probleme vorhanden sind, welche im Sinne von Sofortmassnahmen behoben werden mussten. Diesbezüglich war nebst  diversen Telefonaten und E-Mails  auch eine Besprechung (auf Einladung der NSNW AG) beim Werkhof Sissach erforderlich, bei welcher wir beratend zur Verfügung standen.</w:t>
      </w:r>
    </w:p>
    <w:p w:rsidR="006572E6" w:rsidRDefault="006572E6" w:rsidP="006572E6">
      <w:r>
        <w:t xml:space="preserve"> </w:t>
      </w:r>
    </w:p>
    <w:bookmarkStart w:id="88" w:name="_MON_1479378017"/>
    <w:bookmarkEnd w:id="88"/>
    <w:p w:rsidR="006572E6" w:rsidRDefault="006572E6" w:rsidP="006572E6">
      <w:r>
        <w:object w:dxaOrig="9528" w:dyaOrig="1005">
          <v:shape id="_x0000_i1027" type="#_x0000_t75" style="width:476.4pt;height:49.7pt" o:ole="">
            <v:imagedata r:id="rId25" o:title=""/>
          </v:shape>
          <o:OLEObject Type="Embed" ProgID="Excel.Sheet.12" ShapeID="_x0000_i1027" DrawAspect="Content" ObjectID="_1479896705" r:id="rId26"/>
        </w:object>
      </w:r>
    </w:p>
    <w:p w:rsidR="00FA1D1D" w:rsidRDefault="00FA1D1D" w:rsidP="003910EF">
      <w:pPr>
        <w:pStyle w:val="Listenabsatz"/>
        <w:numPr>
          <w:ilvl w:val="0"/>
          <w:numId w:val="11"/>
        </w:numPr>
        <w:ind w:hanging="720"/>
        <w:rPr>
          <w:b/>
          <w:i/>
        </w:rPr>
      </w:pPr>
      <w:r>
        <w:rPr>
          <w:b/>
          <w:i/>
        </w:rPr>
        <w:t>UNT AS Diegten Objekt 1.683.1 / .2</w:t>
      </w:r>
      <w:r w:rsidRPr="00FA1D1D">
        <w:rPr>
          <w:b/>
          <w:i/>
        </w:rPr>
        <w:t xml:space="preserve">: </w:t>
      </w:r>
      <w:r>
        <w:rPr>
          <w:b/>
          <w:i/>
        </w:rPr>
        <w:t>Vorgehenskonzept Setzungen beim nördlichen Widerl</w:t>
      </w:r>
      <w:r>
        <w:rPr>
          <w:b/>
          <w:i/>
        </w:rPr>
        <w:t>a</w:t>
      </w:r>
      <w:r>
        <w:rPr>
          <w:b/>
          <w:i/>
        </w:rPr>
        <w:t>ger</w:t>
      </w:r>
    </w:p>
    <w:p w:rsidR="00FA1D1D" w:rsidRDefault="00FA1D1D" w:rsidP="00FA1D1D">
      <w:r>
        <w:t>Für die UNT AS Diegten sind im EK II keine Massnahmen vorgesehen. Im Rahmen des MK wurde en</w:t>
      </w:r>
      <w:r>
        <w:t>t</w:t>
      </w:r>
      <w:r>
        <w:t xml:space="preserve">schieden, das Brückenbauwerk einer Zustandsüberprüfung inkl. statischer Überprüfung zu unterziehen. </w:t>
      </w:r>
    </w:p>
    <w:p w:rsidR="00FA1D1D" w:rsidRDefault="00FA1D1D" w:rsidP="00FA1D1D">
      <w:r>
        <w:t>Im Zusammenhang mit der Auswertung der im 2014 durchgeführten vermessungstechnischen Überw</w:t>
      </w:r>
      <w:r>
        <w:t>a</w:t>
      </w:r>
      <w:r>
        <w:t>chung musste das Tragwerk vertieft analysiert werden, aufgrund der erkannten kontinuierlichen Setzungen beim Widerlager Nord.</w:t>
      </w:r>
    </w:p>
    <w:p w:rsidR="00FA1D1D" w:rsidRDefault="00FA1D1D" w:rsidP="00FA1D1D">
      <w:r>
        <w:t>Als Grundlagen für den Entscheid des ASTRA bzgl. der Setzungen wurde im Rahmen des MK ein umfa</w:t>
      </w:r>
      <w:r>
        <w:t>s</w:t>
      </w:r>
      <w:r>
        <w:t>sendes Vorgehenskonzept erarbeitet. Im Dokument wurde einerseits der Einfluss der vorhandenen Se</w:t>
      </w:r>
      <w:r>
        <w:t>t</w:t>
      </w:r>
      <w:r>
        <w:t>zung auf das gesamten Tragwerks aufgezeigt, anderseits wurden die möglichen Massnahmen zur Sch</w:t>
      </w:r>
      <w:r>
        <w:t>a</w:t>
      </w:r>
      <w:r>
        <w:t>densbegrenzung bzw. zur Schadenselimination beurteilt. Zur Erstellung des Dokumentes mussten zusätzl</w:t>
      </w:r>
      <w:r>
        <w:t>i</w:t>
      </w:r>
      <w:r>
        <w:t>che statischen Berechnungen, Besprechungen mit den Geologen, Studie der Bauwerksaktien, vertiefte Auswertungen und Darstellungen der Vermessungsaufnahmen (inkl. Lager, FBÜ), Begehungen, vorg</w:t>
      </w:r>
      <w:r>
        <w:t>e</w:t>
      </w:r>
      <w:r>
        <w:t>nommen werden. Um die Schadenursache abzuklären, wurden ergänzende geotechnischen Untersuchu</w:t>
      </w:r>
      <w:r>
        <w:t>n</w:t>
      </w:r>
      <w:r>
        <w:t xml:space="preserve">gen beantragt. </w:t>
      </w:r>
    </w:p>
    <w:p w:rsidR="00FA1D1D" w:rsidRDefault="00FA1D1D" w:rsidP="00FA1D1D">
      <w:r>
        <w:rPr>
          <w:rFonts w:asciiTheme="minorHAnsi" w:eastAsiaTheme="minorHAnsi" w:hAnsiTheme="minorHAnsi" w:cstheme="minorBidi"/>
          <w:sz w:val="22"/>
          <w:szCs w:val="22"/>
          <w:lang w:eastAsia="en-US"/>
        </w:rPr>
        <w:object w:dxaOrig="9540" w:dyaOrig="735">
          <v:shape id="_x0000_i1028" type="#_x0000_t75" style="width:477pt;height:36.75pt" o:ole="">
            <v:imagedata r:id="rId27" o:title=""/>
          </v:shape>
          <o:OLEObject Type="Embed" ProgID="Excel.Sheet.12" ShapeID="_x0000_i1028" DrawAspect="Content" ObjectID="_1479896706" r:id="rId28"/>
        </w:object>
      </w:r>
    </w:p>
    <w:p w:rsidR="00FA1D1D" w:rsidRPr="00BD195A" w:rsidRDefault="00FA1D1D" w:rsidP="00FA1D1D">
      <w:pPr>
        <w:rPr>
          <w:color w:val="000000" w:themeColor="text1"/>
        </w:rPr>
      </w:pPr>
      <w:r w:rsidRPr="00BD195A">
        <w:rPr>
          <w:color w:val="000000" w:themeColor="text1"/>
        </w:rPr>
        <w:t>Die Leistungen im Zusammenhang mit der Organisation, Auswertung der geotechnischen Bodenunters</w:t>
      </w:r>
      <w:r w:rsidRPr="00BD195A">
        <w:rPr>
          <w:color w:val="000000" w:themeColor="text1"/>
        </w:rPr>
        <w:t>u</w:t>
      </w:r>
      <w:r w:rsidRPr="00BD195A">
        <w:rPr>
          <w:color w:val="000000" w:themeColor="text1"/>
        </w:rPr>
        <w:t>chungen werden mit dem separaten Mandat der Geologen PNP entschädigt. Weitere zusätzlichen Leistu</w:t>
      </w:r>
      <w:r w:rsidRPr="00BD195A">
        <w:rPr>
          <w:color w:val="000000" w:themeColor="text1"/>
        </w:rPr>
        <w:t>n</w:t>
      </w:r>
      <w:r w:rsidRPr="00BD195A">
        <w:rPr>
          <w:color w:val="000000" w:themeColor="text1"/>
        </w:rPr>
        <w:t>gen des Bauingenieurs für die Tragwerksanalyse und Massnahmenplanung (Brückenanhebung, Lagere</w:t>
      </w:r>
      <w:r w:rsidRPr="00BD195A">
        <w:rPr>
          <w:color w:val="000000" w:themeColor="text1"/>
        </w:rPr>
        <w:t>r</w:t>
      </w:r>
      <w:r w:rsidRPr="00BD195A">
        <w:rPr>
          <w:color w:val="000000" w:themeColor="text1"/>
        </w:rPr>
        <w:t>satz, allf. Massnahmen am Widerlager oder Böschung, etc.) können erst nach Auswertung der Ergebnisse der Bodenuntersuchungen geschätzt werden.</w:t>
      </w:r>
    </w:p>
    <w:p w:rsidR="00FA1D1D" w:rsidRDefault="00FA1D1D" w:rsidP="00BA1E68">
      <w:pPr>
        <w:rPr>
          <w:b/>
          <w:i/>
        </w:rPr>
      </w:pPr>
    </w:p>
    <w:p w:rsidR="00BA1E68" w:rsidRPr="00BA1E68" w:rsidRDefault="00BA1E68" w:rsidP="003910EF">
      <w:pPr>
        <w:pStyle w:val="Listenabsatz"/>
        <w:numPr>
          <w:ilvl w:val="0"/>
          <w:numId w:val="11"/>
        </w:numPr>
        <w:ind w:hanging="720"/>
        <w:rPr>
          <w:b/>
          <w:i/>
        </w:rPr>
      </w:pPr>
      <w:r w:rsidRPr="00C04D31">
        <w:rPr>
          <w:b/>
          <w:i/>
          <w:highlight w:val="yellow"/>
        </w:rPr>
        <w:t>BSA-Integration</w:t>
      </w:r>
      <w:r w:rsidR="00C04D31">
        <w:rPr>
          <w:b/>
          <w:i/>
          <w:color w:val="FF0000"/>
        </w:rPr>
        <w:t xml:space="preserve"> würde ich hier streichen, gehört eher zu </w:t>
      </w:r>
      <w:del w:id="89" w:author="Schädler Beat" w:date="2014-12-12T07:18:00Z">
        <w:r w:rsidR="00C04D31" w:rsidDel="00A547DE">
          <w:rPr>
            <w:b/>
            <w:i/>
            <w:color w:val="FF0000"/>
          </w:rPr>
          <w:delText>Pt.3.2</w:delText>
        </w:r>
      </w:del>
      <w:ins w:id="90" w:author="Schädler Beat" w:date="2014-12-12T07:18:00Z">
        <w:r w:rsidR="00A547DE">
          <w:rPr>
            <w:b/>
            <w:i/>
            <w:color w:val="FF0000"/>
          </w:rPr>
          <w:t>organisatorische Leistungen</w:t>
        </w:r>
      </w:ins>
      <w:r w:rsidR="00C04D31">
        <w:rPr>
          <w:b/>
          <w:i/>
          <w:color w:val="FF0000"/>
        </w:rPr>
        <w:t xml:space="preserve"> (ist dort auch aufgeführt)</w:t>
      </w:r>
    </w:p>
    <w:p w:rsidR="00BA1E68" w:rsidRDefault="00BA1E68" w:rsidP="00BA1E68">
      <w:r w:rsidRPr="00645CDF">
        <w:t>Der Eingang der BSA-Informationen von Dritten hat sich immer wieder verzögert, es sind Stückwerke ei</w:t>
      </w:r>
      <w:r w:rsidRPr="00645CDF">
        <w:t>n</w:t>
      </w:r>
      <w:r w:rsidRPr="00645CDF">
        <w:t xml:space="preserve">gegangen, etc. Dieser Umstand hat zur Folge, dass die Einarbeitungen dieser Unterlagen im Zeitraum Juni bis zur Abgabe Mehraufwand zur Folge hatte. </w:t>
      </w:r>
    </w:p>
    <w:p w:rsidR="00BA1E68" w:rsidRPr="00BA1E68" w:rsidRDefault="00BA1E68" w:rsidP="00BA1E68">
      <w:pPr>
        <w:rPr>
          <w:sz w:val="12"/>
        </w:rPr>
      </w:pPr>
    </w:p>
    <w:bookmarkStart w:id="91" w:name="_MON_1479528655"/>
    <w:bookmarkEnd w:id="91"/>
    <w:p w:rsidR="00BA1E68" w:rsidRDefault="00BA1E68" w:rsidP="00BA1E68">
      <w:r>
        <w:object w:dxaOrig="9528" w:dyaOrig="1005">
          <v:shape id="_x0000_i1029" type="#_x0000_t75" style="width:476.4pt;height:49.7pt" o:ole="">
            <v:imagedata r:id="rId29" o:title=""/>
          </v:shape>
          <o:OLEObject Type="Embed" ProgID="Excel.Sheet.12" ShapeID="_x0000_i1029" DrawAspect="Content" ObjectID="_1479896707" r:id="rId30"/>
        </w:object>
      </w:r>
    </w:p>
    <w:p w:rsidR="00530810" w:rsidRDefault="00530810" w:rsidP="00BA1E68"/>
    <w:p w:rsidR="00530810" w:rsidDel="005E7BDC" w:rsidRDefault="005E7BDC" w:rsidP="005E7BDC">
      <w:pPr>
        <w:pStyle w:val="berschrift2"/>
        <w:numPr>
          <w:ilvl w:val="1"/>
          <w:numId w:val="16"/>
        </w:numPr>
        <w:rPr>
          <w:del w:id="92" w:author="Schädler Beat" w:date="2014-12-12T07:17:00Z"/>
        </w:rPr>
        <w:pPrChange w:id="93" w:author="Schädler Beat" w:date="2014-12-12T07:16:00Z">
          <w:pPr/>
        </w:pPrChange>
      </w:pPr>
      <w:ins w:id="94" w:author="Schädler Beat" w:date="2014-12-12T07:16:00Z">
        <w:r>
          <w:t xml:space="preserve"> Übergeordnet</w:t>
        </w:r>
      </w:ins>
    </w:p>
    <w:p w:rsidR="00BA1E68" w:rsidRPr="005E7BDC" w:rsidDel="005E7BDC" w:rsidRDefault="00BA1E68" w:rsidP="003910EF">
      <w:pPr>
        <w:pStyle w:val="berschrift2"/>
        <w:numPr>
          <w:ilvl w:val="0"/>
          <w:numId w:val="11"/>
        </w:numPr>
        <w:ind w:hanging="720"/>
        <w:rPr>
          <w:i/>
          <w:rPrChange w:id="95" w:author="Schädler Beat" w:date="2014-12-12T07:17:00Z">
            <w:rPr>
              <w:b/>
            </w:rPr>
          </w:rPrChange>
        </w:rPr>
        <w:pPrChange w:id="96" w:author="Schädler Beat" w:date="2014-12-12T07:17:00Z">
          <w:pPr>
            <w:pStyle w:val="Listenabsatz"/>
            <w:numPr>
              <w:numId w:val="11"/>
            </w:numPr>
            <w:ind w:hanging="720"/>
          </w:pPr>
        </w:pPrChange>
      </w:pPr>
      <w:moveFromRangeStart w:id="97" w:author="Schädler Beat" w:date="2014-12-12T07:14:00Z" w:name="move406131777"/>
      <w:moveFrom w:id="98" w:author="Schädler Beat" w:date="2014-12-12T07:14:00Z">
        <w:r w:rsidRPr="005E7BDC" w:rsidDel="005E7BDC">
          <w:rPr>
            <w:i/>
            <w:rPrChange w:id="99" w:author="Schädler Beat" w:date="2014-12-12T07:17:00Z">
              <w:rPr>
                <w:b/>
              </w:rPr>
            </w:rPrChange>
          </w:rPr>
          <w:lastRenderedPageBreak/>
          <w:t>Verkehrsführungsvarianten</w:t>
        </w:r>
      </w:moveFrom>
    </w:p>
    <w:p w:rsidR="00BA1E68" w:rsidDel="005E7BDC" w:rsidRDefault="00BA1E68" w:rsidP="005E7BDC">
      <w:pPr>
        <w:pStyle w:val="berschrift2"/>
        <w:pPrChange w:id="100" w:author="Schädler Beat" w:date="2014-12-12T07:17:00Z">
          <w:pPr/>
        </w:pPrChange>
      </w:pPr>
      <w:moveFrom w:id="101" w:author="Schädler Beat" w:date="2014-12-12T07:14:00Z">
        <w:r w:rsidRPr="00645CDF" w:rsidDel="005E7BDC">
          <w:t xml:space="preserve">Die Verkehrsführung wurde mit zusätzlich von der FU gewünschter Aufarbeitung erstellt und in diversen Plänen dargestellt. Bei dieser Position </w:t>
        </w:r>
        <w:r w:rsidDel="005E7BDC">
          <w:t>ist</w:t>
        </w:r>
        <w:r w:rsidRPr="00645CDF" w:rsidDel="005E7BDC">
          <w:t xml:space="preserve"> </w:t>
        </w:r>
        <w:r w:rsidDel="005E7BDC">
          <w:t>für die</w:t>
        </w:r>
        <w:r w:rsidRPr="00645CDF" w:rsidDel="005E7BDC">
          <w:t xml:space="preserve"> Prüfungen in den Monaten Juni – September </w:t>
        </w:r>
        <w:r w:rsidDel="005E7BDC">
          <w:t>Mehrau</w:t>
        </w:r>
        <w:r w:rsidDel="005E7BDC">
          <w:t>f</w:t>
        </w:r>
        <w:r w:rsidDel="005E7BDC">
          <w:t xml:space="preserve">wand </w:t>
        </w:r>
        <w:r w:rsidRPr="00645CDF" w:rsidDel="005E7BDC">
          <w:t>ent</w:t>
        </w:r>
        <w:r w:rsidDel="005E7BDC">
          <w:t>standen</w:t>
        </w:r>
        <w:r w:rsidRPr="00645CDF" w:rsidDel="005E7BDC">
          <w:t>.</w:t>
        </w:r>
      </w:moveFrom>
    </w:p>
    <w:p w:rsidR="00BA1E68" w:rsidRPr="00BA1E68" w:rsidDel="005E7BDC" w:rsidRDefault="00BA1E68" w:rsidP="005E7BDC">
      <w:pPr>
        <w:pStyle w:val="berschrift2"/>
        <w:rPr>
          <w:sz w:val="12"/>
        </w:rPr>
        <w:pPrChange w:id="102" w:author="Schädler Beat" w:date="2014-12-12T07:17:00Z">
          <w:pPr/>
        </w:pPrChange>
      </w:pPr>
    </w:p>
    <w:bookmarkStart w:id="103" w:name="_MON_1479528692"/>
    <w:bookmarkEnd w:id="103"/>
    <w:p w:rsidR="00BA1E68" w:rsidDel="005E7BDC" w:rsidRDefault="00BA1E68" w:rsidP="005E7BDC">
      <w:pPr>
        <w:pStyle w:val="berschrift2"/>
        <w:pPrChange w:id="104" w:author="Schädler Beat" w:date="2014-12-12T07:17:00Z">
          <w:pPr/>
        </w:pPrChange>
      </w:pPr>
      <w:moveFrom w:id="105" w:author="Schädler Beat" w:date="2014-12-12T07:14:00Z">
        <w:r w:rsidDel="005E7BDC">
          <w:object w:dxaOrig="9528" w:dyaOrig="1005">
            <v:shape id="_x0000_i1030" type="#_x0000_t75" style="width:476.4pt;height:49.7pt" o:ole="">
              <v:imagedata r:id="rId17" o:title=""/>
            </v:shape>
            <o:OLEObject Type="Embed" ProgID="Excel.Sheet.12" ShapeID="_x0000_i1030" DrawAspect="Content" ObjectID="_1479896708" r:id="rId31"/>
          </w:object>
        </w:r>
      </w:moveFrom>
    </w:p>
    <w:p w:rsidR="00BA1E68" w:rsidRPr="00BA1E68" w:rsidDel="005E7BDC" w:rsidRDefault="00BA1E68" w:rsidP="005E7BDC">
      <w:pPr>
        <w:pStyle w:val="berschrift2"/>
        <w:pPrChange w:id="106" w:author="Schädler Beat" w:date="2014-12-12T07:17:00Z">
          <w:pPr>
            <w:pStyle w:val="Listenabsatz"/>
            <w:numPr>
              <w:numId w:val="11"/>
            </w:numPr>
            <w:ind w:hanging="720"/>
          </w:pPr>
        </w:pPrChange>
      </w:pPr>
      <w:moveFrom w:id="107" w:author="Schädler Beat" w:date="2014-12-12T07:14:00Z">
        <w:r w:rsidDel="005E7BDC">
          <w:t xml:space="preserve">Überprüfung der </w:t>
        </w:r>
        <w:r w:rsidRPr="00BA1E68" w:rsidDel="005E7BDC">
          <w:t>AP-Struktur</w:t>
        </w:r>
      </w:moveFrom>
    </w:p>
    <w:p w:rsidR="00BA1E68" w:rsidRPr="00645CDF" w:rsidDel="005E7BDC" w:rsidRDefault="00BA1E68" w:rsidP="005E7BDC">
      <w:pPr>
        <w:pStyle w:val="berschrift2"/>
        <w:pPrChange w:id="108" w:author="Schädler Beat" w:date="2014-12-12T07:17:00Z">
          <w:pPr/>
        </w:pPrChange>
      </w:pPr>
      <w:moveFrom w:id="109" w:author="Schädler Beat" w:date="2014-12-12T07:14:00Z">
        <w:r w:rsidRPr="00645CDF" w:rsidDel="005E7BDC">
          <w:t>Während der abschl</w:t>
        </w:r>
        <w:r w:rsidDel="005E7BDC">
          <w:t>iessenden Aufarbeitung des AP SiEp</w:t>
        </w:r>
        <w:r w:rsidRPr="00645CDF" w:rsidDel="005E7BDC">
          <w:t xml:space="preserve"> wurden von der FU die bereits fixierte Zusa</w:t>
        </w:r>
        <w:r w:rsidRPr="00645CDF" w:rsidDel="005E7BDC">
          <w:t>m</w:t>
        </w:r>
        <w:r w:rsidRPr="00645CDF" w:rsidDel="005E7BDC">
          <w:t>menstellung des Dossiers wiederum, als Folge von neusten Erkenntnissen, in Frage gestellt.</w:t>
        </w:r>
      </w:moveFrom>
    </w:p>
    <w:p w:rsidR="00BA1E68" w:rsidDel="005E7BDC" w:rsidRDefault="00BA1E68" w:rsidP="005E7BDC">
      <w:pPr>
        <w:pStyle w:val="berschrift2"/>
        <w:pPrChange w:id="110" w:author="Schädler Beat" w:date="2014-12-12T07:17:00Z">
          <w:pPr/>
        </w:pPrChange>
      </w:pPr>
      <w:moveFrom w:id="111" w:author="Schädler Beat" w:date="2014-12-12T07:14:00Z">
        <w:r w:rsidRPr="00645CDF" w:rsidDel="005E7BDC">
          <w:t>Wir gehen davon aus, dass diese Klärung und Bearbeitung einen zusätzlichen Aufwand in den Monaten August – Oktober erfahren hat.</w:t>
        </w:r>
      </w:moveFrom>
    </w:p>
    <w:p w:rsidR="00BA1E68" w:rsidRPr="00BA1E68" w:rsidDel="005E7BDC" w:rsidRDefault="00BA1E68" w:rsidP="005E7BDC">
      <w:pPr>
        <w:pStyle w:val="berschrift2"/>
        <w:rPr>
          <w:sz w:val="12"/>
        </w:rPr>
        <w:pPrChange w:id="112" w:author="Schädler Beat" w:date="2014-12-12T07:17:00Z">
          <w:pPr/>
        </w:pPrChange>
      </w:pPr>
    </w:p>
    <w:bookmarkStart w:id="113" w:name="_MON_1479528756"/>
    <w:bookmarkEnd w:id="113"/>
    <w:p w:rsidR="00BA1E68" w:rsidRDefault="00BA1E68" w:rsidP="005E7BDC">
      <w:pPr>
        <w:pStyle w:val="berschrift2"/>
        <w:numPr>
          <w:ilvl w:val="1"/>
          <w:numId w:val="16"/>
        </w:numPr>
        <w:pPrChange w:id="114" w:author="Schädler Beat" w:date="2014-12-12T07:17:00Z">
          <w:pPr/>
        </w:pPrChange>
      </w:pPr>
      <w:moveFrom w:id="115" w:author="Schädler Beat" w:date="2014-12-12T07:14:00Z">
        <w:r w:rsidDel="005E7BDC">
          <w:object w:dxaOrig="9528" w:dyaOrig="1005">
            <v:shape id="_x0000_i1031" type="#_x0000_t75" style="width:476.4pt;height:49.7pt" o:ole="">
              <v:imagedata r:id="rId19" o:title=""/>
            </v:shape>
            <o:OLEObject Type="Embed" ProgID="Excel.Sheet.12" ShapeID="_x0000_i1031" DrawAspect="Content" ObjectID="_1479896709" r:id="rId32"/>
          </w:object>
        </w:r>
      </w:moveFrom>
      <w:moveFromRangeEnd w:id="97"/>
    </w:p>
    <w:p w:rsidR="00BA1E68" w:rsidRDefault="00BA1E68" w:rsidP="003910EF">
      <w:pPr>
        <w:pStyle w:val="Listenabsatz"/>
        <w:numPr>
          <w:ilvl w:val="0"/>
          <w:numId w:val="11"/>
        </w:numPr>
        <w:ind w:hanging="720"/>
        <w:rPr>
          <w:b/>
        </w:rPr>
      </w:pPr>
      <w:r w:rsidRPr="00D256FF">
        <w:rPr>
          <w:b/>
        </w:rPr>
        <w:t xml:space="preserve">Präsentation für </w:t>
      </w:r>
      <w:r w:rsidRPr="003910EF">
        <w:rPr>
          <w:b/>
          <w:i/>
        </w:rPr>
        <w:t>die</w:t>
      </w:r>
      <w:r w:rsidRPr="00D256FF">
        <w:rPr>
          <w:b/>
        </w:rPr>
        <w:t xml:space="preserve"> FU</w:t>
      </w:r>
    </w:p>
    <w:p w:rsidR="00BA1E68" w:rsidRDefault="00BA1E68" w:rsidP="00BA1E68">
      <w:r>
        <w:t>Als St</w:t>
      </w:r>
      <w:r w:rsidR="00A54B2E">
        <w:t>a</w:t>
      </w:r>
      <w:r>
        <w:t>rtschuss für die Prüfung der FU musste für den 23.10.14 eine Präsentation erstellt werden, welche das Projekt beschreibt u</w:t>
      </w:r>
      <w:r w:rsidR="00A54B2E">
        <w:t>nd d</w:t>
      </w:r>
      <w:r>
        <w:t>en Aufbau des Dossier darste</w:t>
      </w:r>
      <w:r w:rsidR="00A54B2E">
        <w:t>l</w:t>
      </w:r>
      <w:r>
        <w:t>lt. Diese Präsentation gilt aus unserer Sicht als zusätzliche Leistung.</w:t>
      </w:r>
    </w:p>
    <w:p w:rsidR="00BA1E68" w:rsidRPr="00BA1E68" w:rsidRDefault="00BA1E68" w:rsidP="00BA1E68">
      <w:pPr>
        <w:rPr>
          <w:sz w:val="12"/>
        </w:rPr>
      </w:pPr>
    </w:p>
    <w:bookmarkStart w:id="116" w:name="_MON_1479529010"/>
    <w:bookmarkEnd w:id="116"/>
    <w:p w:rsidR="00BA1E68" w:rsidRDefault="00BA1E68" w:rsidP="00BA1E68">
      <w:r>
        <w:object w:dxaOrig="9528" w:dyaOrig="1005">
          <v:shape id="_x0000_i1032" type="#_x0000_t75" style="width:476.4pt;height:49.7pt" o:ole="">
            <v:imagedata r:id="rId33" o:title=""/>
          </v:shape>
          <o:OLEObject Type="Embed" ProgID="Excel.Sheet.12" ShapeID="_x0000_i1032" DrawAspect="Content" ObjectID="_1479896710" r:id="rId34"/>
        </w:object>
      </w:r>
    </w:p>
    <w:p w:rsidR="00A54B2E" w:rsidRPr="003910EF" w:rsidRDefault="00A54B2E" w:rsidP="00A54B2E">
      <w:pPr>
        <w:overflowPunct/>
        <w:autoSpaceDE/>
        <w:autoSpaceDN/>
        <w:adjustRightInd/>
        <w:jc w:val="left"/>
        <w:textAlignment w:val="auto"/>
        <w:rPr>
          <w:b/>
        </w:rPr>
      </w:pPr>
    </w:p>
    <w:p w:rsidR="003910EF" w:rsidRPr="003910EF" w:rsidRDefault="003910EF" w:rsidP="003910EF">
      <w:pPr>
        <w:rPr>
          <w:b/>
        </w:rPr>
      </w:pPr>
      <w:r w:rsidRPr="003910EF">
        <w:rPr>
          <w:b/>
        </w:rPr>
        <w:t>Nachfolgend sind die Leistungen gemäss der vorhergehende</w:t>
      </w:r>
      <w:r w:rsidR="00BD195A">
        <w:rPr>
          <w:b/>
        </w:rPr>
        <w:t>n Beschreibung zusammengestellt:</w:t>
      </w:r>
    </w:p>
    <w:p w:rsidR="003910EF" w:rsidRDefault="00A547DE" w:rsidP="003910EF">
      <w:pPr>
        <w:rPr>
          <w:ins w:id="117" w:author="Schädler Beat" w:date="2014-12-12T07:18:00Z"/>
          <w:color w:val="FF0000"/>
        </w:rPr>
      </w:pPr>
      <w:ins w:id="118" w:author="Schädler Beat" w:date="2014-12-12T07:18:00Z">
        <w:r>
          <w:rPr>
            <w:color w:val="FF0000"/>
          </w:rPr>
          <w:t>Achtung: Reihenfolge habe ich noch nicht angepasst</w:t>
        </w:r>
      </w:ins>
    </w:p>
    <w:p w:rsidR="00A547DE" w:rsidRPr="00A547DE" w:rsidRDefault="00A547DE" w:rsidP="003910EF">
      <w:pPr>
        <w:rPr>
          <w:color w:val="FF0000"/>
          <w:rPrChange w:id="119" w:author="Schädler Beat" w:date="2014-12-12T07:18:00Z">
            <w:rPr/>
          </w:rPrChange>
        </w:rPr>
      </w:pPr>
    </w:p>
    <w:bookmarkStart w:id="120" w:name="_MON_1452325023"/>
    <w:bookmarkEnd w:id="120"/>
    <w:p w:rsidR="003910EF" w:rsidRDefault="00A547DE" w:rsidP="003910EF">
      <w:pPr>
        <w:pStyle w:val="MFG"/>
        <w:tabs>
          <w:tab w:val="clear" w:pos="6277"/>
          <w:tab w:val="left" w:pos="567"/>
          <w:tab w:val="center" w:pos="6946"/>
        </w:tabs>
        <w:outlineLvl w:val="0"/>
      </w:pPr>
      <w:r>
        <w:object w:dxaOrig="7959" w:dyaOrig="4886">
          <v:shape id="_x0000_i1068" type="#_x0000_t75" style="width:479.95pt;height:294.15pt" o:ole="">
            <v:imagedata r:id="rId35" o:title=""/>
          </v:shape>
          <o:OLEObject Type="Embed" ProgID="Excel.Sheet.12" ShapeID="_x0000_i1068" DrawAspect="Content" ObjectID="_1479896711" r:id="rId36"/>
        </w:object>
      </w:r>
    </w:p>
    <w:p w:rsidR="003910EF" w:rsidRDefault="003910EF" w:rsidP="00A54B2E">
      <w:pPr>
        <w:overflowPunct/>
        <w:autoSpaceDE/>
        <w:autoSpaceDN/>
        <w:adjustRightInd/>
        <w:jc w:val="left"/>
        <w:textAlignment w:val="auto"/>
      </w:pPr>
    </w:p>
    <w:p w:rsidR="003910EF" w:rsidRDefault="00BD195A" w:rsidP="00BD195A">
      <w:pPr>
        <w:rPr>
          <w:b/>
        </w:rPr>
      </w:pPr>
      <w:r w:rsidRPr="00BD195A">
        <w:rPr>
          <w:b/>
        </w:rPr>
        <w:t>Zusammenstellung der bisherig genehmigten und eingereichten Nachträge:</w:t>
      </w:r>
    </w:p>
    <w:p w:rsidR="00AD1D85" w:rsidRPr="00BD195A" w:rsidRDefault="00AD1D85" w:rsidP="00BD195A">
      <w:pPr>
        <w:rPr>
          <w:b/>
        </w:rPr>
      </w:pPr>
    </w:p>
    <w:p w:rsidR="00BD195A" w:rsidRDefault="00BD195A" w:rsidP="00BD195A">
      <w:pPr>
        <w:pStyle w:val="Listenabsatz"/>
        <w:numPr>
          <w:ilvl w:val="0"/>
          <w:numId w:val="4"/>
        </w:numPr>
        <w:tabs>
          <w:tab w:val="right" w:pos="9498"/>
        </w:tabs>
      </w:pPr>
      <w:r>
        <w:t xml:space="preserve">Bereits genehmigte, resp. eingereichte Nachträge </w:t>
      </w:r>
    </w:p>
    <w:p w:rsidR="00BD195A" w:rsidRDefault="00BD195A" w:rsidP="00BD195A">
      <w:pPr>
        <w:pStyle w:val="Listenabsatz"/>
        <w:tabs>
          <w:tab w:val="right" w:pos="9498"/>
        </w:tabs>
        <w:ind w:left="360"/>
      </w:pPr>
      <w:r>
        <w:t>(N01, 2a, 2b, 3, 4, 5 und 6):</w:t>
      </w:r>
      <w:r>
        <w:tab/>
        <w:t xml:space="preserve">7‘095 h  resp.  </w:t>
      </w:r>
      <w:del w:id="121" w:author="Schädler Beat" w:date="2014-12-12T07:20:00Z">
        <w:r w:rsidRPr="005D6F17" w:rsidDel="00A547DE">
          <w:rPr>
            <w:color w:val="00B0F0"/>
            <w:highlight w:val="yellow"/>
            <w:rPrChange w:id="122" w:author="Schädler Beat" w:date="2014-12-12T07:38:00Z">
              <w:rPr/>
            </w:rPrChange>
          </w:rPr>
          <w:delText>785‘464</w:delText>
        </w:r>
      </w:del>
      <w:ins w:id="123" w:author="Schädler Beat" w:date="2014-12-12T07:20:00Z">
        <w:r w:rsidR="00A547DE" w:rsidRPr="005D6F17">
          <w:rPr>
            <w:color w:val="00B0F0"/>
            <w:highlight w:val="yellow"/>
            <w:rPrChange w:id="124" w:author="Schädler Beat" w:date="2014-12-12T07:38:00Z">
              <w:rPr/>
            </w:rPrChange>
          </w:rPr>
          <w:t>723‘485</w:t>
        </w:r>
      </w:ins>
      <w:r w:rsidRPr="005D6F17">
        <w:rPr>
          <w:color w:val="00B0F0"/>
          <w:rPrChange w:id="125" w:author="Schädler Beat" w:date="2014-12-12T07:38:00Z">
            <w:rPr/>
          </w:rPrChange>
        </w:rPr>
        <w:t xml:space="preserve"> </w:t>
      </w:r>
      <w:r>
        <w:t>CHF</w:t>
      </w:r>
    </w:p>
    <w:p w:rsidR="00BD195A" w:rsidRPr="0001398F" w:rsidRDefault="00BD195A" w:rsidP="00BD195A">
      <w:pPr>
        <w:pStyle w:val="Listenabsatz"/>
        <w:numPr>
          <w:ilvl w:val="0"/>
          <w:numId w:val="4"/>
        </w:numPr>
        <w:tabs>
          <w:tab w:val="right" w:pos="9498"/>
        </w:tabs>
      </w:pPr>
      <w:r>
        <w:t>Nachtragsanteil für Objekt- und fachliche Zusatzleistungen:</w:t>
      </w:r>
      <w:r>
        <w:tab/>
      </w:r>
      <w:del w:id="126" w:author="Schädler Beat" w:date="2014-12-12T07:19:00Z">
        <w:r w:rsidRPr="005D6F17" w:rsidDel="00A547DE">
          <w:rPr>
            <w:color w:val="00B0F0"/>
            <w:highlight w:val="yellow"/>
            <w:rPrChange w:id="127" w:author="Schädler Beat" w:date="2014-12-12T07:38:00Z">
              <w:rPr/>
            </w:rPrChange>
          </w:rPr>
          <w:delText>1</w:delText>
        </w:r>
      </w:del>
      <w:ins w:id="128" w:author="Schädler Beat" w:date="2014-12-12T07:19:00Z">
        <w:r w:rsidR="00A547DE" w:rsidRPr="005D6F17">
          <w:rPr>
            <w:color w:val="00B0F0"/>
            <w:highlight w:val="yellow"/>
            <w:rPrChange w:id="129" w:author="Schädler Beat" w:date="2014-12-12T07:38:00Z">
              <w:rPr/>
            </w:rPrChange>
          </w:rPr>
          <w:t>9</w:t>
        </w:r>
      </w:ins>
      <w:del w:id="130" w:author="Schädler Beat" w:date="2014-12-12T07:19:00Z">
        <w:r w:rsidRPr="005D6F17" w:rsidDel="00A547DE">
          <w:rPr>
            <w:color w:val="00B0F0"/>
            <w:highlight w:val="yellow"/>
            <w:rPrChange w:id="131" w:author="Schädler Beat" w:date="2014-12-12T07:38:00Z">
              <w:rPr/>
            </w:rPrChange>
          </w:rPr>
          <w:delText>‘0</w:delText>
        </w:r>
      </w:del>
      <w:r w:rsidRPr="005D6F17">
        <w:rPr>
          <w:color w:val="00B0F0"/>
          <w:highlight w:val="yellow"/>
          <w:rPrChange w:id="132" w:author="Schädler Beat" w:date="2014-12-12T07:38:00Z">
            <w:rPr/>
          </w:rPrChange>
        </w:rPr>
        <w:t xml:space="preserve">80 h  resp.  </w:t>
      </w:r>
      <w:del w:id="133" w:author="Schädler Beat" w:date="2014-12-12T07:20:00Z">
        <w:r w:rsidRPr="005D6F17" w:rsidDel="00A547DE">
          <w:rPr>
            <w:color w:val="00B0F0"/>
            <w:highlight w:val="yellow"/>
            <w:rPrChange w:id="134" w:author="Schädler Beat" w:date="2014-12-12T07:38:00Z">
              <w:rPr/>
            </w:rPrChange>
          </w:rPr>
          <w:delText>108‘415</w:delText>
        </w:r>
      </w:del>
      <w:ins w:id="135" w:author="Schädler Beat" w:date="2014-12-12T07:20:00Z">
        <w:r w:rsidR="00A547DE" w:rsidRPr="005D6F17">
          <w:rPr>
            <w:color w:val="00B0F0"/>
            <w:highlight w:val="yellow"/>
            <w:rPrChange w:id="136" w:author="Schädler Beat" w:date="2014-12-12T07:38:00Z">
              <w:rPr/>
            </w:rPrChange>
          </w:rPr>
          <w:t>97‘725</w:t>
        </w:r>
      </w:ins>
      <w:r w:rsidRPr="005D6F17">
        <w:rPr>
          <w:color w:val="00B0F0"/>
          <w:rPrChange w:id="137" w:author="Schädler Beat" w:date="2014-12-12T07:38:00Z">
            <w:rPr/>
          </w:rPrChange>
        </w:rPr>
        <w:t xml:space="preserve"> </w:t>
      </w:r>
      <w:r>
        <w:t>CHF</w:t>
      </w:r>
    </w:p>
    <w:p w:rsidR="00BD195A" w:rsidRDefault="00BD195A" w:rsidP="00BD195A">
      <w:pPr>
        <w:pStyle w:val="Listenabsatz"/>
        <w:tabs>
          <w:tab w:val="right" w:pos="9498"/>
        </w:tabs>
        <w:ind w:left="360"/>
      </w:pPr>
    </w:p>
    <w:p w:rsidR="00BD195A" w:rsidRDefault="00BD195A" w:rsidP="00BD195A">
      <w:pPr>
        <w:tabs>
          <w:tab w:val="right" w:pos="9498"/>
        </w:tabs>
        <w:rPr>
          <w:b/>
        </w:rPr>
      </w:pPr>
      <w:r>
        <w:rPr>
          <w:b/>
        </w:rPr>
        <w:t xml:space="preserve">Total </w:t>
      </w:r>
      <w:r w:rsidRPr="00BD195A">
        <w:rPr>
          <w:b/>
        </w:rPr>
        <w:t>Nachtrag</w:t>
      </w:r>
      <w:r>
        <w:rPr>
          <w:b/>
        </w:rPr>
        <w:t xml:space="preserve"> N01-6 und objekt- u. fachliche Zusatzleistung</w:t>
      </w:r>
      <w:r w:rsidRPr="00BD195A">
        <w:rPr>
          <w:b/>
        </w:rPr>
        <w:t xml:space="preserve">:   </w:t>
      </w:r>
      <w:r w:rsidRPr="00BD195A">
        <w:rPr>
          <w:b/>
        </w:rPr>
        <w:tab/>
      </w:r>
      <w:ins w:id="138" w:author="Schädler Beat" w:date="2014-12-12T07:19:00Z">
        <w:r w:rsidR="00A547DE" w:rsidRPr="005D6F17">
          <w:rPr>
            <w:b/>
            <w:color w:val="00B0F0"/>
            <w:highlight w:val="yellow"/>
            <w:rPrChange w:id="139" w:author="Schädler Beat" w:date="2014-12-12T07:38:00Z">
              <w:rPr>
                <w:b/>
                <w:highlight w:val="yellow"/>
              </w:rPr>
            </w:rPrChange>
          </w:rPr>
          <w:t>8‘075</w:t>
        </w:r>
      </w:ins>
      <w:del w:id="140" w:author="Schädler Beat" w:date="2014-12-12T07:19:00Z">
        <w:r w:rsidRPr="005D6F17" w:rsidDel="00A547DE">
          <w:rPr>
            <w:b/>
            <w:color w:val="00B0F0"/>
            <w:highlight w:val="yellow"/>
            <w:rPrChange w:id="141" w:author="Schädler Beat" w:date="2014-12-12T07:38:00Z">
              <w:rPr>
                <w:b/>
                <w:highlight w:val="yellow"/>
              </w:rPr>
            </w:rPrChange>
          </w:rPr>
          <w:delText>7‘955</w:delText>
        </w:r>
      </w:del>
      <w:r w:rsidRPr="005D6F17">
        <w:rPr>
          <w:b/>
          <w:color w:val="00B0F0"/>
          <w:highlight w:val="yellow"/>
          <w:rPrChange w:id="142" w:author="Schädler Beat" w:date="2014-12-12T07:38:00Z">
            <w:rPr>
              <w:b/>
              <w:highlight w:val="yellow"/>
            </w:rPr>
          </w:rPrChange>
        </w:rPr>
        <w:t xml:space="preserve"> h  resp.  </w:t>
      </w:r>
      <w:del w:id="143" w:author="Schädler Beat" w:date="2014-12-12T07:20:00Z">
        <w:r w:rsidRPr="005D6F17" w:rsidDel="00A547DE">
          <w:rPr>
            <w:b/>
            <w:color w:val="00B0F0"/>
            <w:highlight w:val="yellow"/>
            <w:rPrChange w:id="144" w:author="Schädler Beat" w:date="2014-12-12T07:38:00Z">
              <w:rPr>
                <w:b/>
                <w:highlight w:val="yellow"/>
              </w:rPr>
            </w:rPrChange>
          </w:rPr>
          <w:delText>893‘879</w:delText>
        </w:r>
      </w:del>
      <w:ins w:id="145" w:author="Schädler Beat" w:date="2014-12-12T07:21:00Z">
        <w:r w:rsidR="00A547DE" w:rsidRPr="005D6F17">
          <w:rPr>
            <w:b/>
            <w:color w:val="00B0F0"/>
            <w:highlight w:val="yellow"/>
            <w:rPrChange w:id="146" w:author="Schädler Beat" w:date="2014-12-12T07:38:00Z">
              <w:rPr>
                <w:b/>
                <w:highlight w:val="yellow"/>
              </w:rPr>
            </w:rPrChange>
          </w:rPr>
          <w:t>821‘210</w:t>
        </w:r>
      </w:ins>
      <w:r w:rsidRPr="005D6F17">
        <w:rPr>
          <w:b/>
          <w:color w:val="00B0F0"/>
          <w:highlight w:val="yellow"/>
          <w:rPrChange w:id="147" w:author="Schädler Beat" w:date="2014-12-12T07:38:00Z">
            <w:rPr>
              <w:b/>
              <w:highlight w:val="yellow"/>
            </w:rPr>
          </w:rPrChange>
        </w:rPr>
        <w:t xml:space="preserve"> </w:t>
      </w:r>
      <w:r w:rsidRPr="00C04D31">
        <w:rPr>
          <w:b/>
          <w:highlight w:val="yellow"/>
        </w:rPr>
        <w:t>CHF</w:t>
      </w:r>
    </w:p>
    <w:p w:rsidR="00C04D31" w:rsidRDefault="00C04D31" w:rsidP="00BD195A">
      <w:pPr>
        <w:tabs>
          <w:tab w:val="right" w:pos="9498"/>
        </w:tabs>
        <w:rPr>
          <w:b/>
          <w:color w:val="FF0000"/>
        </w:rPr>
      </w:pPr>
    </w:p>
    <w:p w:rsidR="00C04D31" w:rsidRPr="00C04D31" w:rsidRDefault="00C04D31" w:rsidP="00BD195A">
      <w:pPr>
        <w:tabs>
          <w:tab w:val="right" w:pos="9498"/>
        </w:tabs>
        <w:rPr>
          <w:color w:val="FF0000"/>
        </w:rPr>
      </w:pPr>
      <w:r w:rsidRPr="00C04D31">
        <w:rPr>
          <w:color w:val="FF0000"/>
        </w:rPr>
        <w:t xml:space="preserve">Kalkulation ist falsch. Mit Berücksichtigung von 980 h (ohne BSA) </w:t>
      </w:r>
      <w:proofErr w:type="gramStart"/>
      <w:r w:rsidRPr="00C04D31">
        <w:rPr>
          <w:color w:val="FF0000"/>
        </w:rPr>
        <w:t>ergeben</w:t>
      </w:r>
      <w:proofErr w:type="gramEnd"/>
      <w:r w:rsidRPr="00C04D31">
        <w:rPr>
          <w:color w:val="FF0000"/>
        </w:rPr>
        <w:t xml:space="preserve"> sich 8075h. Zudem muss dies auch in der Tabelle Honorarschätzung über die Zeit integriert werden</w:t>
      </w:r>
      <w:ins w:id="148" w:author="Schädler Beat" w:date="2014-12-12T07:23:00Z">
        <w:r w:rsidR="00A547DE">
          <w:rPr>
            <w:color w:val="FF0000"/>
          </w:rPr>
          <w:t xml:space="preserve"> (dort ist übrigens zugehörig zu den 7‘095h ein Betrag von 723‘485.- aufgeführt)</w:t>
        </w:r>
      </w:ins>
      <w:r w:rsidRPr="00C04D31">
        <w:rPr>
          <w:color w:val="FF0000"/>
        </w:rPr>
        <w:t xml:space="preserve"> und bei der Differenzrechnung</w:t>
      </w:r>
      <w:ins w:id="149" w:author="Schädler Beat" w:date="2014-12-12T07:22:00Z">
        <w:r w:rsidR="00A547DE">
          <w:rPr>
            <w:color w:val="FF0000"/>
          </w:rPr>
          <w:t xml:space="preserve"> </w:t>
        </w:r>
      </w:ins>
      <w:r w:rsidRPr="00C04D31">
        <w:rPr>
          <w:color w:val="FF0000"/>
        </w:rPr>
        <w:t xml:space="preserve">unter </w:t>
      </w:r>
      <w:del w:id="150" w:author="Schädler Beat" w:date="2014-12-12T07:22:00Z">
        <w:r w:rsidRPr="00C04D31" w:rsidDel="00A547DE">
          <w:rPr>
            <w:color w:val="FF0000"/>
          </w:rPr>
          <w:delText xml:space="preserve">3.2 </w:delText>
        </w:r>
      </w:del>
      <w:ins w:id="151" w:author="Schädler Beat" w:date="2014-12-12T09:22:00Z">
        <w:r w:rsidR="00301168">
          <w:rPr>
            <w:color w:val="FF0000"/>
          </w:rPr>
          <w:t xml:space="preserve">Kap 4 </w:t>
        </w:r>
      </w:ins>
      <w:r w:rsidRPr="00C04D31">
        <w:rPr>
          <w:color w:val="FF0000"/>
        </w:rPr>
        <w:t>berücksichtigt we</w:t>
      </w:r>
      <w:r w:rsidRPr="00C04D31">
        <w:rPr>
          <w:color w:val="FF0000"/>
        </w:rPr>
        <w:t>r</w:t>
      </w:r>
      <w:r w:rsidRPr="00C04D31">
        <w:rPr>
          <w:color w:val="FF0000"/>
        </w:rPr>
        <w:t>den.</w:t>
      </w:r>
    </w:p>
    <w:p w:rsidR="00BD195A" w:rsidRPr="00C04D31" w:rsidRDefault="00BD195A" w:rsidP="00BD195A">
      <w:pPr>
        <w:tabs>
          <w:tab w:val="right" w:pos="9498"/>
        </w:tabs>
      </w:pPr>
    </w:p>
    <w:p w:rsidR="005072E1" w:rsidRDefault="005072E1" w:rsidP="00BD195A">
      <w:pPr>
        <w:tabs>
          <w:tab w:val="right" w:pos="9498"/>
        </w:tabs>
      </w:pPr>
    </w:p>
    <w:p w:rsidR="00A54B2E" w:rsidRDefault="00A547DE" w:rsidP="00A547DE">
      <w:pPr>
        <w:pStyle w:val="berschrift2"/>
        <w:pPrChange w:id="152" w:author="Schädler Beat" w:date="2014-12-12T07:24:00Z">
          <w:pPr>
            <w:pStyle w:val="berschrift2"/>
            <w:numPr>
              <w:ilvl w:val="1"/>
              <w:numId w:val="16"/>
            </w:numPr>
            <w:ind w:left="360" w:hanging="360"/>
          </w:pPr>
        </w:pPrChange>
      </w:pPr>
      <w:ins w:id="153" w:author="Schädler Beat" w:date="2014-12-12T07:24:00Z">
        <w:r>
          <w:t>4.</w:t>
        </w:r>
      </w:ins>
      <w:del w:id="154" w:author="Schädler Beat" w:date="2014-12-12T07:24:00Z">
        <w:r w:rsidR="003E2599" w:rsidDel="00A547DE">
          <w:delText xml:space="preserve">  </w:delText>
        </w:r>
      </w:del>
      <w:r w:rsidR="003E2599">
        <w:t xml:space="preserve"> </w:t>
      </w:r>
      <w:r w:rsidR="00BD195A">
        <w:t>Organisatorische Zusatzleistungen</w:t>
      </w:r>
    </w:p>
    <w:p w:rsidR="00BD195A" w:rsidRDefault="00BD195A" w:rsidP="00BD195A">
      <w:pPr>
        <w:rPr>
          <w:ins w:id="155" w:author="Schädler Beat" w:date="2014-12-12T07:30:00Z"/>
        </w:rPr>
      </w:pPr>
      <w:r>
        <w:t xml:space="preserve">Die </w:t>
      </w:r>
      <w:r w:rsidR="00DA184B">
        <w:t xml:space="preserve">Bearbeitung der Phase MK/AP hat </w:t>
      </w:r>
      <w:del w:id="156" w:author="Schädler Beat" w:date="2014-12-12T07:27:00Z">
        <w:r w:rsidR="00DA184B" w:rsidDel="00326095">
          <w:delText>inkl.  Prognose</w:delText>
        </w:r>
      </w:del>
      <w:ins w:id="157" w:author="Schädler Beat" w:date="2014-12-12T07:27:00Z">
        <w:r w:rsidR="00326095">
          <w:t xml:space="preserve">bis zur voraussichtlichen Genehmigung im </w:t>
        </w:r>
        <w:r w:rsidR="00326095" w:rsidRPr="00326095">
          <w:rPr>
            <w:highlight w:val="yellow"/>
            <w:rPrChange w:id="158" w:author="Schädler Beat" w:date="2014-12-12T07:27:00Z">
              <w:rPr/>
            </w:rPrChange>
          </w:rPr>
          <w:t>Juni 2015</w:t>
        </w:r>
        <w:r w:rsidR="00326095">
          <w:t>?</w:t>
        </w:r>
      </w:ins>
      <w:r w:rsidR="00DA184B">
        <w:t xml:space="preserve"> über 2 ½ Jahr angedauert. Dabei </w:t>
      </w:r>
      <w:r w:rsidR="00530810">
        <w:t>ist eine</w:t>
      </w:r>
      <w:r w:rsidR="00DA184B">
        <w:t xml:space="preserve"> </w:t>
      </w:r>
      <w:r w:rsidR="00530810">
        <w:t>Vielzahl</w:t>
      </w:r>
      <w:r w:rsidR="00DA184B">
        <w:t xml:space="preserve"> an Projektleitungsaufgaben angefallen. Von diesen Projektle</w:t>
      </w:r>
      <w:r w:rsidR="00DA184B">
        <w:t>i</w:t>
      </w:r>
      <w:r w:rsidR="00DA184B">
        <w:t>tungsaufgaben sind einerseits der PL-Bau und PL-Stv.-Bau und die verschiedenen PL der TP 1 – 3 betro</w:t>
      </w:r>
      <w:r w:rsidR="00DA184B">
        <w:t>f</w:t>
      </w:r>
      <w:r w:rsidR="00DA184B">
        <w:t xml:space="preserve">fen. Zusätzlich sind auch weitere unterstützende Einsätze, dabei besonders exemplarisch die Tätigkeiten von A. Alt und C. </w:t>
      </w:r>
      <w:r w:rsidR="00530810">
        <w:t>Boeglin</w:t>
      </w:r>
      <w:r w:rsidR="00DA184B">
        <w:t xml:space="preserve"> zu erwähnen, welche </w:t>
      </w:r>
      <w:del w:id="159" w:author="Schädler Beat" w:date="2014-12-12T07:29:00Z">
        <w:r w:rsidR="00DA184B" w:rsidDel="0083791B">
          <w:delText xml:space="preserve">massgebend </w:delText>
        </w:r>
      </w:del>
      <w:ins w:id="160" w:author="Schädler Beat" w:date="2014-12-12T07:29:00Z">
        <w:r w:rsidR="0083791B">
          <w:t xml:space="preserve">ihren Teil </w:t>
        </w:r>
      </w:ins>
      <w:r w:rsidR="00DA184B">
        <w:t xml:space="preserve">für die </w:t>
      </w:r>
      <w:r w:rsidR="00530810">
        <w:t>organisatorischen</w:t>
      </w:r>
      <w:r w:rsidR="00DA184B">
        <w:t xml:space="preserve"> </w:t>
      </w:r>
      <w:r w:rsidR="00530810">
        <w:t>Tätigkeiten</w:t>
      </w:r>
      <w:r w:rsidR="00DA184B">
        <w:t xml:space="preserve"> </w:t>
      </w:r>
      <w:del w:id="161" w:author="Schädler Beat" w:date="2014-12-12T07:29:00Z">
        <w:r w:rsidR="00DA184B" w:rsidDel="0083791B">
          <w:delText>im Dienste standen.</w:delText>
        </w:r>
      </w:del>
      <w:ins w:id="162" w:author="Schädler Beat" w:date="2014-12-12T07:29:00Z">
        <w:r w:rsidR="0083791B">
          <w:t>beitrugen.</w:t>
        </w:r>
      </w:ins>
      <w:ins w:id="163" w:author="Schädler Beat" w:date="2014-12-12T07:33:00Z">
        <w:r w:rsidR="0083791B">
          <w:t xml:space="preserve"> </w:t>
        </w:r>
      </w:ins>
    </w:p>
    <w:p w:rsidR="0083791B" w:rsidRDefault="0083791B" w:rsidP="00BD195A">
      <w:pPr>
        <w:rPr>
          <w:ins w:id="164" w:author="Schädler Beat" w:date="2014-12-12T07:31:00Z"/>
        </w:rPr>
      </w:pPr>
    </w:p>
    <w:p w:rsidR="0083791B" w:rsidRDefault="0083791B" w:rsidP="00BD195A">
      <w:pPr>
        <w:rPr>
          <w:ins w:id="165" w:author="Schädler Beat" w:date="2014-12-12T07:31:00Z"/>
        </w:rPr>
      </w:pPr>
      <w:ins w:id="166" w:author="Schädler Beat" w:date="2014-12-12T07:31:00Z">
        <w:r>
          <w:t xml:space="preserve">Diese </w:t>
        </w:r>
      </w:ins>
      <w:ins w:id="167" w:author="Schädler Beat" w:date="2014-12-12T07:33:00Z">
        <w:r>
          <w:t>Leistungen wurden zusätzlich zu den unter Kap 3 aufgeführten objekt- und fachspezifischen Leistu</w:t>
        </w:r>
        <w:r>
          <w:t>n</w:t>
        </w:r>
        <w:r>
          <w:t xml:space="preserve">gen erbracht. Sie </w:t>
        </w:r>
      </w:ins>
      <w:ins w:id="168" w:author="Schädler Beat" w:date="2014-12-12T07:31:00Z">
        <w:r>
          <w:t>lassen sich folgenden beiden Hauptursachen zuordnen:</w:t>
        </w:r>
      </w:ins>
    </w:p>
    <w:p w:rsidR="0083791B" w:rsidRDefault="0083791B" w:rsidP="00BD195A">
      <w:pPr>
        <w:rPr>
          <w:ins w:id="169" w:author="Schädler Beat" w:date="2014-12-12T07:31:00Z"/>
        </w:rPr>
      </w:pPr>
      <w:ins w:id="170" w:author="Schädler Beat" w:date="2014-12-12T07:31:00Z">
        <w:r>
          <w:t>A) Verlängerung der Projektdauer</w:t>
        </w:r>
      </w:ins>
    </w:p>
    <w:p w:rsidR="0083791B" w:rsidRDefault="0083791B" w:rsidP="00BD195A">
      <w:ins w:id="171" w:author="Schädler Beat" w:date="2014-12-12T07:32:00Z">
        <w:r>
          <w:t>B) Projektleitung, Schnittstellenmanagement, Koordination und Kommunikation</w:t>
        </w:r>
      </w:ins>
    </w:p>
    <w:p w:rsidR="00DA184B" w:rsidRDefault="00DA184B" w:rsidP="00BD195A"/>
    <w:p w:rsidR="0083791B" w:rsidRPr="005D6F17" w:rsidRDefault="008E67C1" w:rsidP="00BD195A">
      <w:pPr>
        <w:rPr>
          <w:ins w:id="172" w:author="Schädler Beat" w:date="2014-12-12T07:37:00Z"/>
          <w:b/>
          <w:rPrChange w:id="173" w:author="Schädler Beat" w:date="2014-12-12T07:40:00Z">
            <w:rPr>
              <w:ins w:id="174" w:author="Schädler Beat" w:date="2014-12-12T07:37:00Z"/>
            </w:rPr>
          </w:rPrChange>
        </w:rPr>
      </w:pPr>
      <w:ins w:id="175" w:author="Schädler Beat" w:date="2014-12-12T07:34:00Z">
        <w:r>
          <w:t xml:space="preserve">Aus Beilage 1 ist </w:t>
        </w:r>
        <w:r w:rsidR="0083791B">
          <w:t xml:space="preserve">ersichtlich, dass die </w:t>
        </w:r>
        <w:r w:rsidR="0083791B" w:rsidRPr="005D6F17">
          <w:rPr>
            <w:b/>
            <w:rPrChange w:id="176" w:author="Schädler Beat" w:date="2014-12-12T07:40:00Z">
              <w:rPr/>
            </w:rPrChange>
          </w:rPr>
          <w:t>Differenz</w:t>
        </w:r>
        <w:r w:rsidR="0083791B">
          <w:t xml:space="preserve"> zwischen effektiver Leistungserbringung (inklusive Progn</w:t>
        </w:r>
        <w:r w:rsidR="0083791B">
          <w:t>o</w:t>
        </w:r>
        <w:r w:rsidR="0083791B">
          <w:t xml:space="preserve">se bis Phasenende </w:t>
        </w:r>
        <w:proofErr w:type="spellStart"/>
        <w:r w:rsidR="0083791B" w:rsidRPr="005D6F17">
          <w:rPr>
            <w:color w:val="00B0F0"/>
            <w:highlight w:val="yellow"/>
            <w:rPrChange w:id="177" w:author="Schädler Beat" w:date="2014-12-12T07:38:00Z">
              <w:rPr/>
            </w:rPrChange>
          </w:rPr>
          <w:t>ca</w:t>
        </w:r>
        <w:proofErr w:type="spellEnd"/>
        <w:r w:rsidR="0083791B" w:rsidRPr="005D6F17">
          <w:rPr>
            <w:color w:val="00B0F0"/>
            <w:highlight w:val="yellow"/>
            <w:rPrChange w:id="178" w:author="Schädler Beat" w:date="2014-12-12T07:38:00Z">
              <w:rPr/>
            </w:rPrChange>
          </w:rPr>
          <w:t xml:space="preserve"> 21</w:t>
        </w:r>
      </w:ins>
      <w:ins w:id="179" w:author="Schädler Beat" w:date="2014-12-12T07:35:00Z">
        <w:r w:rsidR="0083791B" w:rsidRPr="005D6F17">
          <w:rPr>
            <w:color w:val="00B0F0"/>
            <w:highlight w:val="yellow"/>
            <w:rPrChange w:id="180" w:author="Schädler Beat" w:date="2014-12-12T07:38:00Z">
              <w:rPr/>
            </w:rPrChange>
          </w:rPr>
          <w:t>‘500h</w:t>
        </w:r>
        <w:r w:rsidR="00301168">
          <w:t xml:space="preserve">) und der </w:t>
        </w:r>
      </w:ins>
      <w:ins w:id="181" w:author="Schädler Beat" w:date="2014-12-12T09:23:00Z">
        <w:r w:rsidR="00301168">
          <w:t>S</w:t>
        </w:r>
      </w:ins>
      <w:ins w:id="182" w:author="Schädler Beat" w:date="2014-12-12T07:35:00Z">
        <w:r w:rsidR="0083791B">
          <w:t xml:space="preserve">umme aus den </w:t>
        </w:r>
      </w:ins>
      <w:ins w:id="183" w:author="Schädler Beat" w:date="2014-12-12T07:36:00Z">
        <w:r w:rsidR="0083791B">
          <w:t>L</w:t>
        </w:r>
      </w:ins>
      <w:ins w:id="184" w:author="Schädler Beat" w:date="2014-12-12T07:35:00Z">
        <w:r w:rsidR="0083791B">
          <w:t>eistungen Grundvertrag und o</w:t>
        </w:r>
        <w:r w:rsidR="0083791B">
          <w:t>b</w:t>
        </w:r>
        <w:r w:rsidR="0083791B">
          <w:t>jekt-/fachspezifischen Zusatzleistungen</w:t>
        </w:r>
      </w:ins>
      <w:ins w:id="185" w:author="Schädler Beat" w:date="2014-12-12T07:36:00Z">
        <w:r w:rsidR="0083791B">
          <w:t xml:space="preserve"> (</w:t>
        </w:r>
        <w:r w:rsidR="0083791B" w:rsidRPr="005D6F17">
          <w:rPr>
            <w:color w:val="00B0F0"/>
            <w:highlight w:val="yellow"/>
            <w:rPrChange w:id="186" w:author="Schädler Beat" w:date="2014-12-12T07:38:00Z">
              <w:rPr/>
            </w:rPrChange>
          </w:rPr>
          <w:t xml:space="preserve">17‘675h) </w:t>
        </w:r>
      </w:ins>
      <w:ins w:id="187" w:author="Schädler Beat" w:date="2014-12-12T07:37:00Z">
        <w:r w:rsidR="0083791B" w:rsidRPr="005D6F17">
          <w:rPr>
            <w:b/>
            <w:color w:val="00B0F0"/>
            <w:highlight w:val="yellow"/>
            <w:rPrChange w:id="188" w:author="Schädler Beat" w:date="2014-12-12T07:40:00Z">
              <w:rPr/>
            </w:rPrChange>
          </w:rPr>
          <w:t>3‘825h</w:t>
        </w:r>
        <w:r w:rsidR="0083791B" w:rsidRPr="005D6F17">
          <w:rPr>
            <w:color w:val="00B0F0"/>
            <w:rPrChange w:id="189" w:author="Schädler Beat" w:date="2014-12-12T07:38:00Z">
              <w:rPr/>
            </w:rPrChange>
          </w:rPr>
          <w:t xml:space="preserve"> </w:t>
        </w:r>
        <w:r w:rsidR="0083791B">
          <w:t xml:space="preserve">beträgt. </w:t>
        </w:r>
        <w:r w:rsidR="0083791B" w:rsidRPr="005D6F17">
          <w:rPr>
            <w:b/>
            <w:rPrChange w:id="190" w:author="Schädler Beat" w:date="2014-12-12T07:40:00Z">
              <w:rPr/>
            </w:rPrChange>
          </w:rPr>
          <w:t>Dieser Leistungsumfang ist den organis</w:t>
        </w:r>
        <w:r w:rsidR="0083791B" w:rsidRPr="005D6F17">
          <w:rPr>
            <w:b/>
            <w:rPrChange w:id="191" w:author="Schädler Beat" w:date="2014-12-12T07:40:00Z">
              <w:rPr/>
            </w:rPrChange>
          </w:rPr>
          <w:t>a</w:t>
        </w:r>
        <w:r w:rsidR="0083791B" w:rsidRPr="005D6F17">
          <w:rPr>
            <w:b/>
            <w:rPrChange w:id="192" w:author="Schädler Beat" w:date="2014-12-12T07:40:00Z">
              <w:rPr/>
            </w:rPrChange>
          </w:rPr>
          <w:t>tor</w:t>
        </w:r>
        <w:r w:rsidR="0083791B" w:rsidRPr="005D6F17">
          <w:rPr>
            <w:b/>
            <w:rPrChange w:id="193" w:author="Schädler Beat" w:date="2014-12-12T07:40:00Z">
              <w:rPr/>
            </w:rPrChange>
          </w:rPr>
          <w:t>i</w:t>
        </w:r>
        <w:r w:rsidR="0083791B" w:rsidRPr="005D6F17">
          <w:rPr>
            <w:b/>
            <w:rPrChange w:id="194" w:author="Schädler Beat" w:date="2014-12-12T07:40:00Z">
              <w:rPr/>
            </w:rPrChange>
          </w:rPr>
          <w:t>schen Zusatzleistungen zuzuordnen.</w:t>
        </w:r>
      </w:ins>
    </w:p>
    <w:p w:rsidR="0083791B" w:rsidRDefault="0083791B" w:rsidP="00BD195A">
      <w:pPr>
        <w:rPr>
          <w:ins w:id="195" w:author="Schädler Beat" w:date="2014-12-12T07:34:00Z"/>
        </w:rPr>
      </w:pPr>
    </w:p>
    <w:p w:rsidR="005D6F17" w:rsidRPr="005D6F17" w:rsidRDefault="005D6F17" w:rsidP="00AD1D85">
      <w:pPr>
        <w:tabs>
          <w:tab w:val="right" w:pos="9498"/>
        </w:tabs>
        <w:rPr>
          <w:ins w:id="196" w:author="Schädler Beat" w:date="2014-12-12T07:40:00Z"/>
          <w:b/>
          <w:rPrChange w:id="197" w:author="Schädler Beat" w:date="2014-12-12T07:41:00Z">
            <w:rPr>
              <w:ins w:id="198" w:author="Schädler Beat" w:date="2014-12-12T07:40:00Z"/>
            </w:rPr>
          </w:rPrChange>
        </w:rPr>
      </w:pPr>
      <w:ins w:id="199" w:author="Schädler Beat" w:date="2014-12-12T07:40:00Z">
        <w:r w:rsidRPr="005D6F17">
          <w:rPr>
            <w:b/>
            <w:rPrChange w:id="200" w:author="Schädler Beat" w:date="2014-12-12T07:41:00Z">
              <w:rPr/>
            </w:rPrChange>
          </w:rPr>
          <w:t>Zu A) Verlängerung der Projektdauer</w:t>
        </w:r>
      </w:ins>
    </w:p>
    <w:p w:rsidR="005D6F17" w:rsidRDefault="005D6F17" w:rsidP="00AD1D85">
      <w:pPr>
        <w:tabs>
          <w:tab w:val="right" w:pos="9498"/>
        </w:tabs>
        <w:rPr>
          <w:ins w:id="201" w:author="Schädler Beat" w:date="2014-12-12T07:46:00Z"/>
        </w:rPr>
      </w:pPr>
      <w:ins w:id="202" w:author="Schädler Beat" w:date="2014-12-12T07:41:00Z">
        <w:r>
          <w:t>Gegenüber dem Grundvertrag hat sich die Projektdauer mehr als verdoppelt (</w:t>
        </w:r>
        <w:r w:rsidRPr="005D6F17">
          <w:rPr>
            <w:highlight w:val="yellow"/>
            <w:rPrChange w:id="203" w:author="Schädler Beat" w:date="2014-12-12T07:42:00Z">
              <w:rPr/>
            </w:rPrChange>
          </w:rPr>
          <w:t>29 Monate gegenüber 13 Monaten</w:t>
        </w:r>
        <w:r>
          <w:t>)</w:t>
        </w:r>
      </w:ins>
      <w:ins w:id="204" w:author="Schädler Beat" w:date="2014-12-12T07:42:00Z">
        <w:r>
          <w:t>. Die Verlängerung ist nicht auf Verzögerungen im Ablauf zurückzuführen. Vielmehr</w:t>
        </w:r>
      </w:ins>
      <w:ins w:id="205" w:author="Schädler Beat" w:date="2014-12-12T07:43:00Z">
        <w:r>
          <w:t xml:space="preserve"> musste die Vielzahl von Projektanpassungen und </w:t>
        </w:r>
      </w:ins>
      <w:ins w:id="206" w:author="Schädler Beat" w:date="2014-12-12T07:44:00Z">
        <w:r>
          <w:t>–</w:t>
        </w:r>
      </w:ins>
      <w:proofErr w:type="spellStart"/>
      <w:ins w:id="207" w:author="Schädler Beat" w:date="2014-12-12T07:43:00Z">
        <w:r w:rsidR="00301168">
          <w:t>erweiterungen</w:t>
        </w:r>
      </w:ins>
      <w:proofErr w:type="spellEnd"/>
      <w:ins w:id="208" w:author="Schädler Beat" w:date="2014-12-12T09:24:00Z">
        <w:r w:rsidR="00301168">
          <w:t xml:space="preserve"> -</w:t>
        </w:r>
      </w:ins>
      <w:ins w:id="209" w:author="Schädler Beat" w:date="2014-12-12T07:44:00Z">
        <w:r>
          <w:t xml:space="preserve"> teilweise </w:t>
        </w:r>
        <w:r w:rsidR="00301168">
          <w:t>mit tiefgreifenden Konsequenzen</w:t>
        </w:r>
      </w:ins>
      <w:ins w:id="210" w:author="Schädler Beat" w:date="2014-12-12T09:24:00Z">
        <w:r w:rsidR="00301168">
          <w:t xml:space="preserve"> -</w:t>
        </w:r>
      </w:ins>
      <w:ins w:id="211" w:author="Schädler Beat" w:date="2014-12-12T07:44:00Z">
        <w:r>
          <w:t xml:space="preserve"> anal</w:t>
        </w:r>
        <w:r>
          <w:t>y</w:t>
        </w:r>
        <w:r>
          <w:t xml:space="preserve">siert, erarbeitet, beantragt und in das </w:t>
        </w:r>
        <w:proofErr w:type="spellStart"/>
        <w:r>
          <w:t>Gesamtprojetk</w:t>
        </w:r>
        <w:proofErr w:type="spellEnd"/>
        <w:r>
          <w:t xml:space="preserve"> integriert werden. Daraus erhöhte sich </w:t>
        </w:r>
      </w:ins>
      <w:ins w:id="212" w:author="Schädler Beat" w:date="2014-12-12T07:46:00Z">
        <w:r>
          <w:t xml:space="preserve">zum einen </w:t>
        </w:r>
      </w:ins>
      <w:ins w:id="213" w:author="Schädler Beat" w:date="2014-12-12T07:44:00Z">
        <w:r w:rsidR="00301168">
          <w:t>die Anzahl der Sitzungen</w:t>
        </w:r>
      </w:ins>
      <w:ins w:id="214" w:author="Schädler Beat" w:date="2014-12-12T09:24:00Z">
        <w:r w:rsidR="00301168">
          <w:t>. Zum andern mussten</w:t>
        </w:r>
      </w:ins>
      <w:ins w:id="215" w:author="Schädler Beat" w:date="2014-12-12T07:44:00Z">
        <w:r>
          <w:t xml:space="preserve"> Terminpläne </w:t>
        </w:r>
      </w:ins>
      <w:ins w:id="216" w:author="Schädler Beat" w:date="2014-12-12T07:46:00Z">
        <w:r w:rsidR="00301168">
          <w:t>und Kosten</w:t>
        </w:r>
      </w:ins>
      <w:ins w:id="217" w:author="Schädler Beat" w:date="2014-12-12T07:44:00Z">
        <w:r>
          <w:t xml:space="preserve"> immer wieder </w:t>
        </w:r>
        <w:proofErr w:type="spellStart"/>
        <w:r>
          <w:t>angepast</w:t>
        </w:r>
        <w:proofErr w:type="spellEnd"/>
        <w:r>
          <w:t xml:space="preserve"> we</w:t>
        </w:r>
        <w:r>
          <w:t>r</w:t>
        </w:r>
        <w:r>
          <w:t>den.</w:t>
        </w:r>
      </w:ins>
    </w:p>
    <w:p w:rsidR="005D6F17" w:rsidRDefault="005D6F17" w:rsidP="00AD1D85">
      <w:pPr>
        <w:tabs>
          <w:tab w:val="right" w:pos="9498"/>
        </w:tabs>
        <w:rPr>
          <w:ins w:id="218" w:author="Schädler Beat" w:date="2014-12-12T07:46:00Z"/>
        </w:rPr>
      </w:pPr>
    </w:p>
    <w:p w:rsidR="005D6F17" w:rsidRPr="005D6F17" w:rsidRDefault="005D6F17" w:rsidP="00AD1D85">
      <w:pPr>
        <w:tabs>
          <w:tab w:val="right" w:pos="9498"/>
        </w:tabs>
        <w:rPr>
          <w:ins w:id="219" w:author="Schädler Beat" w:date="2014-12-12T07:46:00Z"/>
          <w:b/>
          <w:rPrChange w:id="220" w:author="Schädler Beat" w:date="2014-12-12T07:46:00Z">
            <w:rPr>
              <w:ins w:id="221" w:author="Schädler Beat" w:date="2014-12-12T07:46:00Z"/>
            </w:rPr>
          </w:rPrChange>
        </w:rPr>
      </w:pPr>
      <w:ins w:id="222" w:author="Schädler Beat" w:date="2014-12-12T07:46:00Z">
        <w:r w:rsidRPr="005D6F17">
          <w:rPr>
            <w:b/>
            <w:rPrChange w:id="223" w:author="Schädler Beat" w:date="2014-12-12T07:46:00Z">
              <w:rPr/>
            </w:rPrChange>
          </w:rPr>
          <w:t>A1) Sitzungen</w:t>
        </w:r>
        <w:r>
          <w:rPr>
            <w:b/>
          </w:rPr>
          <w:tab/>
        </w:r>
      </w:ins>
      <w:ins w:id="224" w:author="Schädler Beat" w:date="2014-12-12T07:52:00Z">
        <w:r w:rsidR="00690E1C">
          <w:rPr>
            <w:b/>
          </w:rPr>
          <w:t xml:space="preserve"> </w:t>
        </w:r>
        <w:r w:rsidR="00690E1C" w:rsidRPr="00690E1C">
          <w:rPr>
            <w:b/>
            <w:highlight w:val="yellow"/>
            <w:rPrChange w:id="225" w:author="Schädler Beat" w:date="2014-12-12T07:52:00Z">
              <w:rPr>
                <w:b/>
              </w:rPr>
            </w:rPrChange>
          </w:rPr>
          <w:t xml:space="preserve">(Kalkulation in Hinterhand haben oder gar </w:t>
        </w:r>
        <w:proofErr w:type="gramStart"/>
        <w:r w:rsidR="00690E1C" w:rsidRPr="00690E1C">
          <w:rPr>
            <w:b/>
            <w:highlight w:val="yellow"/>
            <w:rPrChange w:id="226" w:author="Schädler Beat" w:date="2014-12-12T07:52:00Z">
              <w:rPr>
                <w:b/>
              </w:rPr>
            </w:rPrChange>
          </w:rPr>
          <w:t>mitliefern</w:t>
        </w:r>
        <w:r w:rsidR="00690E1C">
          <w:rPr>
            <w:b/>
            <w:highlight w:val="yellow"/>
          </w:rPr>
          <w:t xml:space="preserve"> ,</w:t>
        </w:r>
        <w:proofErr w:type="gramEnd"/>
        <w:r w:rsidR="00690E1C">
          <w:rPr>
            <w:b/>
            <w:highlight w:val="yellow"/>
          </w:rPr>
          <w:t xml:space="preserve"> gilt für alle </w:t>
        </w:r>
        <w:proofErr w:type="spellStart"/>
        <w:r w:rsidR="00690E1C">
          <w:rPr>
            <w:b/>
            <w:highlight w:val="yellow"/>
          </w:rPr>
          <w:t>Pte</w:t>
        </w:r>
        <w:proofErr w:type="spellEnd"/>
        <w:r w:rsidR="00690E1C" w:rsidRPr="00690E1C">
          <w:rPr>
            <w:b/>
            <w:highlight w:val="yellow"/>
            <w:rPrChange w:id="227" w:author="Schädler Beat" w:date="2014-12-12T07:52:00Z">
              <w:rPr>
                <w:b/>
              </w:rPr>
            </w:rPrChange>
          </w:rPr>
          <w:t>)</w:t>
        </w:r>
        <w:r w:rsidR="00690E1C">
          <w:rPr>
            <w:b/>
          </w:rPr>
          <w:t xml:space="preserve"> </w:t>
        </w:r>
      </w:ins>
      <w:ins w:id="228" w:author="Schädler Beat" w:date="2014-12-12T07:46:00Z">
        <w:r>
          <w:rPr>
            <w:b/>
          </w:rPr>
          <w:t>1‘500h</w:t>
        </w:r>
      </w:ins>
    </w:p>
    <w:p w:rsidR="005D6F17" w:rsidRDefault="00690E1C" w:rsidP="00690E1C">
      <w:pPr>
        <w:tabs>
          <w:tab w:val="right" w:pos="7938"/>
          <w:tab w:val="right" w:pos="9498"/>
        </w:tabs>
        <w:rPr>
          <w:ins w:id="229" w:author="Schädler Beat" w:date="2014-12-12T07:51:00Z"/>
        </w:rPr>
        <w:pPrChange w:id="230" w:author="Schädler Beat" w:date="2014-12-12T07:50:00Z">
          <w:pPr>
            <w:tabs>
              <w:tab w:val="right" w:pos="9498"/>
            </w:tabs>
          </w:pPr>
        </w:pPrChange>
      </w:pPr>
      <w:ins w:id="231" w:author="Schädler Beat" w:date="2014-12-12T07:48:00Z">
        <w:r>
          <w:t>Mit der Verlängerung hat sich die Anzahl der Sitzungen (PF-S, P-S, Diverse Sitzungen mit FU, Kanton, NSNW, IG-Sitzungen, Fachteaminterne Sitzungen) erhöht. Die Mehrleistungen umfa</w:t>
        </w:r>
      </w:ins>
      <w:ins w:id="232" w:author="Schädler Beat" w:date="2014-12-12T07:51:00Z">
        <w:r>
          <w:t>s</w:t>
        </w:r>
      </w:ins>
      <w:ins w:id="233" w:author="Schädler Beat" w:date="2014-12-12T07:48:00Z">
        <w:r>
          <w:t>sen Sitzungsvorbere</w:t>
        </w:r>
        <w:r>
          <w:t>i</w:t>
        </w:r>
        <w:r>
          <w:t xml:space="preserve">tung, </w:t>
        </w:r>
      </w:ins>
      <w:ins w:id="234" w:author="Schädler Beat" w:date="2014-12-12T07:50:00Z">
        <w:r>
          <w:t>Präsentationen, Arbeitspapiere, Anträge, Teilnahme,</w:t>
        </w:r>
      </w:ins>
      <w:ins w:id="235" w:author="Schädler Beat" w:date="2014-12-12T07:56:00Z">
        <w:r>
          <w:t xml:space="preserve"> Protokollierung und </w:t>
        </w:r>
      </w:ins>
      <w:ins w:id="236" w:author="Schädler Beat" w:date="2014-12-12T07:50:00Z">
        <w:r>
          <w:t>Auswertung</w:t>
        </w:r>
      </w:ins>
      <w:ins w:id="237" w:author="Schädler Beat" w:date="2014-12-12T07:56:00Z">
        <w:r>
          <w:t>.</w:t>
        </w:r>
      </w:ins>
    </w:p>
    <w:p w:rsidR="00690E1C" w:rsidRDefault="00690E1C" w:rsidP="00690E1C">
      <w:pPr>
        <w:tabs>
          <w:tab w:val="right" w:pos="7938"/>
          <w:tab w:val="right" w:pos="9498"/>
        </w:tabs>
        <w:rPr>
          <w:ins w:id="238" w:author="Schädler Beat" w:date="2014-12-12T07:51:00Z"/>
        </w:rPr>
        <w:pPrChange w:id="239" w:author="Schädler Beat" w:date="2014-12-12T07:50:00Z">
          <w:pPr>
            <w:tabs>
              <w:tab w:val="right" w:pos="9498"/>
            </w:tabs>
          </w:pPr>
        </w:pPrChange>
      </w:pPr>
    </w:p>
    <w:p w:rsidR="00690E1C" w:rsidRDefault="00690E1C" w:rsidP="00690E1C">
      <w:pPr>
        <w:tabs>
          <w:tab w:val="right" w:pos="9498"/>
        </w:tabs>
        <w:rPr>
          <w:ins w:id="240" w:author="Schädler Beat" w:date="2014-12-12T07:53:00Z"/>
          <w:b/>
        </w:rPr>
      </w:pPr>
      <w:ins w:id="241" w:author="Schädler Beat" w:date="2014-12-12T07:51:00Z">
        <w:r>
          <w:rPr>
            <w:b/>
          </w:rPr>
          <w:t>A2) Terminplanung</w:t>
        </w:r>
        <w:r>
          <w:rPr>
            <w:b/>
          </w:rPr>
          <w:tab/>
          <w:t>300h</w:t>
        </w:r>
      </w:ins>
    </w:p>
    <w:p w:rsidR="00690E1C" w:rsidRPr="00690E1C" w:rsidRDefault="00690E1C" w:rsidP="00690E1C">
      <w:pPr>
        <w:tabs>
          <w:tab w:val="right" w:pos="9498"/>
        </w:tabs>
        <w:rPr>
          <w:ins w:id="242" w:author="Schädler Beat" w:date="2014-12-12T07:46:00Z"/>
        </w:rPr>
      </w:pPr>
      <w:ins w:id="243" w:author="Schädler Beat" w:date="2014-12-12T07:53:00Z">
        <w:r w:rsidRPr="00690E1C">
          <w:rPr>
            <w:rPrChange w:id="244" w:author="Schädler Beat" w:date="2014-12-12T07:53:00Z">
              <w:rPr>
                <w:b/>
              </w:rPr>
            </w:rPrChange>
          </w:rPr>
          <w:t xml:space="preserve">Zeitliche </w:t>
        </w:r>
        <w:proofErr w:type="gramStart"/>
        <w:r w:rsidRPr="00690E1C">
          <w:rPr>
            <w:rPrChange w:id="245" w:author="Schädler Beat" w:date="2014-12-12T07:53:00Z">
              <w:rPr>
                <w:b/>
              </w:rPr>
            </w:rPrChange>
          </w:rPr>
          <w:t>Planung</w:t>
        </w:r>
        <w:proofErr w:type="gramEnd"/>
        <w:r w:rsidRPr="00690E1C">
          <w:rPr>
            <w:rPrChange w:id="246" w:author="Schädler Beat" w:date="2014-12-12T07:53:00Z">
              <w:rPr>
                <w:b/>
              </w:rPr>
            </w:rPrChange>
          </w:rPr>
          <w:t xml:space="preserve"> der Projektänderungen, prüfen der sich daraus ergebenden Abhängigkeiten, mehrmalige Aktualisierung der Terminprogramme</w:t>
        </w:r>
      </w:ins>
    </w:p>
    <w:p w:rsidR="005D6F17" w:rsidRDefault="005D6F17" w:rsidP="00AD1D85">
      <w:pPr>
        <w:tabs>
          <w:tab w:val="right" w:pos="9498"/>
        </w:tabs>
        <w:rPr>
          <w:ins w:id="247" w:author="Schädler Beat" w:date="2014-12-12T07:46:00Z"/>
        </w:rPr>
      </w:pPr>
    </w:p>
    <w:p w:rsidR="005D6F17" w:rsidRDefault="00690E1C" w:rsidP="00AD1D85">
      <w:pPr>
        <w:tabs>
          <w:tab w:val="right" w:pos="9498"/>
        </w:tabs>
        <w:rPr>
          <w:ins w:id="248" w:author="Schädler Beat" w:date="2014-12-12T07:54:00Z"/>
          <w:b/>
        </w:rPr>
      </w:pPr>
      <w:ins w:id="249" w:author="Schädler Beat" w:date="2014-12-12T07:53:00Z">
        <w:r w:rsidRPr="00690E1C">
          <w:rPr>
            <w:b/>
            <w:rPrChange w:id="250" w:author="Schädler Beat" w:date="2014-12-12T07:54:00Z">
              <w:rPr/>
            </w:rPrChange>
          </w:rPr>
          <w:t xml:space="preserve">A3) </w:t>
        </w:r>
      </w:ins>
      <w:ins w:id="251" w:author="Schädler Beat" w:date="2014-12-12T07:54:00Z">
        <w:r>
          <w:rPr>
            <w:b/>
          </w:rPr>
          <w:t>Budgetmeldungen, Kostenprognosen</w:t>
        </w:r>
      </w:ins>
      <w:ins w:id="252" w:author="Schädler Beat" w:date="2014-12-12T07:55:00Z">
        <w:r>
          <w:rPr>
            <w:b/>
          </w:rPr>
          <w:tab/>
          <w:t>100h</w:t>
        </w:r>
      </w:ins>
    </w:p>
    <w:p w:rsidR="00690E1C" w:rsidRPr="00690E1C" w:rsidRDefault="00690E1C" w:rsidP="00AD1D85">
      <w:pPr>
        <w:tabs>
          <w:tab w:val="right" w:pos="9498"/>
        </w:tabs>
        <w:rPr>
          <w:ins w:id="253" w:author="Schädler Beat" w:date="2014-12-12T07:46:00Z"/>
        </w:rPr>
      </w:pPr>
      <w:ins w:id="254" w:author="Schädler Beat" w:date="2014-12-12T07:54:00Z">
        <w:r>
          <w:t>Die Kosten mussten jeweils angepasst und periodisch rapportiert werden</w:t>
        </w:r>
      </w:ins>
    </w:p>
    <w:p w:rsidR="00690E1C" w:rsidRDefault="00690E1C" w:rsidP="00AD1D85">
      <w:pPr>
        <w:tabs>
          <w:tab w:val="right" w:pos="9498"/>
        </w:tabs>
        <w:rPr>
          <w:ins w:id="255" w:author="Schädler Beat" w:date="2014-12-12T07:55:00Z"/>
        </w:rPr>
      </w:pPr>
    </w:p>
    <w:p w:rsidR="00690E1C" w:rsidRDefault="00690E1C" w:rsidP="00AD1D85">
      <w:pPr>
        <w:tabs>
          <w:tab w:val="right" w:pos="9498"/>
        </w:tabs>
        <w:rPr>
          <w:ins w:id="256" w:author="Schädler Beat" w:date="2014-12-12T07:56:00Z"/>
          <w:b/>
        </w:rPr>
      </w:pPr>
      <w:ins w:id="257" w:author="Schädler Beat" w:date="2014-12-12T07:56:00Z">
        <w:r>
          <w:rPr>
            <w:b/>
          </w:rPr>
          <w:t>Zu B) Projektleitung, Schnittstellenmanagement, Koordination und Kommunikation</w:t>
        </w:r>
      </w:ins>
    </w:p>
    <w:p w:rsidR="00690E1C" w:rsidRDefault="00690E1C" w:rsidP="00AD1D85">
      <w:pPr>
        <w:tabs>
          <w:tab w:val="right" w:pos="9498"/>
        </w:tabs>
        <w:rPr>
          <w:ins w:id="258" w:author="Schädler Beat" w:date="2014-12-12T07:57:00Z"/>
          <w:b/>
        </w:rPr>
      </w:pPr>
    </w:p>
    <w:p w:rsidR="00690E1C" w:rsidRDefault="00690E1C" w:rsidP="00AD1D85">
      <w:pPr>
        <w:tabs>
          <w:tab w:val="right" w:pos="9498"/>
        </w:tabs>
        <w:rPr>
          <w:ins w:id="259" w:author="Schädler Beat" w:date="2014-12-12T07:57:00Z"/>
          <w:b/>
        </w:rPr>
      </w:pPr>
      <w:ins w:id="260" w:author="Schädler Beat" w:date="2014-12-12T07:57:00Z">
        <w:r>
          <w:rPr>
            <w:b/>
          </w:rPr>
          <w:t xml:space="preserve">B1) Integration der Projekterweiterungen und </w:t>
        </w:r>
      </w:ins>
      <w:ins w:id="261" w:author="Schädler Beat" w:date="2014-12-12T07:58:00Z">
        <w:r>
          <w:rPr>
            <w:b/>
          </w:rPr>
          <w:t>–</w:t>
        </w:r>
      </w:ins>
      <w:proofErr w:type="spellStart"/>
      <w:ins w:id="262" w:author="Schädler Beat" w:date="2014-12-12T07:57:00Z">
        <w:r>
          <w:rPr>
            <w:b/>
          </w:rPr>
          <w:t>anpassungen</w:t>
        </w:r>
        <w:proofErr w:type="spellEnd"/>
        <w:r>
          <w:rPr>
            <w:b/>
          </w:rPr>
          <w:t xml:space="preserve"> </w:t>
        </w:r>
      </w:ins>
      <w:ins w:id="263" w:author="Schädler Beat" w:date="2014-12-12T07:58:00Z">
        <w:r>
          <w:rPr>
            <w:b/>
          </w:rPr>
          <w:t>in Gesamtprojekt</w:t>
        </w:r>
        <w:r w:rsidR="00045E4F">
          <w:rPr>
            <w:b/>
          </w:rPr>
          <w:tab/>
        </w:r>
      </w:ins>
    </w:p>
    <w:p w:rsidR="00690E1C" w:rsidRDefault="008E67C1" w:rsidP="00AD1D85">
      <w:pPr>
        <w:tabs>
          <w:tab w:val="right" w:pos="9498"/>
        </w:tabs>
        <w:rPr>
          <w:ins w:id="264" w:author="Schädler Beat" w:date="2014-12-12T08:03:00Z"/>
        </w:rPr>
      </w:pPr>
      <w:ins w:id="265" w:author="Schädler Beat" w:date="2014-12-12T08:01:00Z">
        <w:r>
          <w:t>Die Projektveränderungen müssen auf ihren Einfluss auf das Gesamtprojekt überprüft, deren Konseque</w:t>
        </w:r>
        <w:r>
          <w:t>n</w:t>
        </w:r>
        <w:r>
          <w:t>zen für die übrigen Fachbe</w:t>
        </w:r>
      </w:ins>
      <w:ins w:id="266" w:author="Schädler Beat" w:date="2014-12-12T08:02:00Z">
        <w:r>
          <w:t>r</w:t>
        </w:r>
      </w:ins>
      <w:ins w:id="267" w:author="Schädler Beat" w:date="2014-12-12T08:01:00Z">
        <w:r>
          <w:t>eiche inklusive Bereich BSA erkannt und bezüglich Kosten, Termine, Bauablauf eingearbeitet werden.</w:t>
        </w:r>
      </w:ins>
      <w:ins w:id="268" w:author="Schädler Beat" w:date="2014-12-12T08:03:00Z">
        <w:r>
          <w:t xml:space="preserve"> </w:t>
        </w:r>
      </w:ins>
      <w:ins w:id="269" w:author="Schädler Beat" w:date="2014-12-12T08:01:00Z">
        <w:r>
          <w:t>(</w:t>
        </w:r>
      </w:ins>
      <w:ins w:id="270" w:author="Schädler Beat" w:date="2014-12-12T08:03:00Z">
        <w:r>
          <w:t>Die fachliche Bearbeitung der Projekterweiterungen ist in Kap</w:t>
        </w:r>
        <w:r>
          <w:t>i</w:t>
        </w:r>
        <w:r>
          <w:t>tel 3 und den früheren NO enthalten)</w:t>
        </w:r>
      </w:ins>
    </w:p>
    <w:p w:rsidR="008E67C1" w:rsidRDefault="008E67C1" w:rsidP="00AD1D85">
      <w:pPr>
        <w:tabs>
          <w:tab w:val="right" w:pos="9498"/>
        </w:tabs>
        <w:rPr>
          <w:ins w:id="271" w:author="Schädler Beat" w:date="2014-12-12T08:04:00Z"/>
        </w:rPr>
      </w:pPr>
    </w:p>
    <w:p w:rsidR="008E67C1" w:rsidRDefault="008E67C1" w:rsidP="00AD1D85">
      <w:pPr>
        <w:tabs>
          <w:tab w:val="right" w:pos="9498"/>
        </w:tabs>
        <w:rPr>
          <w:ins w:id="272" w:author="Schädler Beat" w:date="2014-12-12T08:04:00Z"/>
          <w:b/>
        </w:rPr>
      </w:pPr>
      <w:ins w:id="273" w:author="Schädler Beat" w:date="2014-12-12T08:04:00Z">
        <w:r>
          <w:rPr>
            <w:b/>
          </w:rPr>
          <w:t>B2) Schnittstellenmanagement, Kommunikation</w:t>
        </w:r>
      </w:ins>
    </w:p>
    <w:p w:rsidR="008E67C1" w:rsidRDefault="008E67C1" w:rsidP="00AD1D85">
      <w:pPr>
        <w:tabs>
          <w:tab w:val="right" w:pos="9498"/>
        </w:tabs>
        <w:rPr>
          <w:ins w:id="274" w:author="Schädler Beat" w:date="2014-12-12T08:07:00Z"/>
        </w:rPr>
      </w:pPr>
      <w:ins w:id="275" w:author="Schädler Beat" w:date="2014-12-12T08:04:00Z">
        <w:r w:rsidRPr="008E67C1">
          <w:rPr>
            <w:rPrChange w:id="276" w:author="Schädler Beat" w:date="2014-12-12T08:05:00Z">
              <w:rPr>
                <w:b/>
              </w:rPr>
            </w:rPrChange>
          </w:rPr>
          <w:t>Bei derart dynamischen  Projekten ist ein nicht zu unterschätzender Aufwand seitens Projektleitung die S</w:t>
        </w:r>
        <w:r w:rsidRPr="008E67C1">
          <w:rPr>
            <w:rPrChange w:id="277" w:author="Schädler Beat" w:date="2014-12-12T08:05:00Z">
              <w:rPr>
                <w:b/>
              </w:rPr>
            </w:rPrChange>
          </w:rPr>
          <w:t>i</w:t>
        </w:r>
        <w:r w:rsidRPr="008E67C1">
          <w:rPr>
            <w:rPrChange w:id="278" w:author="Schädler Beat" w:date="2014-12-12T08:05:00Z">
              <w:rPr>
                <w:b/>
              </w:rPr>
            </w:rPrChange>
          </w:rPr>
          <w:t>cherstellung, dass alle betroffenen Projektteams sowie auch Dritte (PV BSA) über die Projektveränderu</w:t>
        </w:r>
        <w:r w:rsidRPr="008E67C1">
          <w:rPr>
            <w:rPrChange w:id="279" w:author="Schädler Beat" w:date="2014-12-12T08:05:00Z">
              <w:rPr>
                <w:b/>
              </w:rPr>
            </w:rPrChange>
          </w:rPr>
          <w:t>n</w:t>
        </w:r>
        <w:r w:rsidRPr="008E67C1">
          <w:t>gen informiert sind</w:t>
        </w:r>
      </w:ins>
      <w:ins w:id="280" w:author="Schädler Beat" w:date="2014-12-12T08:06:00Z">
        <w:r>
          <w:t>, dass</w:t>
        </w:r>
      </w:ins>
      <w:ins w:id="281" w:author="Schädler Beat" w:date="2014-12-12T08:04:00Z">
        <w:r w:rsidRPr="008E67C1">
          <w:rPr>
            <w:rPrChange w:id="282" w:author="Schädler Beat" w:date="2014-12-12T08:05:00Z">
              <w:rPr>
                <w:b/>
              </w:rPr>
            </w:rPrChange>
          </w:rPr>
          <w:t xml:space="preserve"> die sich für sie ergebenden Aufgaben </w:t>
        </w:r>
        <w:r w:rsidRPr="008E67C1">
          <w:t xml:space="preserve">richtig verstanden </w:t>
        </w:r>
      </w:ins>
      <w:ins w:id="283" w:author="Schädler Beat" w:date="2014-12-12T08:06:00Z">
        <w:r>
          <w:t>sind</w:t>
        </w:r>
      </w:ins>
      <w:ins w:id="284" w:author="Schädler Beat" w:date="2014-12-12T08:04:00Z">
        <w:r w:rsidRPr="008E67C1">
          <w:rPr>
            <w:rPrChange w:id="285" w:author="Schädler Beat" w:date="2014-12-12T08:05:00Z">
              <w:rPr>
                <w:b/>
              </w:rPr>
            </w:rPrChange>
          </w:rPr>
          <w:t xml:space="preserve"> bis hin zur Prüfung und fachbereichsübergreifendem Abgleich der Resultate.</w:t>
        </w:r>
      </w:ins>
    </w:p>
    <w:p w:rsidR="008E67C1" w:rsidRDefault="008E67C1" w:rsidP="00AD1D85">
      <w:pPr>
        <w:tabs>
          <w:tab w:val="right" w:pos="9498"/>
        </w:tabs>
        <w:rPr>
          <w:ins w:id="286" w:author="Schädler Beat" w:date="2014-12-12T08:07:00Z"/>
        </w:rPr>
      </w:pPr>
    </w:p>
    <w:p w:rsidR="008E67C1" w:rsidRDefault="008E67C1" w:rsidP="00AD1D85">
      <w:pPr>
        <w:tabs>
          <w:tab w:val="right" w:pos="9498"/>
        </w:tabs>
        <w:rPr>
          <w:ins w:id="287" w:author="Schädler Beat" w:date="2014-12-12T08:07:00Z"/>
          <w:b/>
        </w:rPr>
      </w:pPr>
      <w:ins w:id="288" w:author="Schädler Beat" w:date="2014-12-12T08:07:00Z">
        <w:r w:rsidRPr="008E67C1">
          <w:rPr>
            <w:b/>
            <w:rPrChange w:id="289" w:author="Schädler Beat" w:date="2014-12-12T08:07:00Z">
              <w:rPr/>
            </w:rPrChange>
          </w:rPr>
          <w:t>B3)</w:t>
        </w:r>
        <w:r>
          <w:rPr>
            <w:b/>
          </w:rPr>
          <w:t xml:space="preserve"> Kostenstrukturen </w:t>
        </w:r>
      </w:ins>
    </w:p>
    <w:p w:rsidR="008E67C1" w:rsidRDefault="008E67C1" w:rsidP="00AD1D85">
      <w:pPr>
        <w:tabs>
          <w:tab w:val="right" w:pos="9498"/>
        </w:tabs>
        <w:rPr>
          <w:ins w:id="290" w:author="Schädler Beat" w:date="2014-12-12T08:08:00Z"/>
        </w:rPr>
      </w:pPr>
      <w:ins w:id="291" w:author="Schädler Beat" w:date="2014-12-12T08:08:00Z">
        <w:r w:rsidRPr="00085A42">
          <w:rPr>
            <w:highlight w:val="yellow"/>
            <w:rPrChange w:id="292" w:author="Schädler Beat" w:date="2014-12-12T08:08:00Z">
              <w:rPr/>
            </w:rPrChange>
          </w:rPr>
          <w:t>Anpassung der Kostenstrukturen an die Projektveränderungen</w:t>
        </w:r>
      </w:ins>
    </w:p>
    <w:p w:rsidR="008E67C1" w:rsidRDefault="008E67C1" w:rsidP="00AD1D85">
      <w:pPr>
        <w:tabs>
          <w:tab w:val="right" w:pos="9498"/>
        </w:tabs>
        <w:rPr>
          <w:ins w:id="293" w:author="Schädler Beat" w:date="2014-12-12T08:08:00Z"/>
        </w:rPr>
      </w:pPr>
    </w:p>
    <w:p w:rsidR="008E67C1" w:rsidRDefault="008E67C1" w:rsidP="00AD1D85">
      <w:pPr>
        <w:tabs>
          <w:tab w:val="right" w:pos="9498"/>
        </w:tabs>
        <w:rPr>
          <w:ins w:id="294" w:author="Schädler Beat" w:date="2014-12-12T08:08:00Z"/>
          <w:b/>
        </w:rPr>
      </w:pPr>
      <w:ins w:id="295" w:author="Schädler Beat" w:date="2014-12-12T08:08:00Z">
        <w:r>
          <w:rPr>
            <w:b/>
          </w:rPr>
          <w:t>B4) Datenmanagement</w:t>
        </w:r>
      </w:ins>
    </w:p>
    <w:p w:rsidR="008E67C1" w:rsidRDefault="008E67C1" w:rsidP="00AD1D85">
      <w:pPr>
        <w:tabs>
          <w:tab w:val="right" w:pos="9498"/>
        </w:tabs>
        <w:rPr>
          <w:ins w:id="296" w:author="Schädler Beat" w:date="2014-12-12T08:09:00Z"/>
        </w:rPr>
      </w:pPr>
      <w:proofErr w:type="spellStart"/>
      <w:ins w:id="297" w:author="Schädler Beat" w:date="2014-12-12T08:08:00Z">
        <w:r w:rsidRPr="00085A42">
          <w:rPr>
            <w:highlight w:val="yellow"/>
            <w:rPrChange w:id="298" w:author="Schädler Beat" w:date="2014-12-12T08:08:00Z">
              <w:rPr>
                <w:b/>
              </w:rPr>
            </w:rPrChange>
          </w:rPr>
          <w:t>Boxalino</w:t>
        </w:r>
        <w:proofErr w:type="spellEnd"/>
        <w:r w:rsidR="00085A42" w:rsidRPr="00085A42">
          <w:rPr>
            <w:highlight w:val="yellow"/>
            <w:rPrChange w:id="299" w:author="Schädler Beat" w:date="2014-12-12T08:08:00Z">
              <w:rPr>
                <w:b/>
              </w:rPr>
            </w:rPrChange>
          </w:rPr>
          <w:t>, Datenablage</w:t>
        </w:r>
      </w:ins>
    </w:p>
    <w:p w:rsidR="00085A42" w:rsidRDefault="00085A42" w:rsidP="00AD1D85">
      <w:pPr>
        <w:tabs>
          <w:tab w:val="right" w:pos="9498"/>
        </w:tabs>
        <w:rPr>
          <w:ins w:id="300" w:author="Schädler Beat" w:date="2014-12-12T08:09:00Z"/>
        </w:rPr>
      </w:pPr>
    </w:p>
    <w:p w:rsidR="00085A42" w:rsidRDefault="00085A42" w:rsidP="00AD1D85">
      <w:pPr>
        <w:tabs>
          <w:tab w:val="right" w:pos="9498"/>
        </w:tabs>
        <w:rPr>
          <w:ins w:id="301" w:author="Schädler Beat" w:date="2014-12-12T08:09:00Z"/>
          <w:b/>
        </w:rPr>
      </w:pPr>
      <w:ins w:id="302" w:author="Schädler Beat" w:date="2014-12-12T08:09:00Z">
        <w:r w:rsidRPr="00085A42">
          <w:rPr>
            <w:b/>
            <w:highlight w:val="yellow"/>
            <w:rPrChange w:id="303" w:author="Schädler Beat" w:date="2014-12-12T08:09:00Z">
              <w:rPr>
                <w:b/>
              </w:rPr>
            </w:rPrChange>
          </w:rPr>
          <w:t>B5) Rechnungsprüfung Dritter?</w:t>
        </w:r>
      </w:ins>
    </w:p>
    <w:p w:rsidR="00085A42" w:rsidRDefault="00085A42" w:rsidP="00AD1D85">
      <w:pPr>
        <w:tabs>
          <w:tab w:val="right" w:pos="9498"/>
        </w:tabs>
        <w:rPr>
          <w:ins w:id="304" w:author="Schädler Beat" w:date="2014-12-12T08:09:00Z"/>
          <w:b/>
        </w:rPr>
      </w:pPr>
    </w:p>
    <w:p w:rsidR="00085A42" w:rsidRDefault="00085A42" w:rsidP="00AD1D85">
      <w:pPr>
        <w:tabs>
          <w:tab w:val="right" w:pos="9498"/>
        </w:tabs>
        <w:rPr>
          <w:ins w:id="305" w:author="Schädler Beat" w:date="2014-12-12T08:09:00Z"/>
          <w:b/>
        </w:rPr>
      </w:pPr>
      <w:ins w:id="306" w:author="Schädler Beat" w:date="2014-12-12T08:09:00Z">
        <w:r w:rsidRPr="00085A42">
          <w:rPr>
            <w:b/>
            <w:highlight w:val="yellow"/>
            <w:rPrChange w:id="307" w:author="Schädler Beat" w:date="2014-12-12T08:09:00Z">
              <w:rPr>
                <w:b/>
              </w:rPr>
            </w:rPrChange>
          </w:rPr>
          <w:t>B6) Einholen von Offerten?</w:t>
        </w:r>
      </w:ins>
    </w:p>
    <w:p w:rsidR="00085A42" w:rsidRDefault="00085A42" w:rsidP="00AD1D85">
      <w:pPr>
        <w:tabs>
          <w:tab w:val="right" w:pos="9498"/>
        </w:tabs>
        <w:rPr>
          <w:ins w:id="308" w:author="Schädler Beat" w:date="2014-12-12T08:09:00Z"/>
          <w:b/>
        </w:rPr>
      </w:pPr>
    </w:p>
    <w:p w:rsidR="00595043" w:rsidRDefault="00085A42" w:rsidP="00AD1D85">
      <w:pPr>
        <w:tabs>
          <w:tab w:val="right" w:pos="9498"/>
        </w:tabs>
        <w:rPr>
          <w:ins w:id="309" w:author="Schädler Beat" w:date="2014-12-12T08:35:00Z"/>
        </w:rPr>
      </w:pPr>
      <w:ins w:id="310" w:author="Schädler Beat" w:date="2014-12-12T08:09:00Z">
        <w:r>
          <w:t>Eine Aufschlüsselung dieser Tätigkeiten nach Stunden ist praktisch nicht mög</w:t>
        </w:r>
        <w:r w:rsidR="00595043">
          <w:t xml:space="preserve">lich. Aus Erfahrung kann </w:t>
        </w:r>
      </w:ins>
      <w:ins w:id="311" w:author="Schädler Beat" w:date="2014-12-12T08:29:00Z">
        <w:r w:rsidR="00595043">
          <w:t xml:space="preserve">der Umfang der Projektleitungstätigkeit abgeschätzt werden. </w:t>
        </w:r>
      </w:ins>
      <w:ins w:id="312" w:author="Schädler Beat" w:date="2014-12-12T08:35:00Z">
        <w:r w:rsidR="00595043">
          <w:t>Dabei ist zu berücksichtigen, dass dieses Projekt alle 3 Fachbereiche enthält (ausgeschrieben waren 2 separate Lose), dass bei einem derart dynamischen Projekt der Anteil der Projektleitungstätigkeit entsprechend höher ist</w:t>
        </w:r>
      </w:ins>
      <w:ins w:id="313" w:author="Schädler Beat" w:date="2014-12-12T08:37:00Z">
        <w:r w:rsidR="00595043">
          <w:t xml:space="preserve"> und dass </w:t>
        </w:r>
      </w:ins>
      <w:ins w:id="314" w:author="Schädler Beat" w:date="2014-12-12T08:38:00Z">
        <w:r w:rsidR="00595043">
          <w:t xml:space="preserve">anderseits </w:t>
        </w:r>
      </w:ins>
      <w:ins w:id="315" w:author="Schädler Beat" w:date="2014-12-12T08:37:00Z">
        <w:r w:rsidR="00595043">
          <w:t>für die oben b</w:t>
        </w:r>
        <w:r w:rsidR="00595043">
          <w:t>e</w:t>
        </w:r>
        <w:r w:rsidR="00595043">
          <w:t>schriebenen Tätigkeiten neben dem PL und PL-</w:t>
        </w:r>
        <w:proofErr w:type="spellStart"/>
        <w:r w:rsidR="00595043">
          <w:t>Stv</w:t>
        </w:r>
        <w:proofErr w:type="spellEnd"/>
        <w:r w:rsidR="00595043">
          <w:t xml:space="preserve"> auch die TPL und die technischen und administrative Projektassi</w:t>
        </w:r>
        <w:r w:rsidR="00595043">
          <w:t>s</w:t>
        </w:r>
        <w:r w:rsidR="00595043">
          <w:t>tenz ihren Beitrag liefern.</w:t>
        </w:r>
      </w:ins>
    </w:p>
    <w:p w:rsidR="00085A42" w:rsidRDefault="00595043" w:rsidP="00AD1D85">
      <w:pPr>
        <w:tabs>
          <w:tab w:val="right" w:pos="9498"/>
        </w:tabs>
        <w:rPr>
          <w:ins w:id="316" w:author="Schädler Beat" w:date="2014-12-12T08:32:00Z"/>
        </w:rPr>
      </w:pPr>
      <w:ins w:id="317" w:author="Schädler Beat" w:date="2014-12-12T08:31:00Z">
        <w:r>
          <w:t>Während</w:t>
        </w:r>
      </w:ins>
      <w:ins w:id="318" w:author="Schädler Beat" w:date="2014-12-12T08:29:00Z">
        <w:r>
          <w:t xml:space="preserve"> der vertraglich vorgesehenen Zeitdauer </w:t>
        </w:r>
      </w:ins>
      <w:ins w:id="319" w:author="Schädler Beat" w:date="2014-12-12T08:31:00Z">
        <w:r>
          <w:t>erhöht sich die für die Grundleistungen bereits enthaltene Projektleitungstätigkeit um den An</w:t>
        </w:r>
        <w:r w:rsidR="00301168">
          <w:t xml:space="preserve">teil </w:t>
        </w:r>
      </w:ins>
      <w:ins w:id="320" w:author="Schädler Beat" w:date="2014-12-12T09:26:00Z">
        <w:r w:rsidR="00301168">
          <w:t>aus</w:t>
        </w:r>
      </w:ins>
      <w:ins w:id="321" w:author="Schädler Beat" w:date="2014-12-12T08:31:00Z">
        <w:r>
          <w:t xml:space="preserve"> Zusatzleistungen. Demgegenüber ist </w:t>
        </w:r>
      </w:ins>
      <w:ins w:id="322" w:author="Schädler Beat" w:date="2014-12-12T08:32:00Z">
        <w:r>
          <w:t xml:space="preserve">während der verlängerten Projektdauer </w:t>
        </w:r>
      </w:ins>
      <w:ins w:id="323" w:author="Schädler Beat" w:date="2014-12-12T08:31:00Z">
        <w:r>
          <w:t>der volle Leistungsumfang der</w:t>
        </w:r>
      </w:ins>
      <w:ins w:id="324" w:author="Schädler Beat" w:date="2014-12-12T08:29:00Z">
        <w:r>
          <w:t xml:space="preserve"> Projektleitungstätigkeit </w:t>
        </w:r>
      </w:ins>
      <w:ins w:id="325" w:author="Schädler Beat" w:date="2014-12-12T08:32:00Z">
        <w:r>
          <w:t>zu berücksicht</w:t>
        </w:r>
        <w:r>
          <w:t>i</w:t>
        </w:r>
        <w:r>
          <w:t>gen.</w:t>
        </w:r>
      </w:ins>
    </w:p>
    <w:p w:rsidR="00595043" w:rsidRDefault="00EF006E" w:rsidP="00AD1D85">
      <w:pPr>
        <w:tabs>
          <w:tab w:val="right" w:pos="9498"/>
        </w:tabs>
        <w:rPr>
          <w:ins w:id="326" w:author="Schädler Beat" w:date="2014-12-12T08:48:00Z"/>
        </w:rPr>
      </w:pPr>
      <w:ins w:id="327" w:author="Schädler Beat" w:date="2014-12-12T08:33:00Z">
        <w:r>
          <w:t xml:space="preserve">Grunddauer: 13 Monate x </w:t>
        </w:r>
      </w:ins>
      <w:ins w:id="328" w:author="Schädler Beat" w:date="2014-12-12T08:50:00Z">
        <w:r>
          <w:t>2</w:t>
        </w:r>
      </w:ins>
      <w:ins w:id="329" w:author="Schädler Beat" w:date="2014-12-12T08:54:00Z">
        <w:r>
          <w:t>5</w:t>
        </w:r>
      </w:ins>
      <w:ins w:id="330" w:author="Schädler Beat" w:date="2014-12-12T08:33:00Z">
        <w:r w:rsidR="00595043">
          <w:t xml:space="preserve">% </w:t>
        </w:r>
      </w:ins>
      <w:ins w:id="331" w:author="Schädler Beat" w:date="2014-12-12T08:48:00Z">
        <w:r>
          <w:t>x 170h</w:t>
        </w:r>
        <w:r>
          <w:tab/>
        </w:r>
      </w:ins>
      <w:ins w:id="332" w:author="Schädler Beat" w:date="2014-12-12T08:54:00Z">
        <w:r>
          <w:t>553</w:t>
        </w:r>
      </w:ins>
      <w:ins w:id="333" w:author="Schädler Beat" w:date="2014-12-12T08:48:00Z">
        <w:r w:rsidR="00AA19F5">
          <w:t>h</w:t>
        </w:r>
      </w:ins>
    </w:p>
    <w:p w:rsidR="00EF006E" w:rsidRPr="00EF006E" w:rsidRDefault="00AA19F5" w:rsidP="00AD1D85">
      <w:pPr>
        <w:tabs>
          <w:tab w:val="right" w:pos="9498"/>
        </w:tabs>
        <w:rPr>
          <w:ins w:id="334" w:author="Schädler Beat" w:date="2014-12-12T08:50:00Z"/>
          <w:u w:val="single"/>
          <w:rPrChange w:id="335" w:author="Schädler Beat" w:date="2014-12-12T08:51:00Z">
            <w:rPr>
              <w:ins w:id="336" w:author="Schädler Beat" w:date="2014-12-12T08:50:00Z"/>
            </w:rPr>
          </w:rPrChange>
        </w:rPr>
      </w:pPr>
      <w:ins w:id="337" w:author="Schädler Beat" w:date="2014-12-12T08:49:00Z">
        <w:r>
          <w:t xml:space="preserve">Verlängerung: </w:t>
        </w:r>
        <w:r w:rsidRPr="00AA19F5">
          <w:rPr>
            <w:highlight w:val="yellow"/>
            <w:rPrChange w:id="338" w:author="Schädler Beat" w:date="2014-12-12T08:49:00Z">
              <w:rPr/>
            </w:rPrChange>
          </w:rPr>
          <w:t>16 Monate</w:t>
        </w:r>
        <w:r w:rsidR="00EF006E">
          <w:t xml:space="preserve"> x </w:t>
        </w:r>
      </w:ins>
      <w:ins w:id="339" w:author="Schädler Beat" w:date="2014-12-12T08:54:00Z">
        <w:r w:rsidR="00EF006E">
          <w:t>50</w:t>
        </w:r>
      </w:ins>
      <w:ins w:id="340" w:author="Schädler Beat" w:date="2014-12-12T08:49:00Z">
        <w:r>
          <w:t>% x 170h</w:t>
        </w:r>
        <w:r w:rsidR="00EF006E">
          <w:tab/>
        </w:r>
      </w:ins>
      <w:ins w:id="341" w:author="Schädler Beat" w:date="2014-12-12T08:51:00Z">
        <w:r w:rsidR="00EF006E">
          <w:rPr>
            <w:u w:val="single"/>
          </w:rPr>
          <w:t>1‘</w:t>
        </w:r>
      </w:ins>
      <w:ins w:id="342" w:author="Schädler Beat" w:date="2014-12-12T08:54:00Z">
        <w:r w:rsidR="00EF006E">
          <w:rPr>
            <w:u w:val="single"/>
          </w:rPr>
          <w:t>360</w:t>
        </w:r>
      </w:ins>
      <w:ins w:id="343" w:author="Schädler Beat" w:date="2014-12-12T08:49:00Z">
        <w:r w:rsidR="00EF006E" w:rsidRPr="00EF006E">
          <w:rPr>
            <w:u w:val="single"/>
            <w:rPrChange w:id="344" w:author="Schädler Beat" w:date="2014-12-12T08:50:00Z">
              <w:rPr/>
            </w:rPrChange>
          </w:rPr>
          <w:t>h</w:t>
        </w:r>
      </w:ins>
    </w:p>
    <w:p w:rsidR="00EF006E" w:rsidRDefault="00EF006E" w:rsidP="00AD1D85">
      <w:pPr>
        <w:tabs>
          <w:tab w:val="right" w:pos="9498"/>
        </w:tabs>
        <w:rPr>
          <w:ins w:id="345" w:author="Schädler Beat" w:date="2014-12-12T08:51:00Z"/>
          <w:b/>
        </w:rPr>
      </w:pPr>
      <w:ins w:id="346" w:author="Schädler Beat" w:date="2014-12-12T08:50:00Z">
        <w:r w:rsidRPr="00EF006E">
          <w:rPr>
            <w:b/>
            <w:rPrChange w:id="347" w:author="Schädler Beat" w:date="2014-12-12T08:51:00Z">
              <w:rPr/>
            </w:rPrChange>
          </w:rPr>
          <w:t>Total</w:t>
        </w:r>
      </w:ins>
      <w:ins w:id="348" w:author="Schädler Beat" w:date="2014-12-12T08:52:00Z">
        <w:r>
          <w:rPr>
            <w:b/>
          </w:rPr>
          <w:t xml:space="preserve"> B</w:t>
        </w:r>
      </w:ins>
      <w:ins w:id="349" w:author="Schädler Beat" w:date="2014-12-12T08:50:00Z">
        <w:r>
          <w:tab/>
        </w:r>
      </w:ins>
      <w:ins w:id="350" w:author="Schädler Beat" w:date="2014-12-12T08:55:00Z">
        <w:r>
          <w:rPr>
            <w:b/>
          </w:rPr>
          <w:t>1‘913h</w:t>
        </w:r>
      </w:ins>
    </w:p>
    <w:p w:rsidR="00EF006E" w:rsidRDefault="00EF006E" w:rsidP="00AD1D85">
      <w:pPr>
        <w:tabs>
          <w:tab w:val="right" w:pos="9498"/>
        </w:tabs>
        <w:rPr>
          <w:ins w:id="351" w:author="Schädler Beat" w:date="2014-12-12T08:52:00Z"/>
          <w:b/>
        </w:rPr>
      </w:pPr>
    </w:p>
    <w:p w:rsidR="00EF006E" w:rsidRDefault="00EF006E" w:rsidP="00AD1D85">
      <w:pPr>
        <w:tabs>
          <w:tab w:val="right" w:pos="9498"/>
        </w:tabs>
        <w:rPr>
          <w:ins w:id="352" w:author="Schädler Beat" w:date="2014-12-12T08:55:00Z"/>
          <w:b/>
        </w:rPr>
      </w:pPr>
      <w:ins w:id="353" w:author="Schädler Beat" w:date="2014-12-12T08:53:00Z">
        <w:r w:rsidRPr="00EF006E">
          <w:rPr>
            <w:b/>
            <w:rPrChange w:id="354" w:author="Schädler Beat" w:date="2014-12-12T08:54:00Z">
              <w:rPr/>
            </w:rPrChange>
          </w:rPr>
          <w:t>Total organisatorische Zusatzleistungen</w:t>
        </w:r>
      </w:ins>
      <w:ins w:id="355" w:author="Schädler Beat" w:date="2014-12-12T08:57:00Z">
        <w:r>
          <w:rPr>
            <w:b/>
          </w:rPr>
          <w:t>, gerundet</w:t>
        </w:r>
      </w:ins>
      <w:ins w:id="356" w:author="Schädler Beat" w:date="2014-12-12T08:55:00Z">
        <w:r>
          <w:rPr>
            <w:b/>
          </w:rPr>
          <w:tab/>
        </w:r>
        <w:r w:rsidRPr="00EF006E">
          <w:rPr>
            <w:b/>
            <w:u w:val="single"/>
            <w:rPrChange w:id="357" w:author="Schädler Beat" w:date="2014-12-12T08:55:00Z">
              <w:rPr>
                <w:b/>
              </w:rPr>
            </w:rPrChange>
          </w:rPr>
          <w:t>3‘</w:t>
        </w:r>
        <w:r w:rsidRPr="00EF006E">
          <w:rPr>
            <w:b/>
            <w:u w:val="single"/>
          </w:rPr>
          <w:t>8</w:t>
        </w:r>
      </w:ins>
      <w:ins w:id="358" w:author="Schädler Beat" w:date="2014-12-12T08:57:00Z">
        <w:r>
          <w:rPr>
            <w:b/>
            <w:u w:val="single"/>
          </w:rPr>
          <w:t>00</w:t>
        </w:r>
      </w:ins>
      <w:ins w:id="359" w:author="Schädler Beat" w:date="2014-12-12T08:55:00Z">
        <w:r w:rsidRPr="00EF006E">
          <w:rPr>
            <w:b/>
            <w:u w:val="single"/>
            <w:rPrChange w:id="360" w:author="Schädler Beat" w:date="2014-12-12T08:55:00Z">
              <w:rPr>
                <w:b/>
              </w:rPr>
            </w:rPrChange>
          </w:rPr>
          <w:t>h</w:t>
        </w:r>
      </w:ins>
    </w:p>
    <w:p w:rsidR="00DA184B" w:rsidRPr="00EF006E" w:rsidDel="005D6F17" w:rsidRDefault="00DA184B" w:rsidP="00BD195A">
      <w:pPr>
        <w:rPr>
          <w:del w:id="361" w:author="Schädler Beat" w:date="2014-12-12T07:39:00Z"/>
        </w:rPr>
      </w:pPr>
      <w:del w:id="362" w:author="Schädler Beat" w:date="2014-12-12T07:39:00Z">
        <w:r w:rsidRPr="00EF006E" w:rsidDel="005D6F17">
          <w:delText xml:space="preserve">Die Verlängerung der Tätigkeit von ursprünglich, gemäss Grundauftrag angedachten ca. einem Jahr hat sich zwischenzeitlich auf etwa 2 ½ Jahre erhöht. Dies hat zur Folge, dass eine </w:delText>
        </w:r>
        <w:r w:rsidR="00530810" w:rsidRPr="00EF006E" w:rsidDel="005D6F17">
          <w:delText>Vielzahl</w:delText>
        </w:r>
        <w:r w:rsidRPr="00EF006E" w:rsidDel="005D6F17">
          <w:delText xml:space="preserve"> von Tätigkeiten e</w:delText>
        </w:r>
        <w:r w:rsidRPr="00EF006E" w:rsidDel="005D6F17">
          <w:delText>i</w:delText>
        </w:r>
        <w:r w:rsidRPr="00EF006E" w:rsidDel="005D6F17">
          <w:delText>ne laufende Wiederholung ergibt. Dabei sind zum Beispiel die Sitzungen (PS, PFS, Arbeitssitzungen, etc.) zu erwähnen</w:delText>
        </w:r>
        <w:r w:rsidR="00AD1D85" w:rsidRPr="00EF006E" w:rsidDel="005D6F17">
          <w:delText>, die Anpassung von Terminprogrammen, Rechnungsprüfungen von Dritten, zusätzliche U</w:delText>
        </w:r>
        <w:r w:rsidR="00AD1D85" w:rsidRPr="00EF006E" w:rsidDel="005D6F17">
          <w:delText>n</w:delText>
        </w:r>
        <w:r w:rsidR="00AD1D85" w:rsidRPr="00EF006E" w:rsidDel="005D6F17">
          <w:delText>tersuchungen, Anpassungen von Strukturen (Dossier, Inhalt, Aufbau, etc.), interne Arbeitssitzungen, wec</w:delText>
        </w:r>
        <w:r w:rsidR="00AD1D85" w:rsidRPr="00EF006E" w:rsidDel="005D6F17">
          <w:delText>h</w:delText>
        </w:r>
        <w:r w:rsidR="00AD1D85" w:rsidRPr="00EF006E" w:rsidDel="005D6F17">
          <w:delText xml:space="preserve">sel von Personal als </w:delText>
        </w:r>
        <w:r w:rsidR="00530810" w:rsidRPr="00EF006E" w:rsidDel="005D6F17">
          <w:delText>Folge</w:delText>
        </w:r>
        <w:r w:rsidR="00AD1D85" w:rsidRPr="00EF006E" w:rsidDel="005D6F17">
          <w:delText xml:space="preserve"> der längeren </w:delText>
        </w:r>
        <w:r w:rsidR="00530810" w:rsidRPr="00EF006E" w:rsidDel="005D6F17">
          <w:delText>Bearbeitung</w:delText>
        </w:r>
        <w:r w:rsidR="00AD1D85" w:rsidRPr="00EF006E" w:rsidDel="005D6F17">
          <w:delText xml:space="preserve">, </w:delText>
        </w:r>
        <w:r w:rsidR="00530810" w:rsidRPr="00EF006E" w:rsidDel="005D6F17">
          <w:delText>Überarbeitung</w:delText>
        </w:r>
        <w:r w:rsidR="00AD1D85" w:rsidRPr="00EF006E" w:rsidDel="005D6F17">
          <w:delText xml:space="preserve"> von Kostenstrukturen, Veränderung von AP-Strukturen, etc.</w:delText>
        </w:r>
      </w:del>
    </w:p>
    <w:p w:rsidR="00AD1D85" w:rsidDel="005D6F17" w:rsidRDefault="00AD1D85" w:rsidP="00BD195A">
      <w:pPr>
        <w:rPr>
          <w:del w:id="363" w:author="Schädler Beat" w:date="2014-12-12T07:39:00Z"/>
        </w:rPr>
      </w:pPr>
      <w:del w:id="364" w:author="Schädler Beat" w:date="2014-12-12T07:39:00Z">
        <w:r w:rsidDel="005D6F17">
          <w:delText>Die Arbeitstätigkeit der organisatorischen Betrachtung bleibt über die verlängerte Tätigkeit konstant aktiv und erfüllt ihre Tätigkeit.</w:delText>
        </w:r>
      </w:del>
    </w:p>
    <w:p w:rsidR="00AD1D85" w:rsidDel="005D6F17" w:rsidRDefault="00AD1D85" w:rsidP="00BD195A">
      <w:pPr>
        <w:rPr>
          <w:del w:id="365" w:author="Schädler Beat" w:date="2014-12-12T07:40:00Z"/>
        </w:rPr>
      </w:pPr>
    </w:p>
    <w:p w:rsidR="00AD1D85" w:rsidRPr="00AD1D85" w:rsidDel="005D6F17" w:rsidRDefault="00AD1D85" w:rsidP="00BD195A">
      <w:pPr>
        <w:rPr>
          <w:del w:id="366" w:author="Schädler Beat" w:date="2014-12-12T07:40:00Z"/>
          <w:b/>
        </w:rPr>
      </w:pPr>
      <w:del w:id="367" w:author="Schädler Beat" w:date="2014-12-12T07:40:00Z">
        <w:r w:rsidRPr="00AD1D85" w:rsidDel="005D6F17">
          <w:rPr>
            <w:b/>
          </w:rPr>
          <w:delText>Aufzeigen der Differenz:</w:delText>
        </w:r>
      </w:del>
    </w:p>
    <w:p w:rsidR="00AD1D85" w:rsidDel="005D6F17" w:rsidRDefault="00AD1D85" w:rsidP="00BD195A">
      <w:pPr>
        <w:rPr>
          <w:del w:id="368" w:author="Schädler Beat" w:date="2014-12-12T07:40:00Z"/>
        </w:rPr>
      </w:pPr>
    </w:p>
    <w:p w:rsidR="00AD1D85" w:rsidDel="005D6F17" w:rsidRDefault="00AD1D85" w:rsidP="00AD1D85">
      <w:pPr>
        <w:pStyle w:val="Listenabsatz"/>
        <w:numPr>
          <w:ilvl w:val="0"/>
          <w:numId w:val="4"/>
        </w:numPr>
        <w:tabs>
          <w:tab w:val="right" w:pos="9498"/>
        </w:tabs>
        <w:rPr>
          <w:del w:id="369" w:author="Schädler Beat" w:date="2014-12-12T07:40:00Z"/>
        </w:rPr>
      </w:pPr>
      <w:del w:id="370" w:author="Schädler Beat" w:date="2014-12-12T07:40:00Z">
        <w:r w:rsidDel="005D6F17">
          <w:delText xml:space="preserve">Total erbrachte Stunden inkl. </w:delText>
        </w:r>
        <w:r w:rsidR="00530810" w:rsidDel="005D6F17">
          <w:delText>Prognose</w:delText>
        </w:r>
        <w:r w:rsidDel="005D6F17">
          <w:delText xml:space="preserve"> *</w:delText>
        </w:r>
        <w:r w:rsidDel="005D6F17">
          <w:tab/>
          <w:delText>20‘935 h</w:delText>
        </w:r>
      </w:del>
    </w:p>
    <w:p w:rsidR="00AD1D85" w:rsidDel="005D6F17" w:rsidRDefault="00AD1D85" w:rsidP="00AD1D85">
      <w:pPr>
        <w:pStyle w:val="Listenabsatz"/>
        <w:numPr>
          <w:ilvl w:val="0"/>
          <w:numId w:val="4"/>
        </w:numPr>
        <w:tabs>
          <w:tab w:val="right" w:pos="9498"/>
        </w:tabs>
        <w:rPr>
          <w:del w:id="371" w:author="Schädler Beat" w:date="2014-12-12T07:40:00Z"/>
        </w:rPr>
      </w:pPr>
      <w:del w:id="372" w:author="Schädler Beat" w:date="2014-12-12T07:40:00Z">
        <w:r w:rsidDel="005D6F17">
          <w:delText>Abzüglich</w:delText>
        </w:r>
        <w:r w:rsidR="00C04D31" w:rsidDel="005D6F17">
          <w:delText xml:space="preserve"> Grundauftrag + NO + Prognose </w:delText>
        </w:r>
        <w:r w:rsidR="00C04D31" w:rsidDel="005D6F17">
          <w:tab/>
        </w:r>
        <w:r w:rsidR="00C04D31" w:rsidRPr="00C04D31" w:rsidDel="005D6F17">
          <w:rPr>
            <w:color w:val="FF0000"/>
          </w:rPr>
          <w:delText xml:space="preserve">+980h </w:delText>
        </w:r>
        <w:r w:rsidRPr="00C04D31" w:rsidDel="005D6F17">
          <w:rPr>
            <w:highlight w:val="yellow"/>
          </w:rPr>
          <w:delText>16‘695 h</w:delText>
        </w:r>
      </w:del>
    </w:p>
    <w:p w:rsidR="00AD1D85" w:rsidDel="005D6F17" w:rsidRDefault="00AD1D85" w:rsidP="00AD1D85">
      <w:pPr>
        <w:tabs>
          <w:tab w:val="right" w:pos="9498"/>
        </w:tabs>
        <w:rPr>
          <w:del w:id="373" w:author="Schädler Beat" w:date="2014-12-12T07:40:00Z"/>
        </w:rPr>
      </w:pPr>
    </w:p>
    <w:p w:rsidR="00AD1D85" w:rsidDel="005D6F17" w:rsidRDefault="00530810" w:rsidP="00AD1D85">
      <w:pPr>
        <w:tabs>
          <w:tab w:val="right" w:pos="9498"/>
        </w:tabs>
        <w:rPr>
          <w:del w:id="374" w:author="Schädler Beat" w:date="2014-12-12T07:40:00Z"/>
        </w:rPr>
      </w:pPr>
      <w:del w:id="375" w:author="Schädler Beat" w:date="2014-12-12T07:40:00Z">
        <w:r w:rsidRPr="00AD1D85" w:rsidDel="005D6F17">
          <w:rPr>
            <w:b/>
          </w:rPr>
          <w:delText>Tot</w:delText>
        </w:r>
        <w:r w:rsidDel="005D6F17">
          <w:rPr>
            <w:b/>
          </w:rPr>
          <w:delText>al</w:delText>
        </w:r>
        <w:r w:rsidR="00AD1D85" w:rsidDel="005D6F17">
          <w:rPr>
            <w:b/>
          </w:rPr>
          <w:delText xml:space="preserve"> Stundendifferenz:</w:delText>
        </w:r>
        <w:r w:rsidR="00AD1D85" w:rsidDel="005D6F17">
          <w:rPr>
            <w:b/>
          </w:rPr>
          <w:tab/>
        </w:r>
        <w:r w:rsidR="00C04D31" w:rsidRPr="00C04D31" w:rsidDel="005D6F17">
          <w:rPr>
            <w:color w:val="FF0000"/>
          </w:rPr>
          <w:delText>-980h</w:delText>
        </w:r>
        <w:r w:rsidR="00C04D31" w:rsidRPr="00C04D31" w:rsidDel="005D6F17">
          <w:rPr>
            <w:b/>
          </w:rPr>
          <w:delText xml:space="preserve"> </w:delText>
        </w:r>
        <w:r w:rsidR="00AD1D85" w:rsidRPr="00C04D31" w:rsidDel="005D6F17">
          <w:rPr>
            <w:b/>
            <w:highlight w:val="yellow"/>
          </w:rPr>
          <w:delText>4‘240 h</w:delText>
        </w:r>
      </w:del>
    </w:p>
    <w:p w:rsidR="00AD1D85" w:rsidRPr="00C407FC" w:rsidDel="005D6F17" w:rsidRDefault="00AD1D85" w:rsidP="00AD1D85">
      <w:pPr>
        <w:tabs>
          <w:tab w:val="right" w:pos="9498"/>
        </w:tabs>
        <w:rPr>
          <w:del w:id="376" w:author="Schädler Beat" w:date="2014-12-12T07:40:00Z"/>
          <w:sz w:val="18"/>
        </w:rPr>
      </w:pPr>
      <w:del w:id="377" w:author="Schädler Beat" w:date="2014-12-12T07:40:00Z">
        <w:r w:rsidRPr="00C407FC" w:rsidDel="005D6F17">
          <w:rPr>
            <w:sz w:val="18"/>
          </w:rPr>
          <w:delText>*der Wert von 20‘935 h und 16‘695 h</w:delText>
        </w:r>
        <w:r w:rsidR="003E2599" w:rsidDel="005D6F17">
          <w:rPr>
            <w:sz w:val="18"/>
          </w:rPr>
          <w:delText xml:space="preserve"> </w:delText>
        </w:r>
        <w:r w:rsidRPr="00C407FC" w:rsidDel="005D6F17">
          <w:rPr>
            <w:sz w:val="18"/>
          </w:rPr>
          <w:delText xml:space="preserve">ist dem Kapitel </w:delText>
        </w:r>
        <w:r w:rsidR="003E2599" w:rsidDel="005D6F17">
          <w:rPr>
            <w:sz w:val="18"/>
          </w:rPr>
          <w:delText xml:space="preserve">4 </w:delText>
        </w:r>
        <w:r w:rsidRPr="00C407FC" w:rsidDel="005D6F17">
          <w:rPr>
            <w:sz w:val="18"/>
          </w:rPr>
          <w:delText>und der dortigen Ermittlung zu entnehmen.</w:delText>
        </w:r>
      </w:del>
    </w:p>
    <w:p w:rsidR="00AD1D85" w:rsidRDefault="00AD1D85" w:rsidP="00AD1D85">
      <w:pPr>
        <w:tabs>
          <w:tab w:val="right" w:pos="9498"/>
        </w:tabs>
      </w:pPr>
    </w:p>
    <w:p w:rsidR="00AD1D85" w:rsidRPr="00C407FC" w:rsidDel="00EF006E" w:rsidRDefault="00AD1D85" w:rsidP="00AD1D85">
      <w:pPr>
        <w:tabs>
          <w:tab w:val="right" w:pos="9498"/>
        </w:tabs>
        <w:rPr>
          <w:del w:id="378" w:author="Schädler Beat" w:date="2014-12-12T08:55:00Z"/>
          <w:b/>
        </w:rPr>
      </w:pPr>
      <w:del w:id="379" w:author="Schädler Beat" w:date="2014-12-12T08:55:00Z">
        <w:r w:rsidRPr="00C407FC" w:rsidDel="00EF006E">
          <w:rPr>
            <w:b/>
          </w:rPr>
          <w:delText>Wie setzten sich die Stunden der Differenz von 4‘240 h zusammen:</w:delText>
        </w:r>
      </w:del>
    </w:p>
    <w:p w:rsidR="00AD1D85" w:rsidDel="00EF006E" w:rsidRDefault="00AD1D85" w:rsidP="00AD1D85">
      <w:pPr>
        <w:pStyle w:val="Listenabsatz"/>
        <w:numPr>
          <w:ilvl w:val="0"/>
          <w:numId w:val="4"/>
        </w:numPr>
        <w:tabs>
          <w:tab w:val="right" w:pos="9498"/>
        </w:tabs>
        <w:rPr>
          <w:del w:id="380" w:author="Schädler Beat" w:date="2014-12-12T08:55:00Z"/>
        </w:rPr>
      </w:pPr>
      <w:del w:id="381" w:author="Schädler Beat" w:date="2014-12-12T08:55:00Z">
        <w:r w:rsidDel="00EF006E">
          <w:delText xml:space="preserve">Diverse Sitzungen (PS, PFS, etc.) inkl. Vorbereitung, </w:delText>
        </w:r>
      </w:del>
    </w:p>
    <w:p w:rsidR="00AD1D85" w:rsidDel="00EF006E" w:rsidRDefault="00AD1D85" w:rsidP="00AD1D85">
      <w:pPr>
        <w:pStyle w:val="Listenabsatz"/>
        <w:tabs>
          <w:tab w:val="right" w:pos="9498"/>
        </w:tabs>
        <w:ind w:left="360"/>
        <w:rPr>
          <w:del w:id="382" w:author="Schädler Beat" w:date="2014-12-12T08:55:00Z"/>
        </w:rPr>
      </w:pPr>
      <w:del w:id="383" w:author="Schädler Beat" w:date="2014-12-12T08:55:00Z">
        <w:r w:rsidDel="00EF006E">
          <w:delText>Teilnahme an Sitzung und Auswertung nach der Sitzung für diverse PL</w:delText>
        </w:r>
        <w:r w:rsidR="00C407FC" w:rsidDel="00EF006E">
          <w:delText xml:space="preserve"> </w:delText>
        </w:r>
        <w:r w:rsidDel="00EF006E">
          <w:tab/>
          <w:delText>1‘000 h</w:delText>
        </w:r>
      </w:del>
    </w:p>
    <w:p w:rsidR="00AD1D85" w:rsidDel="00EF006E" w:rsidRDefault="00AD1D85" w:rsidP="00AD1D85">
      <w:pPr>
        <w:pStyle w:val="Listenabsatz"/>
        <w:numPr>
          <w:ilvl w:val="0"/>
          <w:numId w:val="4"/>
        </w:numPr>
        <w:tabs>
          <w:tab w:val="right" w:pos="9498"/>
        </w:tabs>
        <w:rPr>
          <w:del w:id="384" w:author="Schädler Beat" w:date="2014-12-12T08:55:00Z"/>
        </w:rPr>
      </w:pPr>
      <w:del w:id="385" w:author="Schädler Beat" w:date="2014-12-12T08:55:00Z">
        <w:r w:rsidDel="00EF006E">
          <w:delText>Anpassung von Terminprogrammen</w:delText>
        </w:r>
        <w:r w:rsidDel="00EF006E">
          <w:tab/>
        </w:r>
        <w:r w:rsidR="00C407FC" w:rsidDel="00EF006E">
          <w:delText>3</w:delText>
        </w:r>
        <w:r w:rsidDel="00EF006E">
          <w:delText>00 h</w:delText>
        </w:r>
      </w:del>
    </w:p>
    <w:p w:rsidR="00AD1D85" w:rsidDel="00EF006E" w:rsidRDefault="00C407FC" w:rsidP="00AD1D85">
      <w:pPr>
        <w:pStyle w:val="Listenabsatz"/>
        <w:numPr>
          <w:ilvl w:val="0"/>
          <w:numId w:val="4"/>
        </w:numPr>
        <w:tabs>
          <w:tab w:val="right" w:pos="9498"/>
        </w:tabs>
        <w:rPr>
          <w:del w:id="386" w:author="Schädler Beat" w:date="2014-12-12T08:55:00Z"/>
        </w:rPr>
      </w:pPr>
      <w:del w:id="387" w:author="Schädler Beat" w:date="2014-12-12T08:55:00Z">
        <w:r w:rsidDel="00EF006E">
          <w:delText>Rechnungsprüfung von Dritten</w:delText>
        </w:r>
        <w:r w:rsidDel="00EF006E">
          <w:tab/>
          <w:delText>150 h</w:delText>
        </w:r>
      </w:del>
    </w:p>
    <w:p w:rsidR="00C407FC" w:rsidDel="00EF006E" w:rsidRDefault="00C407FC" w:rsidP="00AD1D85">
      <w:pPr>
        <w:pStyle w:val="Listenabsatz"/>
        <w:numPr>
          <w:ilvl w:val="0"/>
          <w:numId w:val="4"/>
        </w:numPr>
        <w:tabs>
          <w:tab w:val="right" w:pos="9498"/>
        </w:tabs>
        <w:rPr>
          <w:del w:id="388" w:author="Schädler Beat" w:date="2014-12-12T08:55:00Z"/>
        </w:rPr>
      </w:pPr>
      <w:del w:id="389" w:author="Schädler Beat" w:date="2014-12-12T08:55:00Z">
        <w:r w:rsidDel="00EF006E">
          <w:delText>Sitzungsorganisation</w:delText>
        </w:r>
        <w:r w:rsidDel="00EF006E">
          <w:tab/>
          <w:delText>50 h</w:delText>
        </w:r>
      </w:del>
    </w:p>
    <w:p w:rsidR="00C407FC" w:rsidDel="00EF006E" w:rsidRDefault="00C407FC" w:rsidP="00AD1D85">
      <w:pPr>
        <w:pStyle w:val="Listenabsatz"/>
        <w:numPr>
          <w:ilvl w:val="0"/>
          <w:numId w:val="4"/>
        </w:numPr>
        <w:tabs>
          <w:tab w:val="right" w:pos="9498"/>
        </w:tabs>
        <w:rPr>
          <w:del w:id="390" w:author="Schädler Beat" w:date="2014-12-12T08:55:00Z"/>
        </w:rPr>
      </w:pPr>
      <w:del w:id="391" w:author="Schädler Beat" w:date="2014-12-12T08:55:00Z">
        <w:r w:rsidDel="00EF006E">
          <w:delText xml:space="preserve">Einholen Offerten, Beurteilung, Empfehlung </w:delText>
        </w:r>
        <w:r w:rsidR="00856D90" w:rsidDel="00EF006E">
          <w:delText>von Dritten z.B. für ZU, etc.</w:delText>
        </w:r>
        <w:r w:rsidR="00856D90" w:rsidDel="00EF006E">
          <w:tab/>
          <w:delText>24</w:delText>
        </w:r>
        <w:r w:rsidDel="00EF006E">
          <w:delText>0 h</w:delText>
        </w:r>
      </w:del>
    </w:p>
    <w:p w:rsidR="00C407FC" w:rsidDel="00EF006E" w:rsidRDefault="00C407FC" w:rsidP="00AD1D85">
      <w:pPr>
        <w:pStyle w:val="Listenabsatz"/>
        <w:numPr>
          <w:ilvl w:val="0"/>
          <w:numId w:val="4"/>
        </w:numPr>
        <w:tabs>
          <w:tab w:val="right" w:pos="9498"/>
        </w:tabs>
        <w:rPr>
          <w:del w:id="392" w:author="Schädler Beat" w:date="2014-12-12T08:55:00Z"/>
        </w:rPr>
      </w:pPr>
      <w:del w:id="393" w:author="Schädler Beat" w:date="2014-12-12T08:55:00Z">
        <w:r w:rsidDel="00EF006E">
          <w:delText>Interne Arbeitssitzungen</w:delText>
        </w:r>
        <w:r w:rsidDel="00EF006E">
          <w:tab/>
          <w:delText>500 h</w:delText>
        </w:r>
      </w:del>
    </w:p>
    <w:p w:rsidR="00C407FC" w:rsidDel="00EF006E" w:rsidRDefault="00C407FC" w:rsidP="00AD1D85">
      <w:pPr>
        <w:pStyle w:val="Listenabsatz"/>
        <w:numPr>
          <w:ilvl w:val="0"/>
          <w:numId w:val="4"/>
        </w:numPr>
        <w:tabs>
          <w:tab w:val="right" w:pos="9498"/>
        </w:tabs>
        <w:rPr>
          <w:del w:id="394" w:author="Schädler Beat" w:date="2014-12-12T08:55:00Z"/>
        </w:rPr>
      </w:pPr>
      <w:del w:id="395" w:author="Schädler Beat" w:date="2014-12-12T08:55:00Z">
        <w:r w:rsidDel="00EF006E">
          <w:delText>Überarbeitung von Kostenstrukturen, Organisation, etc.</w:delText>
        </w:r>
        <w:r w:rsidDel="00EF006E">
          <w:tab/>
          <w:delText>300 h</w:delText>
        </w:r>
      </w:del>
    </w:p>
    <w:p w:rsidR="00C407FC" w:rsidDel="00EF006E" w:rsidRDefault="00C407FC" w:rsidP="00AD1D85">
      <w:pPr>
        <w:pStyle w:val="Listenabsatz"/>
        <w:numPr>
          <w:ilvl w:val="0"/>
          <w:numId w:val="4"/>
        </w:numPr>
        <w:tabs>
          <w:tab w:val="right" w:pos="9498"/>
        </w:tabs>
        <w:rPr>
          <w:del w:id="396" w:author="Schädler Beat" w:date="2014-12-12T08:55:00Z"/>
        </w:rPr>
      </w:pPr>
      <w:del w:id="397" w:author="Schädler Beat" w:date="2014-12-12T08:55:00Z">
        <w:r w:rsidDel="00EF006E">
          <w:delText>Veränderungen an AP-Strukturen, Hinterfragung Aufbau, etc.</w:delText>
        </w:r>
        <w:r w:rsidDel="00EF006E">
          <w:tab/>
          <w:delText>150 h</w:delText>
        </w:r>
      </w:del>
    </w:p>
    <w:p w:rsidR="00C407FC" w:rsidDel="00EF006E" w:rsidRDefault="00C407FC" w:rsidP="00AD1D85">
      <w:pPr>
        <w:pStyle w:val="Listenabsatz"/>
        <w:numPr>
          <w:ilvl w:val="0"/>
          <w:numId w:val="4"/>
        </w:numPr>
        <w:tabs>
          <w:tab w:val="right" w:pos="9498"/>
        </w:tabs>
        <w:rPr>
          <w:del w:id="398" w:author="Schädler Beat" w:date="2014-12-12T08:55:00Z"/>
        </w:rPr>
      </w:pPr>
      <w:del w:id="399" w:author="Schädler Beat" w:date="2014-12-12T08:55:00Z">
        <w:r w:rsidDel="00EF006E">
          <w:delText>Budgetmeldungen, Kostenprognose</w:delText>
        </w:r>
        <w:r w:rsidDel="00EF006E">
          <w:tab/>
          <w:delText>50 h</w:delText>
        </w:r>
      </w:del>
    </w:p>
    <w:p w:rsidR="00C407FC" w:rsidDel="00EF006E" w:rsidRDefault="00C407FC" w:rsidP="00AD1D85">
      <w:pPr>
        <w:pStyle w:val="Listenabsatz"/>
        <w:numPr>
          <w:ilvl w:val="0"/>
          <w:numId w:val="4"/>
        </w:numPr>
        <w:tabs>
          <w:tab w:val="right" w:pos="9498"/>
        </w:tabs>
        <w:rPr>
          <w:del w:id="400" w:author="Schädler Beat" w:date="2014-12-12T08:55:00Z"/>
        </w:rPr>
      </w:pPr>
      <w:del w:id="401" w:author="Schädler Beat" w:date="2014-12-12T08:55:00Z">
        <w:r w:rsidDel="00EF006E">
          <w:delText>Datenablage, Boxalino, etc.</w:delText>
        </w:r>
        <w:r w:rsidDel="00EF006E">
          <w:tab/>
          <w:delText>100 h</w:delText>
        </w:r>
      </w:del>
    </w:p>
    <w:p w:rsidR="00C407FC" w:rsidDel="00EF006E" w:rsidRDefault="00C407FC" w:rsidP="00AD1D85">
      <w:pPr>
        <w:pStyle w:val="Listenabsatz"/>
        <w:numPr>
          <w:ilvl w:val="0"/>
          <w:numId w:val="4"/>
        </w:numPr>
        <w:tabs>
          <w:tab w:val="right" w:pos="9498"/>
        </w:tabs>
        <w:rPr>
          <w:del w:id="402" w:author="Schädler Beat" w:date="2014-12-12T08:55:00Z"/>
        </w:rPr>
      </w:pPr>
      <w:del w:id="403" w:author="Schädler Beat" w:date="2014-12-12T08:55:00Z">
        <w:r w:rsidDel="00EF006E">
          <w:delText>Vorhalten der Projektleitung (30 % x 27 Monate x 170 Stunden)</w:delText>
        </w:r>
        <w:r w:rsidDel="00EF006E">
          <w:tab/>
          <w:delText>1‘400 h</w:delText>
        </w:r>
      </w:del>
    </w:p>
    <w:p w:rsidR="00C407FC" w:rsidDel="00EF006E" w:rsidRDefault="00C407FC" w:rsidP="00C407FC">
      <w:pPr>
        <w:tabs>
          <w:tab w:val="right" w:pos="9498"/>
        </w:tabs>
        <w:rPr>
          <w:del w:id="404" w:author="Schädler Beat" w:date="2014-12-12T08:55:00Z"/>
        </w:rPr>
      </w:pPr>
    </w:p>
    <w:p w:rsidR="00C407FC" w:rsidDel="00EF006E" w:rsidRDefault="00C407FC" w:rsidP="00C407FC">
      <w:pPr>
        <w:tabs>
          <w:tab w:val="right" w:pos="9498"/>
        </w:tabs>
        <w:rPr>
          <w:del w:id="405" w:author="Schädler Beat" w:date="2014-12-12T08:55:00Z"/>
        </w:rPr>
      </w:pPr>
      <w:del w:id="406" w:author="Schädler Beat" w:date="2014-12-12T08:55:00Z">
        <w:r w:rsidRPr="00C407FC" w:rsidDel="00EF006E">
          <w:rPr>
            <w:b/>
          </w:rPr>
          <w:delText>Total der angefallenen Stunden:</w:delText>
        </w:r>
        <w:r w:rsidRPr="00C407FC" w:rsidDel="00EF006E">
          <w:rPr>
            <w:b/>
          </w:rPr>
          <w:tab/>
          <w:delText>4‘240 h</w:delText>
        </w:r>
      </w:del>
    </w:p>
    <w:p w:rsidR="00AD1D85" w:rsidDel="00142357" w:rsidRDefault="00AD1D85" w:rsidP="00AD1D85">
      <w:pPr>
        <w:tabs>
          <w:tab w:val="right" w:pos="9498"/>
        </w:tabs>
        <w:rPr>
          <w:del w:id="407" w:author="Schädler Beat" w:date="2014-12-12T08:59:00Z"/>
        </w:rPr>
      </w:pPr>
    </w:p>
    <w:p w:rsidR="00DA184B" w:rsidRPr="00530810" w:rsidRDefault="00856D90" w:rsidP="00BD195A">
      <w:pPr>
        <w:rPr>
          <w:b/>
        </w:rPr>
      </w:pPr>
      <w:r w:rsidRPr="00530810">
        <w:rPr>
          <w:b/>
        </w:rPr>
        <w:t>Die Stunden für die organisatorischen Zusatzleitungen setzten sich wie folg zusammen:</w:t>
      </w:r>
    </w:p>
    <w:p w:rsidR="00856D90" w:rsidRDefault="00856D90" w:rsidP="00BD195A">
      <w:r>
        <w:t xml:space="preserve">Aus den </w:t>
      </w:r>
      <w:proofErr w:type="spellStart"/>
      <w:r>
        <w:t>Stundenrapportierungen</w:t>
      </w:r>
      <w:proofErr w:type="spellEnd"/>
      <w:r>
        <w:t xml:space="preserve"> für diese </w:t>
      </w:r>
      <w:r w:rsidR="00530810">
        <w:t>Leistungen</w:t>
      </w:r>
      <w:r>
        <w:t xml:space="preserve"> ist von Leistungen </w:t>
      </w:r>
      <w:r w:rsidR="00530810">
        <w:t>auszugehen</w:t>
      </w:r>
      <w:r>
        <w:t>, welche ausschlies</w:t>
      </w:r>
      <w:r>
        <w:t>s</w:t>
      </w:r>
      <w:r>
        <w:t xml:space="preserve">lich in den Kategorien B, C und D angefallen sind. Wir schätzend deren Einsatz in den oben aufgeführten </w:t>
      </w:r>
      <w:r w:rsidR="00530810">
        <w:t>Entstehung</w:t>
      </w:r>
      <w:r>
        <w:t xml:space="preserve"> auf jeweils 1/3 der angefallenen Stunden.</w:t>
      </w:r>
    </w:p>
    <w:p w:rsidR="00856D90" w:rsidRDefault="00856D90" w:rsidP="00856D90">
      <w:pPr>
        <w:pStyle w:val="Listenabsatz"/>
        <w:numPr>
          <w:ilvl w:val="0"/>
          <w:numId w:val="4"/>
        </w:numPr>
        <w:tabs>
          <w:tab w:val="right" w:pos="9498"/>
        </w:tabs>
      </w:pPr>
      <w:r>
        <w:t xml:space="preserve">Ca. 1/3 von </w:t>
      </w:r>
      <w:ins w:id="408" w:author="Schädler Beat" w:date="2014-12-12T08:57:00Z">
        <w:r w:rsidR="00EF006E">
          <w:t>3‘80</w:t>
        </w:r>
      </w:ins>
      <w:del w:id="409" w:author="Schädler Beat" w:date="2014-12-12T08:57:00Z">
        <w:r w:rsidDel="00EF006E">
          <w:delText>4‘24</w:delText>
        </w:r>
      </w:del>
      <w:r>
        <w:t>0h für die Kategorie B</w:t>
      </w:r>
      <w:r>
        <w:tab/>
      </w:r>
      <w:del w:id="410" w:author="Schädler Beat" w:date="2014-12-12T08:58:00Z">
        <w:r w:rsidDel="00EF006E">
          <w:delText>197‘900</w:delText>
        </w:r>
      </w:del>
      <w:ins w:id="411" w:author="Schädler Beat" w:date="2014-12-12T08:58:00Z">
        <w:r w:rsidR="00EF006E">
          <w:t>177‘333</w:t>
        </w:r>
      </w:ins>
      <w:r>
        <w:t xml:space="preserve"> CHF</w:t>
      </w:r>
    </w:p>
    <w:p w:rsidR="00856D90" w:rsidRDefault="00856D90" w:rsidP="00856D90">
      <w:pPr>
        <w:pStyle w:val="Listenabsatz"/>
        <w:numPr>
          <w:ilvl w:val="0"/>
          <w:numId w:val="4"/>
        </w:numPr>
        <w:tabs>
          <w:tab w:val="right" w:pos="9498"/>
        </w:tabs>
      </w:pPr>
      <w:r>
        <w:lastRenderedPageBreak/>
        <w:t xml:space="preserve">Ca. 1/3 von </w:t>
      </w:r>
      <w:ins w:id="412" w:author="Schädler Beat" w:date="2014-12-12T08:57:00Z">
        <w:r w:rsidR="00EF006E">
          <w:t>3‘80</w:t>
        </w:r>
      </w:ins>
      <w:del w:id="413" w:author="Schädler Beat" w:date="2014-12-12T08:57:00Z">
        <w:r w:rsidDel="00EF006E">
          <w:delText>4‘24</w:delText>
        </w:r>
      </w:del>
      <w:r>
        <w:t>0h für die Kategorie C</w:t>
      </w:r>
      <w:r>
        <w:tab/>
      </w:r>
      <w:del w:id="414" w:author="Schädler Beat" w:date="2014-12-12T08:58:00Z">
        <w:r w:rsidDel="00EF006E">
          <w:delText>166‘800</w:delText>
        </w:r>
      </w:del>
      <w:ins w:id="415" w:author="Schädler Beat" w:date="2014-12-12T08:58:00Z">
        <w:r w:rsidR="00EF006E">
          <w:t>149‘467</w:t>
        </w:r>
      </w:ins>
      <w:r>
        <w:t xml:space="preserve"> CHF</w:t>
      </w:r>
    </w:p>
    <w:p w:rsidR="00856D90" w:rsidRDefault="00856D90" w:rsidP="00856D90">
      <w:pPr>
        <w:pStyle w:val="Listenabsatz"/>
        <w:numPr>
          <w:ilvl w:val="0"/>
          <w:numId w:val="4"/>
        </w:numPr>
        <w:tabs>
          <w:tab w:val="right" w:pos="9498"/>
        </w:tabs>
      </w:pPr>
      <w:r>
        <w:t xml:space="preserve">Ca. 1/3 von </w:t>
      </w:r>
      <w:ins w:id="416" w:author="Schädler Beat" w:date="2014-12-12T08:57:00Z">
        <w:r w:rsidR="00EF006E">
          <w:t>3‘80</w:t>
        </w:r>
      </w:ins>
      <w:del w:id="417" w:author="Schädler Beat" w:date="2014-12-12T08:57:00Z">
        <w:r w:rsidDel="00EF006E">
          <w:delText>4‘24</w:delText>
        </w:r>
      </w:del>
      <w:r>
        <w:t>0h für die Kategorie D</w:t>
      </w:r>
      <w:r>
        <w:tab/>
      </w:r>
      <w:del w:id="418" w:author="Schädler Beat" w:date="2014-12-12T08:58:00Z">
        <w:r w:rsidDel="00EF006E">
          <w:delText>141‘300</w:delText>
        </w:r>
      </w:del>
      <w:ins w:id="419" w:author="Schädler Beat" w:date="2014-12-12T08:58:00Z">
        <w:r w:rsidR="00EF006E">
          <w:t>126‘667</w:t>
        </w:r>
      </w:ins>
      <w:r>
        <w:t xml:space="preserve"> CHF</w:t>
      </w:r>
    </w:p>
    <w:p w:rsidR="00856D90" w:rsidRDefault="00856D90" w:rsidP="00856D90">
      <w:pPr>
        <w:tabs>
          <w:tab w:val="right" w:pos="9498"/>
        </w:tabs>
      </w:pPr>
    </w:p>
    <w:p w:rsidR="00856D90" w:rsidRDefault="00856D90" w:rsidP="00856D90">
      <w:pPr>
        <w:tabs>
          <w:tab w:val="right" w:pos="9498"/>
        </w:tabs>
        <w:rPr>
          <w:ins w:id="420" w:author="Schädler Beat" w:date="2014-12-12T09:00:00Z"/>
          <w:b/>
        </w:rPr>
      </w:pPr>
      <w:r w:rsidRPr="00856D90">
        <w:rPr>
          <w:b/>
        </w:rPr>
        <w:t xml:space="preserve">Total </w:t>
      </w:r>
      <w:del w:id="421" w:author="Schädler Beat" w:date="2014-12-12T08:59:00Z">
        <w:r w:rsidRPr="00856D90" w:rsidDel="00EF006E">
          <w:rPr>
            <w:b/>
          </w:rPr>
          <w:delText xml:space="preserve">angefallener </w:delText>
        </w:r>
      </w:del>
      <w:r w:rsidRPr="00856D90">
        <w:rPr>
          <w:b/>
        </w:rPr>
        <w:t>Betrag für organisatorische Leistungen</w:t>
      </w:r>
      <w:r w:rsidRPr="00856D90">
        <w:rPr>
          <w:b/>
        </w:rPr>
        <w:tab/>
      </w:r>
      <w:del w:id="422" w:author="Schädler Beat" w:date="2014-12-12T08:59:00Z">
        <w:r w:rsidRPr="00856D90" w:rsidDel="00EF006E">
          <w:rPr>
            <w:b/>
          </w:rPr>
          <w:delText>506‘000</w:delText>
        </w:r>
      </w:del>
      <w:ins w:id="423" w:author="Schädler Beat" w:date="2014-12-12T08:59:00Z">
        <w:r w:rsidR="00EF006E">
          <w:rPr>
            <w:b/>
          </w:rPr>
          <w:t>453‘467</w:t>
        </w:r>
      </w:ins>
      <w:r w:rsidRPr="00856D90">
        <w:rPr>
          <w:b/>
        </w:rPr>
        <w:t xml:space="preserve"> CHF</w:t>
      </w:r>
    </w:p>
    <w:p w:rsidR="00142357" w:rsidRDefault="00142357" w:rsidP="00856D90">
      <w:pPr>
        <w:tabs>
          <w:tab w:val="right" w:pos="9498"/>
        </w:tabs>
        <w:rPr>
          <w:ins w:id="424" w:author="Schädler Beat" w:date="2014-12-12T09:00:00Z"/>
          <w:b/>
        </w:rPr>
      </w:pPr>
    </w:p>
    <w:p w:rsidR="00142357" w:rsidRDefault="00142357" w:rsidP="00856D90">
      <w:pPr>
        <w:tabs>
          <w:tab w:val="right" w:pos="9498"/>
        </w:tabs>
        <w:rPr>
          <w:ins w:id="425" w:author="Schädler Beat" w:date="2014-12-12T09:00:00Z"/>
          <w:b/>
          <w:sz w:val="22"/>
          <w:szCs w:val="22"/>
        </w:rPr>
      </w:pPr>
      <w:ins w:id="426" w:author="Schädler Beat" w:date="2014-12-12T09:00:00Z">
        <w:r>
          <w:rPr>
            <w:b/>
            <w:sz w:val="22"/>
            <w:szCs w:val="22"/>
          </w:rPr>
          <w:t>5. Gesamtbetrachtung</w:t>
        </w:r>
      </w:ins>
    </w:p>
    <w:p w:rsidR="00142357" w:rsidRDefault="00142357" w:rsidP="00856D90">
      <w:pPr>
        <w:tabs>
          <w:tab w:val="right" w:pos="9498"/>
        </w:tabs>
        <w:rPr>
          <w:ins w:id="427" w:author="Schädler Beat" w:date="2014-12-12T09:04:00Z"/>
          <w:b/>
          <w:sz w:val="22"/>
          <w:szCs w:val="22"/>
        </w:rPr>
      </w:pPr>
    </w:p>
    <w:p w:rsidR="00142357" w:rsidRPr="00142357" w:rsidRDefault="00142357" w:rsidP="00856D90">
      <w:pPr>
        <w:tabs>
          <w:tab w:val="right" w:pos="9498"/>
        </w:tabs>
        <w:rPr>
          <w:ins w:id="428" w:author="Schädler Beat" w:date="2014-12-12T09:00:00Z"/>
          <w:b/>
          <w:sz w:val="22"/>
          <w:szCs w:val="22"/>
        </w:rPr>
      </w:pPr>
      <w:ins w:id="429" w:author="Schädler Beat" w:date="2014-12-12T09:04:00Z">
        <w:r w:rsidRPr="00142357">
          <w:rPr>
            <w:b/>
            <w:sz w:val="22"/>
            <w:szCs w:val="22"/>
            <w:rPrChange w:id="430" w:author="Schädler Beat" w:date="2014-12-12T09:05:00Z">
              <w:rPr>
                <w:sz w:val="22"/>
                <w:szCs w:val="22"/>
              </w:rPr>
            </w:rPrChange>
          </w:rPr>
          <w:t xml:space="preserve">5.1 </w:t>
        </w:r>
        <w:proofErr w:type="gramStart"/>
        <w:r w:rsidRPr="00142357">
          <w:rPr>
            <w:b/>
            <w:sz w:val="22"/>
            <w:szCs w:val="22"/>
            <w:rPrChange w:id="431" w:author="Schädler Beat" w:date="2014-12-12T09:05:00Z">
              <w:rPr>
                <w:sz w:val="22"/>
                <w:szCs w:val="22"/>
              </w:rPr>
            </w:rPrChange>
          </w:rPr>
          <w:t>Nachtrag</w:t>
        </w:r>
      </w:ins>
      <w:proofErr w:type="gramEnd"/>
    </w:p>
    <w:p w:rsidR="00142357" w:rsidRDefault="00142357" w:rsidP="00856D90">
      <w:pPr>
        <w:tabs>
          <w:tab w:val="right" w:pos="9498"/>
        </w:tabs>
        <w:rPr>
          <w:ins w:id="432" w:author="Schädler Beat" w:date="2014-12-12T09:01:00Z"/>
        </w:rPr>
      </w:pPr>
      <w:ins w:id="433" w:author="Schädler Beat" w:date="2014-12-12T09:00:00Z">
        <w:r w:rsidRPr="00142357">
          <w:rPr>
            <w:rPrChange w:id="434" w:author="Schädler Beat" w:date="2014-12-12T09:01:00Z">
              <w:rPr>
                <w:b/>
                <w:sz w:val="22"/>
                <w:szCs w:val="22"/>
              </w:rPr>
            </w:rPrChange>
          </w:rPr>
          <w:t>Nachtragshonorar Anteil projekt- und fachspezifische Zusatzleistungen</w:t>
        </w:r>
      </w:ins>
      <w:ins w:id="435" w:author="Schädler Beat" w:date="2014-12-12T09:01:00Z">
        <w:r>
          <w:tab/>
          <w:t>97‘725.00</w:t>
        </w:r>
      </w:ins>
    </w:p>
    <w:p w:rsidR="00142357" w:rsidRDefault="00142357" w:rsidP="00856D90">
      <w:pPr>
        <w:tabs>
          <w:tab w:val="right" w:pos="9498"/>
        </w:tabs>
        <w:rPr>
          <w:ins w:id="436" w:author="Schädler Beat" w:date="2014-12-12T09:03:00Z"/>
          <w:u w:val="single"/>
        </w:rPr>
      </w:pPr>
      <w:ins w:id="437" w:author="Schädler Beat" w:date="2014-12-12T09:01:00Z">
        <w:r>
          <w:t>Nachtragshonorar Anteil organisatorische Zusatzleistungen</w:t>
        </w:r>
        <w:r>
          <w:tab/>
        </w:r>
        <w:r w:rsidRPr="00142357">
          <w:rPr>
            <w:u w:val="single"/>
            <w:rPrChange w:id="438" w:author="Schädler Beat" w:date="2014-12-12T09:03:00Z">
              <w:rPr/>
            </w:rPrChange>
          </w:rPr>
          <w:t>453‘467.00</w:t>
        </w:r>
      </w:ins>
    </w:p>
    <w:p w:rsidR="00142357" w:rsidRDefault="00142357" w:rsidP="00856D90">
      <w:pPr>
        <w:tabs>
          <w:tab w:val="right" w:pos="9498"/>
        </w:tabs>
        <w:rPr>
          <w:ins w:id="439" w:author="Schädler Beat" w:date="2014-12-12T09:04:00Z"/>
          <w:b/>
          <w:u w:val="single"/>
        </w:rPr>
      </w:pPr>
      <w:ins w:id="440" w:author="Schädler Beat" w:date="2014-12-12T09:03:00Z">
        <w:r w:rsidRPr="00142357">
          <w:rPr>
            <w:b/>
            <w:rPrChange w:id="441" w:author="Schädler Beat" w:date="2014-12-12T09:03:00Z">
              <w:rPr>
                <w:u w:val="single"/>
              </w:rPr>
            </w:rPrChange>
          </w:rPr>
          <w:t xml:space="preserve">Total Honorar </w:t>
        </w:r>
        <w:r>
          <w:rPr>
            <w:b/>
          </w:rPr>
          <w:tab/>
        </w:r>
        <w:r w:rsidRPr="00142357">
          <w:rPr>
            <w:b/>
            <w:u w:val="single"/>
            <w:rPrChange w:id="442" w:author="Schädler Beat" w:date="2014-12-12T09:03:00Z">
              <w:rPr>
                <w:b/>
              </w:rPr>
            </w:rPrChange>
          </w:rPr>
          <w:t>551‘192.00</w:t>
        </w:r>
      </w:ins>
    </w:p>
    <w:p w:rsidR="00142357" w:rsidRDefault="00142357" w:rsidP="00856D90">
      <w:pPr>
        <w:tabs>
          <w:tab w:val="right" w:pos="9498"/>
        </w:tabs>
        <w:rPr>
          <w:ins w:id="443" w:author="Schädler Beat" w:date="2014-12-12T09:04:00Z"/>
          <w:b/>
          <w:u w:val="single"/>
        </w:rPr>
      </w:pPr>
    </w:p>
    <w:p w:rsidR="00142357" w:rsidRDefault="00142357" w:rsidP="00856D90">
      <w:pPr>
        <w:tabs>
          <w:tab w:val="right" w:pos="9498"/>
        </w:tabs>
        <w:rPr>
          <w:ins w:id="444" w:author="Schädler Beat" w:date="2014-12-12T09:04:00Z"/>
          <w:b/>
        </w:rPr>
      </w:pPr>
      <w:ins w:id="445" w:author="Schädler Beat" w:date="2014-12-12T09:04:00Z">
        <w:r w:rsidRPr="00142357">
          <w:rPr>
            <w:b/>
            <w:highlight w:val="yellow"/>
            <w:rPrChange w:id="446" w:author="Schädler Beat" w:date="2014-12-12T09:04:00Z">
              <w:rPr>
                <w:b/>
              </w:rPr>
            </w:rPrChange>
          </w:rPr>
          <w:t>Erhöhung Anteil Nebenkosten??</w:t>
        </w:r>
      </w:ins>
    </w:p>
    <w:p w:rsidR="00142357" w:rsidRDefault="00142357" w:rsidP="00856D90">
      <w:pPr>
        <w:tabs>
          <w:tab w:val="right" w:pos="9498"/>
        </w:tabs>
        <w:rPr>
          <w:ins w:id="447" w:author="Schädler Beat" w:date="2014-12-12T09:04:00Z"/>
          <w:b/>
        </w:rPr>
      </w:pPr>
    </w:p>
    <w:p w:rsidR="00142357" w:rsidRPr="00142357" w:rsidRDefault="00142357" w:rsidP="00856D90">
      <w:pPr>
        <w:tabs>
          <w:tab w:val="right" w:pos="9498"/>
        </w:tabs>
        <w:rPr>
          <w:b/>
        </w:rPr>
      </w:pPr>
      <w:ins w:id="448" w:author="Schädler Beat" w:date="2014-12-12T09:05:00Z">
        <w:r>
          <w:rPr>
            <w:b/>
          </w:rPr>
          <w:t>5.2 Stundenansätze</w:t>
        </w:r>
      </w:ins>
    </w:p>
    <w:p w:rsidR="00856D90" w:rsidRDefault="00856D90" w:rsidP="00856D90">
      <w:pPr>
        <w:tabs>
          <w:tab w:val="right" w:pos="9498"/>
        </w:tabs>
      </w:pPr>
    </w:p>
    <w:p w:rsidR="00142357" w:rsidRDefault="00142357" w:rsidP="00856D90">
      <w:pPr>
        <w:tabs>
          <w:tab w:val="right" w:pos="9498"/>
        </w:tabs>
        <w:rPr>
          <w:ins w:id="449" w:author="Schädler Beat" w:date="2014-12-12T09:06:00Z"/>
        </w:rPr>
      </w:pPr>
      <w:ins w:id="450" w:author="Schädler Beat" w:date="2014-12-12T09:06:00Z">
        <w:r>
          <w:t>Unter Berücksichtigung dieses Nachtrages verändert sich der durchschnittliche Stundenansatz wie folgt:</w:t>
        </w:r>
      </w:ins>
    </w:p>
    <w:p w:rsidR="00142357" w:rsidRPr="00142357" w:rsidRDefault="00142357" w:rsidP="00856D90">
      <w:pPr>
        <w:tabs>
          <w:tab w:val="right" w:pos="9498"/>
        </w:tabs>
        <w:rPr>
          <w:ins w:id="451" w:author="Schädler Beat" w:date="2014-12-12T09:05:00Z"/>
          <w:rPrChange w:id="452" w:author="Schädler Beat" w:date="2014-12-12T09:06:00Z">
            <w:rPr>
              <w:ins w:id="453" w:author="Schädler Beat" w:date="2014-12-12T09:05:00Z"/>
              <w:b/>
              <w:highlight w:val="yellow"/>
            </w:rPr>
          </w:rPrChange>
        </w:rPr>
      </w:pPr>
    </w:p>
    <w:p w:rsidR="00856D90" w:rsidRPr="005072E1" w:rsidDel="00142357" w:rsidRDefault="00856D90" w:rsidP="00856D90">
      <w:pPr>
        <w:tabs>
          <w:tab w:val="right" w:pos="9498"/>
        </w:tabs>
        <w:rPr>
          <w:del w:id="454" w:author="Schädler Beat" w:date="2014-12-12T09:06:00Z"/>
          <w:b/>
          <w:highlight w:val="yellow"/>
        </w:rPr>
      </w:pPr>
      <w:del w:id="455" w:author="Schädler Beat" w:date="2014-12-12T09:06:00Z">
        <w:r w:rsidRPr="005072E1" w:rsidDel="00142357">
          <w:rPr>
            <w:b/>
            <w:highlight w:val="yellow"/>
          </w:rPr>
          <w:delText xml:space="preserve">Basierend anhand dieser beachtlichen Darstellung, lässt sich die Erhöhung, resp. Veränderung des </w:delText>
        </w:r>
        <w:r w:rsidR="00530810" w:rsidRPr="005072E1" w:rsidDel="00142357">
          <w:rPr>
            <w:b/>
            <w:highlight w:val="yellow"/>
          </w:rPr>
          <w:delText>mittleren</w:delText>
        </w:r>
        <w:r w:rsidRPr="005072E1" w:rsidDel="00142357">
          <w:rPr>
            <w:b/>
            <w:highlight w:val="yellow"/>
          </w:rPr>
          <w:delText xml:space="preserve"> Stundenansatzes dokumentieren:</w:delText>
        </w:r>
      </w:del>
    </w:p>
    <w:p w:rsidR="00856D90" w:rsidRPr="005072E1" w:rsidRDefault="00856D90" w:rsidP="00856D90">
      <w:pPr>
        <w:tabs>
          <w:tab w:val="right" w:pos="9498"/>
        </w:tabs>
        <w:rPr>
          <w:b/>
          <w:highlight w:val="yellow"/>
        </w:rPr>
      </w:pPr>
    </w:p>
    <w:p w:rsidR="00363A63" w:rsidRPr="00363A63" w:rsidRDefault="00856D90" w:rsidP="00856D90">
      <w:pPr>
        <w:pStyle w:val="Listenabsatz"/>
        <w:numPr>
          <w:ilvl w:val="0"/>
          <w:numId w:val="14"/>
        </w:numPr>
        <w:tabs>
          <w:tab w:val="right" w:pos="9498"/>
        </w:tabs>
        <w:rPr>
          <w:ins w:id="456" w:author="Schädler Beat" w:date="2014-12-12T09:10:00Z"/>
          <w:rPrChange w:id="457" w:author="Schädler Beat" w:date="2014-12-12T09:16:00Z">
            <w:rPr>
              <w:ins w:id="458" w:author="Schädler Beat" w:date="2014-12-12T09:10:00Z"/>
              <w:b/>
              <w:highlight w:val="yellow"/>
            </w:rPr>
          </w:rPrChange>
        </w:rPr>
      </w:pPr>
      <w:r w:rsidRPr="00363A63">
        <w:rPr>
          <w:b/>
          <w:rPrChange w:id="459" w:author="Schädler Beat" w:date="2014-12-12T09:16:00Z">
            <w:rPr>
              <w:b/>
              <w:highlight w:val="yellow"/>
            </w:rPr>
          </w:rPrChange>
        </w:rPr>
        <w:t>(1‘553‘655</w:t>
      </w:r>
      <w:ins w:id="460" w:author="Schädler Beat" w:date="2014-12-12T09:07:00Z">
        <w:r w:rsidR="00142357" w:rsidRPr="00363A63">
          <w:rPr>
            <w:b/>
            <w:rPrChange w:id="461" w:author="Schädler Beat" w:date="2014-12-12T09:16:00Z">
              <w:rPr>
                <w:b/>
                <w:highlight w:val="yellow"/>
              </w:rPr>
            </w:rPrChange>
          </w:rPr>
          <w:t xml:space="preserve"> + 551‘192</w:t>
        </w:r>
      </w:ins>
      <w:del w:id="462" w:author="Schädler Beat" w:date="2014-12-12T09:07:00Z">
        <w:r w:rsidRPr="00363A63" w:rsidDel="00142357">
          <w:rPr>
            <w:b/>
            <w:rPrChange w:id="463" w:author="Schädler Beat" w:date="2014-12-12T09:16:00Z">
              <w:rPr>
                <w:b/>
                <w:highlight w:val="yellow"/>
              </w:rPr>
            </w:rPrChange>
          </w:rPr>
          <w:delText xml:space="preserve"> + 506‘000</w:delText>
        </w:r>
      </w:del>
      <w:r w:rsidRPr="00363A63">
        <w:rPr>
          <w:b/>
          <w:rPrChange w:id="464" w:author="Schädler Beat" w:date="2014-12-12T09:16:00Z">
            <w:rPr>
              <w:b/>
              <w:highlight w:val="yellow"/>
            </w:rPr>
          </w:rPrChange>
        </w:rPr>
        <w:t>)</w:t>
      </w:r>
      <w:ins w:id="465" w:author="Schädler Beat" w:date="2014-12-12T09:11:00Z">
        <w:r w:rsidR="00363A63" w:rsidRPr="00363A63">
          <w:rPr>
            <w:b/>
            <w:rPrChange w:id="466" w:author="Schädler Beat" w:date="2014-12-12T09:16:00Z">
              <w:rPr>
                <w:b/>
                <w:highlight w:val="yellow"/>
              </w:rPr>
            </w:rPrChange>
          </w:rPr>
          <w:t>.-</w:t>
        </w:r>
      </w:ins>
      <w:r w:rsidRPr="00363A63">
        <w:rPr>
          <w:b/>
          <w:rPrChange w:id="467" w:author="Schädler Beat" w:date="2014-12-12T09:16:00Z">
            <w:rPr>
              <w:b/>
              <w:highlight w:val="yellow"/>
            </w:rPr>
          </w:rPrChange>
        </w:rPr>
        <w:t xml:space="preserve"> / </w:t>
      </w:r>
      <w:del w:id="468" w:author="Schädler Beat" w:date="2014-12-12T09:08:00Z">
        <w:r w:rsidRPr="00363A63" w:rsidDel="00142357">
          <w:rPr>
            <w:b/>
            <w:rPrChange w:id="469" w:author="Schädler Beat" w:date="2014-12-12T09:16:00Z">
              <w:rPr>
                <w:b/>
                <w:highlight w:val="yellow"/>
              </w:rPr>
            </w:rPrChange>
          </w:rPr>
          <w:delText>20‘935</w:delText>
        </w:r>
      </w:del>
      <w:ins w:id="470" w:author="Schädler Beat" w:date="2014-12-12T09:08:00Z">
        <w:r w:rsidR="00142357" w:rsidRPr="00363A63">
          <w:rPr>
            <w:b/>
            <w:rPrChange w:id="471" w:author="Schädler Beat" w:date="2014-12-12T09:16:00Z">
              <w:rPr>
                <w:b/>
                <w:highlight w:val="yellow"/>
              </w:rPr>
            </w:rPrChange>
          </w:rPr>
          <w:t>(8‘540 + 8‘075</w:t>
        </w:r>
      </w:ins>
      <w:ins w:id="472" w:author="Schädler Beat" w:date="2014-12-12T09:09:00Z">
        <w:r w:rsidR="00142357" w:rsidRPr="00363A63">
          <w:rPr>
            <w:b/>
            <w:rPrChange w:id="473" w:author="Schädler Beat" w:date="2014-12-12T09:16:00Z">
              <w:rPr>
                <w:b/>
                <w:highlight w:val="yellow"/>
              </w:rPr>
            </w:rPrChange>
          </w:rPr>
          <w:t xml:space="preserve"> + 3‘800</w:t>
        </w:r>
        <w:r w:rsidR="00363A63" w:rsidRPr="00363A63">
          <w:rPr>
            <w:b/>
            <w:rPrChange w:id="474" w:author="Schädler Beat" w:date="2014-12-12T09:16:00Z">
              <w:rPr>
                <w:b/>
                <w:highlight w:val="yellow"/>
              </w:rPr>
            </w:rPrChange>
          </w:rPr>
          <w:t xml:space="preserve"> + </w:t>
        </w:r>
        <w:r w:rsidR="00363A63" w:rsidRPr="00301168">
          <w:rPr>
            <w:b/>
            <w:color w:val="FF0000"/>
            <w:highlight w:val="yellow"/>
            <w:rPrChange w:id="475" w:author="Schädler Beat" w:date="2014-12-12T09:27:00Z">
              <w:rPr>
                <w:b/>
                <w:highlight w:val="yellow"/>
              </w:rPr>
            </w:rPrChange>
          </w:rPr>
          <w:t>1‘060</w:t>
        </w:r>
      </w:ins>
      <w:ins w:id="476" w:author="Schädler Beat" w:date="2014-12-12T09:10:00Z">
        <w:r w:rsidR="00363A63" w:rsidRPr="00301168">
          <w:rPr>
            <w:b/>
            <w:highlight w:val="yellow"/>
          </w:rPr>
          <w:t>??</w:t>
        </w:r>
      </w:ins>
      <w:ins w:id="477" w:author="Schädler Beat" w:date="2014-12-12T09:09:00Z">
        <w:r w:rsidR="00142357" w:rsidRPr="00301168">
          <w:rPr>
            <w:b/>
            <w:highlight w:val="yellow"/>
          </w:rPr>
          <w:t>)</w:t>
        </w:r>
      </w:ins>
      <w:ins w:id="478" w:author="Schädler Beat" w:date="2014-12-12T09:08:00Z">
        <w:r w:rsidR="00142357" w:rsidRPr="00363A63">
          <w:rPr>
            <w:b/>
            <w:rPrChange w:id="479" w:author="Schädler Beat" w:date="2014-12-12T09:16:00Z">
              <w:rPr>
                <w:b/>
                <w:highlight w:val="yellow"/>
              </w:rPr>
            </w:rPrChange>
          </w:rPr>
          <w:t>h</w:t>
        </w:r>
      </w:ins>
      <w:del w:id="480" w:author="Schädler Beat" w:date="2014-12-12T09:10:00Z">
        <w:r w:rsidRPr="00363A63" w:rsidDel="00363A63">
          <w:rPr>
            <w:b/>
            <w:rPrChange w:id="481" w:author="Schädler Beat" w:date="2014-12-12T09:16:00Z">
              <w:rPr>
                <w:b/>
                <w:highlight w:val="yellow"/>
              </w:rPr>
            </w:rPrChange>
          </w:rPr>
          <w:delText xml:space="preserve"> h </w:delText>
        </w:r>
      </w:del>
      <w:r w:rsidR="003E2599" w:rsidRPr="00363A63">
        <w:rPr>
          <w:b/>
          <w:rPrChange w:id="482" w:author="Schädler Beat" w:date="2014-12-12T09:16:00Z">
            <w:rPr>
              <w:b/>
              <w:highlight w:val="yellow"/>
            </w:rPr>
          </w:rPrChange>
        </w:rPr>
        <w:t xml:space="preserve"> </w:t>
      </w:r>
      <w:ins w:id="483" w:author="Schädler Beat" w:date="2014-12-12T09:10:00Z">
        <w:r w:rsidR="00363A63" w:rsidRPr="00363A63">
          <w:rPr>
            <w:b/>
            <w:rPrChange w:id="484" w:author="Schädler Beat" w:date="2014-12-12T09:16:00Z">
              <w:rPr>
                <w:b/>
                <w:highlight w:val="yellow"/>
              </w:rPr>
            </w:rPrChange>
          </w:rPr>
          <w:t xml:space="preserve"> = </w:t>
        </w:r>
      </w:ins>
    </w:p>
    <w:p w:rsidR="00856D90" w:rsidRPr="00363A63" w:rsidRDefault="00363A63" w:rsidP="00856D90">
      <w:pPr>
        <w:pStyle w:val="Listenabsatz"/>
        <w:numPr>
          <w:ilvl w:val="0"/>
          <w:numId w:val="14"/>
        </w:numPr>
        <w:tabs>
          <w:tab w:val="right" w:pos="9498"/>
        </w:tabs>
        <w:rPr>
          <w:rPrChange w:id="485" w:author="Schädler Beat" w:date="2014-12-12T09:16:00Z">
            <w:rPr>
              <w:highlight w:val="yellow"/>
            </w:rPr>
          </w:rPrChange>
        </w:rPr>
      </w:pPr>
      <w:ins w:id="486" w:author="Schädler Beat" w:date="2014-12-12T09:11:00Z">
        <w:r w:rsidRPr="00363A63">
          <w:rPr>
            <w:b/>
            <w:rPrChange w:id="487" w:author="Schädler Beat" w:date="2014-12-12T09:16:00Z">
              <w:rPr>
                <w:b/>
                <w:highlight w:val="yellow"/>
              </w:rPr>
            </w:rPrChange>
          </w:rPr>
          <w:t>2‘104</w:t>
        </w:r>
      </w:ins>
      <w:ins w:id="488" w:author="Schädler Beat" w:date="2014-12-12T09:27:00Z">
        <w:r w:rsidR="00301168">
          <w:rPr>
            <w:b/>
          </w:rPr>
          <w:t>‘</w:t>
        </w:r>
      </w:ins>
      <w:ins w:id="489" w:author="Schädler Beat" w:date="2014-12-12T09:11:00Z">
        <w:r w:rsidRPr="00363A63">
          <w:rPr>
            <w:b/>
            <w:rPrChange w:id="490" w:author="Schädler Beat" w:date="2014-12-12T09:16:00Z">
              <w:rPr>
                <w:b/>
                <w:highlight w:val="yellow"/>
              </w:rPr>
            </w:rPrChange>
          </w:rPr>
          <w:t>847.-</w:t>
        </w:r>
      </w:ins>
      <w:ins w:id="491" w:author="Schädler Beat" w:date="2014-12-12T09:10:00Z">
        <w:r w:rsidRPr="00363A63">
          <w:rPr>
            <w:b/>
            <w:rPrChange w:id="492" w:author="Schädler Beat" w:date="2014-12-12T09:16:00Z">
              <w:rPr>
                <w:b/>
                <w:highlight w:val="yellow"/>
              </w:rPr>
            </w:rPrChange>
          </w:rPr>
          <w:t>/ 21</w:t>
        </w:r>
      </w:ins>
      <w:ins w:id="493" w:author="Schädler Beat" w:date="2014-12-12T09:11:00Z">
        <w:r w:rsidRPr="00363A63">
          <w:rPr>
            <w:b/>
            <w:rPrChange w:id="494" w:author="Schädler Beat" w:date="2014-12-12T09:16:00Z">
              <w:rPr>
                <w:b/>
                <w:highlight w:val="yellow"/>
              </w:rPr>
            </w:rPrChange>
          </w:rPr>
          <w:t>‘475h =</w:t>
        </w:r>
        <w:r w:rsidRPr="00363A63">
          <w:rPr>
            <w:b/>
            <w:rPrChange w:id="495" w:author="Schädler Beat" w:date="2014-12-12T09:16:00Z">
              <w:rPr>
                <w:b/>
                <w:highlight w:val="yellow"/>
              </w:rPr>
            </w:rPrChange>
          </w:rPr>
          <w:tab/>
          <w:t>98.01.-/h</w:t>
        </w:r>
      </w:ins>
      <w:del w:id="496" w:author="Schädler Beat" w:date="2014-12-12T09:10:00Z">
        <w:r w:rsidR="00856D90" w:rsidRPr="00363A63" w:rsidDel="00363A63">
          <w:rPr>
            <w:b/>
            <w:rPrChange w:id="497" w:author="Schädler Beat" w:date="2014-12-12T09:16:00Z">
              <w:rPr>
                <w:b/>
                <w:highlight w:val="yellow"/>
              </w:rPr>
            </w:rPrChange>
          </w:rPr>
          <w:delText>=</w:delText>
        </w:r>
        <w:r w:rsidR="00856D90" w:rsidRPr="00363A63" w:rsidDel="00363A63">
          <w:rPr>
            <w:b/>
            <w:rPrChange w:id="498" w:author="Schädler Beat" w:date="2014-12-12T09:16:00Z">
              <w:rPr>
                <w:b/>
                <w:highlight w:val="yellow"/>
              </w:rPr>
            </w:rPrChange>
          </w:rPr>
          <w:tab/>
          <w:delText>98</w:delText>
        </w:r>
        <w:r w:rsidR="003E2599" w:rsidRPr="00363A63" w:rsidDel="00363A63">
          <w:rPr>
            <w:b/>
            <w:rPrChange w:id="499" w:author="Schädler Beat" w:date="2014-12-12T09:16:00Z">
              <w:rPr>
                <w:b/>
                <w:highlight w:val="yellow"/>
              </w:rPr>
            </w:rPrChange>
          </w:rPr>
          <w:delText>.38 CHF/h</w:delText>
        </w:r>
      </w:del>
    </w:p>
    <w:p w:rsidR="00856D90" w:rsidRPr="00363A63" w:rsidRDefault="00856D90">
      <w:pPr>
        <w:overflowPunct/>
        <w:autoSpaceDE/>
        <w:autoSpaceDN/>
        <w:adjustRightInd/>
        <w:jc w:val="left"/>
        <w:textAlignment w:val="auto"/>
        <w:rPr>
          <w:rPrChange w:id="500" w:author="Schädler Beat" w:date="2014-12-12T09:16:00Z">
            <w:rPr>
              <w:highlight w:val="yellow"/>
            </w:rPr>
          </w:rPrChange>
        </w:rPr>
      </w:pPr>
    </w:p>
    <w:p w:rsidR="003E2599" w:rsidRPr="00301168" w:rsidRDefault="00856D90">
      <w:pPr>
        <w:overflowPunct/>
        <w:autoSpaceDE/>
        <w:autoSpaceDN/>
        <w:adjustRightInd/>
        <w:jc w:val="left"/>
        <w:textAlignment w:val="auto"/>
        <w:rPr>
          <w:color w:val="FF0000"/>
          <w:rPrChange w:id="501" w:author="Schädler Beat" w:date="2014-12-12T09:29:00Z">
            <w:rPr>
              <w:highlight w:val="yellow"/>
            </w:rPr>
          </w:rPrChange>
        </w:rPr>
      </w:pPr>
      <w:r w:rsidRPr="00301168">
        <w:rPr>
          <w:highlight w:val="yellow"/>
        </w:rPr>
        <w:t>Die 1‘553‘655 CHF sind das Kostendach der  Grundofferte und NO (genehmigte NO)</w:t>
      </w:r>
      <w:r w:rsidR="003E2599" w:rsidRPr="00301168">
        <w:rPr>
          <w:highlight w:val="yellow"/>
        </w:rPr>
        <w:t>.</w:t>
      </w:r>
      <w:ins w:id="502" w:author="Schädler Beat" w:date="2014-12-12T09:29:00Z">
        <w:r w:rsidR="00301168">
          <w:t xml:space="preserve"> </w:t>
        </w:r>
        <w:r w:rsidR="00301168">
          <w:rPr>
            <w:color w:val="FF0000"/>
          </w:rPr>
          <w:t>Stimmt das wirklich? Dann muss die Kalkulation nochmals angepasst werden.</w:t>
        </w:r>
      </w:ins>
    </w:p>
    <w:p w:rsidR="003E2599" w:rsidRPr="00363A63" w:rsidRDefault="003E2599">
      <w:pPr>
        <w:overflowPunct/>
        <w:autoSpaceDE/>
        <w:autoSpaceDN/>
        <w:adjustRightInd/>
        <w:jc w:val="left"/>
        <w:textAlignment w:val="auto"/>
        <w:rPr>
          <w:rPrChange w:id="503" w:author="Schädler Beat" w:date="2014-12-12T09:16:00Z">
            <w:rPr>
              <w:highlight w:val="yellow"/>
            </w:rPr>
          </w:rPrChange>
        </w:rPr>
      </w:pPr>
    </w:p>
    <w:p w:rsidR="003E2599" w:rsidRPr="00363A63" w:rsidDel="00363A63" w:rsidRDefault="00363A63">
      <w:pPr>
        <w:overflowPunct/>
        <w:autoSpaceDE/>
        <w:autoSpaceDN/>
        <w:adjustRightInd/>
        <w:jc w:val="left"/>
        <w:textAlignment w:val="auto"/>
        <w:rPr>
          <w:del w:id="504" w:author="Schädler Beat" w:date="2014-12-12T09:14:00Z"/>
          <w:rPrChange w:id="505" w:author="Schädler Beat" w:date="2014-12-12T09:16:00Z">
            <w:rPr>
              <w:del w:id="506" w:author="Schädler Beat" w:date="2014-12-12T09:14:00Z"/>
              <w:highlight w:val="yellow"/>
            </w:rPr>
          </w:rPrChange>
        </w:rPr>
      </w:pPr>
      <w:ins w:id="507" w:author="Schädler Beat" w:date="2014-12-12T09:12:00Z">
        <w:r w:rsidRPr="00363A63">
          <w:rPr>
            <w:rPrChange w:id="508" w:author="Schädler Beat" w:date="2014-12-12T09:16:00Z">
              <w:rPr>
                <w:highlight w:val="yellow"/>
              </w:rPr>
            </w:rPrChange>
          </w:rPr>
          <w:t xml:space="preserve">Unter Einhaltung der vertraglichen Regelungen ist die IG bereit, die Differenz aus dem durchschnittlichen </w:t>
        </w:r>
      </w:ins>
      <w:ins w:id="509" w:author="Schädler Beat" w:date="2014-12-12T09:13:00Z">
        <w:r w:rsidRPr="00363A63">
          <w:rPr>
            <w:rPrChange w:id="510" w:author="Schädler Beat" w:date="2014-12-12T09:16:00Z">
              <w:rPr>
                <w:highlight w:val="yellow"/>
              </w:rPr>
            </w:rPrChange>
          </w:rPr>
          <w:t xml:space="preserve">effektiven und berechneten </w:t>
        </w:r>
      </w:ins>
      <w:ins w:id="511" w:author="Schädler Beat" w:date="2014-12-12T09:12:00Z">
        <w:r w:rsidRPr="00363A63">
          <w:rPr>
            <w:rPrChange w:id="512" w:author="Schädler Beat" w:date="2014-12-12T09:16:00Z">
              <w:rPr>
                <w:highlight w:val="yellow"/>
              </w:rPr>
            </w:rPrChange>
          </w:rPr>
          <w:t>Stundenansatz</w:t>
        </w:r>
      </w:ins>
      <w:ins w:id="513" w:author="Schädler Beat" w:date="2014-12-12T09:13:00Z">
        <w:r w:rsidRPr="00363A63">
          <w:rPr>
            <w:rPrChange w:id="514" w:author="Schädler Beat" w:date="2014-12-12T09:16:00Z">
              <w:rPr>
                <w:highlight w:val="yellow"/>
              </w:rPr>
            </w:rPrChange>
          </w:rPr>
          <w:t xml:space="preserve"> zu übernehmen.</w:t>
        </w:r>
      </w:ins>
    </w:p>
    <w:p w:rsidR="003E2599" w:rsidRPr="005072E1" w:rsidRDefault="00363A63">
      <w:pPr>
        <w:overflowPunct/>
        <w:autoSpaceDE/>
        <w:autoSpaceDN/>
        <w:adjustRightInd/>
        <w:jc w:val="left"/>
        <w:textAlignment w:val="auto"/>
        <w:rPr>
          <w:highlight w:val="yellow"/>
        </w:rPr>
      </w:pPr>
      <w:ins w:id="515" w:author="Schädler Beat" w:date="2014-12-12T09:14:00Z">
        <w:r w:rsidRPr="00363A63">
          <w:rPr>
            <w:rPrChange w:id="516" w:author="Schädler Beat" w:date="2014-12-12T09:16:00Z">
              <w:rPr>
                <w:highlight w:val="yellow"/>
              </w:rPr>
            </w:rPrChange>
          </w:rPr>
          <w:t xml:space="preserve"> Der effektive durchschnittliche Stundenansatz ist aus </w:t>
        </w:r>
      </w:ins>
      <w:del w:id="517" w:author="Schädler Beat" w:date="2014-12-12T09:14:00Z">
        <w:r w:rsidR="003E2599" w:rsidRPr="00363A63" w:rsidDel="00363A63">
          <w:rPr>
            <w:rPrChange w:id="518" w:author="Schädler Beat" w:date="2014-12-12T09:16:00Z">
              <w:rPr>
                <w:highlight w:val="yellow"/>
              </w:rPr>
            </w:rPrChange>
          </w:rPr>
          <w:delText xml:space="preserve">Aus der Betrachtung im </w:delText>
        </w:r>
      </w:del>
      <w:del w:id="519" w:author="Schädler Beat" w:date="2014-12-12T09:12:00Z">
        <w:r w:rsidR="003E2599" w:rsidRPr="00363A63" w:rsidDel="00363A63">
          <w:rPr>
            <w:rPrChange w:id="520" w:author="Schädler Beat" w:date="2014-12-12T09:16:00Z">
              <w:rPr>
                <w:highlight w:val="yellow"/>
              </w:rPr>
            </w:rPrChange>
          </w:rPr>
          <w:delText>Kapitel 4</w:delText>
        </w:r>
      </w:del>
      <w:ins w:id="521" w:author="Schädler Beat" w:date="2014-12-12T09:12:00Z">
        <w:r w:rsidRPr="00363A63">
          <w:rPr>
            <w:rPrChange w:id="522" w:author="Schädler Beat" w:date="2014-12-12T09:16:00Z">
              <w:rPr>
                <w:highlight w:val="yellow"/>
              </w:rPr>
            </w:rPrChange>
          </w:rPr>
          <w:t>Anhang 1</w:t>
        </w:r>
      </w:ins>
      <w:r w:rsidR="003E2599" w:rsidRPr="00363A63">
        <w:rPr>
          <w:rPrChange w:id="523" w:author="Schädler Beat" w:date="2014-12-12T09:16:00Z">
            <w:rPr>
              <w:highlight w:val="yellow"/>
            </w:rPr>
          </w:rPrChange>
        </w:rPr>
        <w:t xml:space="preserve"> </w:t>
      </w:r>
      <w:ins w:id="524" w:author="Schädler Beat" w:date="2014-12-12T09:14:00Z">
        <w:r w:rsidRPr="00363A63">
          <w:rPr>
            <w:rPrChange w:id="525" w:author="Schädler Beat" w:date="2014-12-12T09:16:00Z">
              <w:rPr>
                <w:highlight w:val="yellow"/>
              </w:rPr>
            </w:rPrChange>
          </w:rPr>
          <w:t xml:space="preserve">ersichtlich; er beträgt </w:t>
        </w:r>
      </w:ins>
      <w:del w:id="526" w:author="Schädler Beat" w:date="2014-12-12T09:14:00Z">
        <w:r w:rsidR="003E2599" w:rsidRPr="00363A63" w:rsidDel="00363A63">
          <w:rPr>
            <w:rPrChange w:id="527" w:author="Schädler Beat" w:date="2014-12-12T09:16:00Z">
              <w:rPr>
                <w:highlight w:val="yellow"/>
              </w:rPr>
            </w:rPrChange>
          </w:rPr>
          <w:delText xml:space="preserve">(effektiver mittlerer Stundenansatz von </w:delText>
        </w:r>
      </w:del>
      <w:r w:rsidR="003E2599" w:rsidRPr="00363A63">
        <w:rPr>
          <w:rPrChange w:id="528" w:author="Schädler Beat" w:date="2014-12-12T09:16:00Z">
            <w:rPr>
              <w:highlight w:val="yellow"/>
            </w:rPr>
          </w:rPrChange>
        </w:rPr>
        <w:t>102.86 CHF/h</w:t>
      </w:r>
      <w:ins w:id="529" w:author="Schädler Beat" w:date="2014-12-12T09:15:00Z">
        <w:r w:rsidRPr="00363A63">
          <w:rPr>
            <w:rPrChange w:id="530" w:author="Schädler Beat" w:date="2014-12-12T09:16:00Z">
              <w:rPr>
                <w:highlight w:val="yellow"/>
              </w:rPr>
            </w:rPrChange>
          </w:rPr>
          <w:t>. Der durch die IG zu übernehmende Fehlbetrag b</w:t>
        </w:r>
        <w:r w:rsidRPr="00363A63">
          <w:rPr>
            <w:rPrChange w:id="531" w:author="Schädler Beat" w:date="2014-12-12T09:16:00Z">
              <w:rPr>
                <w:highlight w:val="yellow"/>
              </w:rPr>
            </w:rPrChange>
          </w:rPr>
          <w:t>e</w:t>
        </w:r>
        <w:r w:rsidRPr="00363A63">
          <w:rPr>
            <w:rPrChange w:id="532" w:author="Schädler Beat" w:date="2014-12-12T09:16:00Z">
              <w:rPr>
                <w:highlight w:val="yellow"/>
              </w:rPr>
            </w:rPrChange>
          </w:rPr>
          <w:t>trägt somit:</w:t>
        </w:r>
      </w:ins>
      <w:del w:id="533" w:author="Schädler Beat" w:date="2014-12-12T09:15:00Z">
        <w:r w:rsidR="003E2599" w:rsidRPr="005072E1" w:rsidDel="00363A63">
          <w:rPr>
            <w:highlight w:val="yellow"/>
          </w:rPr>
          <w:delText xml:space="preserve">  lässt sich ein Fehlbetrag der INGE EPSI ermitteln. Dieser liegt somit bei:</w:delText>
        </w:r>
      </w:del>
    </w:p>
    <w:p w:rsidR="003E2599" w:rsidRPr="005072E1" w:rsidRDefault="003E2599" w:rsidP="003E2599">
      <w:pPr>
        <w:tabs>
          <w:tab w:val="right" w:pos="9498"/>
        </w:tabs>
        <w:rPr>
          <w:highlight w:val="yellow"/>
        </w:rPr>
      </w:pPr>
    </w:p>
    <w:p w:rsidR="003E2599" w:rsidRPr="005072E1" w:rsidRDefault="003E2599" w:rsidP="003E2599">
      <w:pPr>
        <w:pStyle w:val="Listenabsatz"/>
        <w:numPr>
          <w:ilvl w:val="0"/>
          <w:numId w:val="14"/>
        </w:numPr>
        <w:tabs>
          <w:tab w:val="right" w:pos="9498"/>
        </w:tabs>
        <w:rPr>
          <w:highlight w:val="yellow"/>
        </w:rPr>
      </w:pPr>
      <w:del w:id="534" w:author="Schädler Beat" w:date="2014-12-12T09:15:00Z">
        <w:r w:rsidRPr="005072E1" w:rsidDel="00363A63">
          <w:rPr>
            <w:b/>
            <w:highlight w:val="yellow"/>
          </w:rPr>
          <w:delText>20‘935</w:delText>
        </w:r>
      </w:del>
      <w:ins w:id="535" w:author="Schädler Beat" w:date="2014-12-12T09:15:00Z">
        <w:r w:rsidR="00363A63">
          <w:rPr>
            <w:b/>
            <w:highlight w:val="yellow"/>
          </w:rPr>
          <w:t>21‘475</w:t>
        </w:r>
      </w:ins>
      <w:r w:rsidRPr="005072E1">
        <w:rPr>
          <w:b/>
          <w:highlight w:val="yellow"/>
        </w:rPr>
        <w:t xml:space="preserve"> h x (102</w:t>
      </w:r>
      <w:ins w:id="536" w:author="Schädler Beat" w:date="2014-12-12T09:15:00Z">
        <w:r w:rsidR="00363A63">
          <w:rPr>
            <w:b/>
            <w:highlight w:val="yellow"/>
          </w:rPr>
          <w:t>.</w:t>
        </w:r>
      </w:ins>
      <w:del w:id="537" w:author="Schädler Beat" w:date="2014-12-12T09:15:00Z">
        <w:r w:rsidRPr="005072E1" w:rsidDel="00363A63">
          <w:rPr>
            <w:b/>
            <w:highlight w:val="yellow"/>
          </w:rPr>
          <w:delText>’</w:delText>
        </w:r>
      </w:del>
      <w:r w:rsidRPr="005072E1">
        <w:rPr>
          <w:b/>
          <w:highlight w:val="yellow"/>
        </w:rPr>
        <w:t>86 – 98.</w:t>
      </w:r>
      <w:ins w:id="538" w:author="Schädler Beat" w:date="2014-12-12T09:15:00Z">
        <w:r w:rsidR="00363A63">
          <w:rPr>
            <w:b/>
            <w:highlight w:val="yellow"/>
          </w:rPr>
          <w:t>01</w:t>
        </w:r>
      </w:ins>
      <w:del w:id="539" w:author="Schädler Beat" w:date="2014-12-12T09:15:00Z">
        <w:r w:rsidRPr="005072E1" w:rsidDel="00363A63">
          <w:rPr>
            <w:b/>
            <w:highlight w:val="yellow"/>
          </w:rPr>
          <w:delText>38</w:delText>
        </w:r>
      </w:del>
      <w:r w:rsidRPr="005072E1">
        <w:rPr>
          <w:b/>
          <w:highlight w:val="yellow"/>
        </w:rPr>
        <w:t>)   =</w:t>
      </w:r>
      <w:r w:rsidRPr="005072E1">
        <w:rPr>
          <w:b/>
          <w:highlight w:val="yellow"/>
        </w:rPr>
        <w:tab/>
      </w:r>
      <w:del w:id="540" w:author="Schädler Beat" w:date="2014-12-12T09:16:00Z">
        <w:r w:rsidRPr="005072E1" w:rsidDel="00363A63">
          <w:rPr>
            <w:b/>
            <w:highlight w:val="yellow"/>
          </w:rPr>
          <w:delText>93‘800</w:delText>
        </w:r>
      </w:del>
      <w:ins w:id="541" w:author="Schädler Beat" w:date="2014-12-12T09:16:00Z">
        <w:r w:rsidR="00363A63">
          <w:rPr>
            <w:b/>
            <w:highlight w:val="yellow"/>
          </w:rPr>
          <w:t>104‘153.75</w:t>
        </w:r>
      </w:ins>
      <w:r w:rsidRPr="005072E1">
        <w:rPr>
          <w:b/>
          <w:highlight w:val="yellow"/>
        </w:rPr>
        <w:t xml:space="preserve"> CHF</w:t>
      </w:r>
    </w:p>
    <w:p w:rsidR="003E2599" w:rsidRPr="005072E1" w:rsidRDefault="003E2599" w:rsidP="003E2599">
      <w:pPr>
        <w:tabs>
          <w:tab w:val="right" w:pos="9498"/>
        </w:tabs>
        <w:rPr>
          <w:highlight w:val="yellow"/>
        </w:rPr>
      </w:pPr>
    </w:p>
    <w:p w:rsidR="003E2599" w:rsidRPr="00363A63" w:rsidRDefault="003E2599" w:rsidP="003E2599">
      <w:pPr>
        <w:tabs>
          <w:tab w:val="right" w:pos="9498"/>
        </w:tabs>
        <w:rPr>
          <w:color w:val="FF0000"/>
          <w:highlight w:val="yellow"/>
          <w:rPrChange w:id="542" w:author="Schädler Beat" w:date="2014-12-12T09:16:00Z">
            <w:rPr>
              <w:highlight w:val="yellow"/>
            </w:rPr>
          </w:rPrChange>
        </w:rPr>
      </w:pPr>
      <w:r w:rsidRPr="005072E1">
        <w:rPr>
          <w:highlight w:val="yellow"/>
        </w:rPr>
        <w:t>Daraus folgt als effektiver Vergütungsbeitrag für organisatorische Tätigkeit von:</w:t>
      </w:r>
      <w:ins w:id="543" w:author="Schädler Beat" w:date="2014-12-12T09:16:00Z">
        <w:r w:rsidR="00363A63">
          <w:rPr>
            <w:color w:val="FF0000"/>
            <w:highlight w:val="yellow"/>
          </w:rPr>
          <w:t xml:space="preserve"> </w:t>
        </w:r>
      </w:ins>
      <w:ins w:id="544" w:author="Schädler Beat" w:date="2014-12-12T09:17:00Z">
        <w:r w:rsidR="00363A63">
          <w:rPr>
            <w:color w:val="FF0000"/>
            <w:highlight w:val="yellow"/>
          </w:rPr>
          <w:t>Nein, sonst fehlt uns das doppelt</w:t>
        </w:r>
      </w:ins>
    </w:p>
    <w:p w:rsidR="003E2599" w:rsidRPr="005072E1" w:rsidRDefault="003E2599" w:rsidP="003E2599">
      <w:pPr>
        <w:tabs>
          <w:tab w:val="right" w:pos="9498"/>
        </w:tabs>
        <w:rPr>
          <w:highlight w:val="yellow"/>
        </w:rPr>
      </w:pPr>
    </w:p>
    <w:p w:rsidR="003E2599" w:rsidRPr="005072E1" w:rsidRDefault="003E2599" w:rsidP="003E2599">
      <w:pPr>
        <w:pStyle w:val="Listenabsatz"/>
        <w:numPr>
          <w:ilvl w:val="0"/>
          <w:numId w:val="14"/>
        </w:numPr>
        <w:tabs>
          <w:tab w:val="right" w:pos="9498"/>
        </w:tabs>
        <w:rPr>
          <w:highlight w:val="yellow"/>
        </w:rPr>
      </w:pPr>
      <w:r w:rsidRPr="005072E1">
        <w:rPr>
          <w:b/>
          <w:highlight w:val="yellow"/>
        </w:rPr>
        <w:t>506‘000 CHF  -  93‘800 CHF =</w:t>
      </w:r>
      <w:r w:rsidRPr="005072E1">
        <w:rPr>
          <w:b/>
          <w:highlight w:val="yellow"/>
        </w:rPr>
        <w:tab/>
        <w:t>412‘000 CHF</w:t>
      </w:r>
    </w:p>
    <w:p w:rsidR="003E2599" w:rsidRPr="005072E1" w:rsidDel="00CA722A" w:rsidRDefault="003E2599" w:rsidP="003E2599">
      <w:pPr>
        <w:tabs>
          <w:tab w:val="right" w:pos="9498"/>
        </w:tabs>
        <w:rPr>
          <w:del w:id="545" w:author="Schädler Beat" w:date="2014-12-12T13:37:00Z"/>
          <w:highlight w:val="yellow"/>
        </w:rPr>
      </w:pPr>
    </w:p>
    <w:p w:rsidR="003E2599" w:rsidRPr="005072E1" w:rsidRDefault="003E2599" w:rsidP="003E2599">
      <w:pPr>
        <w:tabs>
          <w:tab w:val="right" w:pos="9498"/>
        </w:tabs>
        <w:rPr>
          <w:highlight w:val="yellow"/>
        </w:rPr>
      </w:pPr>
    </w:p>
    <w:p w:rsidR="003E2599" w:rsidRPr="005072E1" w:rsidDel="00363A63" w:rsidRDefault="00302C64" w:rsidP="003E2599">
      <w:pPr>
        <w:pStyle w:val="berschrift2"/>
        <w:numPr>
          <w:ilvl w:val="1"/>
          <w:numId w:val="16"/>
        </w:numPr>
        <w:rPr>
          <w:del w:id="546" w:author="Schädler Beat" w:date="2014-12-12T09:17:00Z"/>
          <w:highlight w:val="yellow"/>
        </w:rPr>
      </w:pPr>
      <w:ins w:id="547" w:author="Schädler Beat" w:date="2014-12-12T09:29:00Z">
        <w:r>
          <w:rPr>
            <w:color w:val="FF0000"/>
            <w:highlight w:val="yellow"/>
          </w:rPr>
          <w:t xml:space="preserve">Das folgende Kapitel hab ich noch nicht </w:t>
        </w:r>
      </w:ins>
      <w:ins w:id="548" w:author="Schädler Beat" w:date="2014-12-12T13:36:00Z">
        <w:r w:rsidR="00CA722A">
          <w:rPr>
            <w:color w:val="FF0000"/>
            <w:highlight w:val="yellow"/>
          </w:rPr>
          <w:t>angeschaut</w:t>
        </w:r>
      </w:ins>
      <w:ins w:id="549" w:author="Schädler Beat" w:date="2014-12-12T09:29:00Z">
        <w:r>
          <w:rPr>
            <w:color w:val="FF0000"/>
            <w:highlight w:val="yellow"/>
          </w:rPr>
          <w:t xml:space="preserve">. Denke wir müssen erst mal die obigen Punkte klären. </w:t>
        </w:r>
      </w:ins>
      <w:ins w:id="550" w:author="Schädler Beat" w:date="2014-12-12T13:36:00Z">
        <w:r w:rsidR="00CA722A">
          <w:rPr>
            <w:color w:val="FF0000"/>
            <w:highlight w:val="yellow"/>
          </w:rPr>
          <w:t>Bei der Tabelle Honorarabschätzung über die Zeit stellt sich die Frage, ob mit dieser Ausgangslage die K</w:t>
        </w:r>
        <w:r w:rsidR="00CA722A">
          <w:rPr>
            <w:color w:val="FF0000"/>
            <w:highlight w:val="yellow"/>
          </w:rPr>
          <w:t>o</w:t>
        </w:r>
        <w:r w:rsidR="00CA722A">
          <w:rPr>
            <w:color w:val="FF0000"/>
            <w:highlight w:val="yellow"/>
          </w:rPr>
          <w:t xml:space="preserve">lonne </w:t>
        </w:r>
      </w:ins>
      <w:ins w:id="551" w:author="Schädler Beat" w:date="2014-12-12T13:37:00Z">
        <w:r w:rsidR="00CA722A">
          <w:rPr>
            <w:color w:val="FF0000"/>
            <w:highlight w:val="yellow"/>
          </w:rPr>
          <w:t xml:space="preserve">„effektive Dauer, mit Stunden pro Monat </w:t>
        </w:r>
        <w:proofErr w:type="spellStart"/>
        <w:r w:rsidR="00CA722A">
          <w:rPr>
            <w:color w:val="FF0000"/>
            <w:highlight w:val="yellow"/>
          </w:rPr>
          <w:t>gem</w:t>
        </w:r>
        <w:proofErr w:type="spellEnd"/>
        <w:r w:rsidR="00CA722A">
          <w:rPr>
            <w:color w:val="FF0000"/>
            <w:highlight w:val="yellow"/>
          </w:rPr>
          <w:t xml:space="preserve"> Grundofferte“ nicht zu eliminieren ist.</w:t>
        </w:r>
      </w:ins>
      <w:del w:id="552" w:author="Schädler Beat" w:date="2014-12-12T09:17:00Z">
        <w:r w:rsidR="003E2599" w:rsidRPr="005072E1" w:rsidDel="00363A63">
          <w:rPr>
            <w:highlight w:val="yellow"/>
          </w:rPr>
          <w:delText xml:space="preserve">  Honorarnachtrag basierend anhand der Zusatzleistungen</w:delText>
        </w:r>
      </w:del>
    </w:p>
    <w:p w:rsidR="003E2599" w:rsidRPr="005072E1" w:rsidDel="00363A63" w:rsidRDefault="003E2599" w:rsidP="003E2599">
      <w:pPr>
        <w:tabs>
          <w:tab w:val="right" w:pos="9498"/>
        </w:tabs>
        <w:rPr>
          <w:del w:id="553" w:author="Schädler Beat" w:date="2014-12-12T09:17:00Z"/>
          <w:highlight w:val="yellow"/>
        </w:rPr>
      </w:pPr>
      <w:del w:id="554" w:author="Schädler Beat" w:date="2014-12-12T09:17:00Z">
        <w:r w:rsidRPr="005072E1" w:rsidDel="00363A63">
          <w:rPr>
            <w:highlight w:val="yellow"/>
          </w:rPr>
          <w:delText>Aus der  Betrachtung der Kapitel 3.1 (Objekt- und fachliche Zusatzleistungen) und 3.2 (Organisatorische Zusatzleistungen) folgt der effektive Nachtrag mit dieser Betrachtung:</w:delText>
        </w:r>
      </w:del>
    </w:p>
    <w:p w:rsidR="003E2599" w:rsidRPr="005072E1" w:rsidDel="00363A63" w:rsidRDefault="003E2599" w:rsidP="003E2599">
      <w:pPr>
        <w:tabs>
          <w:tab w:val="right" w:pos="9498"/>
        </w:tabs>
        <w:rPr>
          <w:del w:id="555" w:author="Schädler Beat" w:date="2014-12-12T09:17:00Z"/>
          <w:highlight w:val="yellow"/>
        </w:rPr>
      </w:pPr>
    </w:p>
    <w:p w:rsidR="003E2599" w:rsidRPr="005072E1" w:rsidDel="00363A63" w:rsidRDefault="005072E1" w:rsidP="005072E1">
      <w:pPr>
        <w:pStyle w:val="Listenabsatz"/>
        <w:numPr>
          <w:ilvl w:val="0"/>
          <w:numId w:val="14"/>
        </w:numPr>
        <w:tabs>
          <w:tab w:val="right" w:pos="9498"/>
        </w:tabs>
        <w:rPr>
          <w:del w:id="556" w:author="Schädler Beat" w:date="2014-12-12T09:17:00Z"/>
          <w:b/>
          <w:highlight w:val="yellow"/>
        </w:rPr>
      </w:pPr>
      <w:del w:id="557" w:author="Schädler Beat" w:date="2014-12-12T09:17:00Z">
        <w:r w:rsidRPr="005072E1" w:rsidDel="00363A63">
          <w:rPr>
            <w:b/>
            <w:highlight w:val="yellow"/>
          </w:rPr>
          <w:delText xml:space="preserve">108‘415 CHF   +   412‘000 CHF   =   </w:delText>
        </w:r>
        <w:r w:rsidRPr="005072E1" w:rsidDel="00363A63">
          <w:rPr>
            <w:b/>
            <w:highlight w:val="yellow"/>
          </w:rPr>
          <w:tab/>
          <w:delText>520‘400 CHF</w:delText>
        </w:r>
      </w:del>
    </w:p>
    <w:p w:rsidR="005072E1" w:rsidRPr="005072E1" w:rsidDel="00363A63" w:rsidRDefault="005072E1" w:rsidP="005072E1">
      <w:pPr>
        <w:tabs>
          <w:tab w:val="right" w:pos="9498"/>
        </w:tabs>
        <w:rPr>
          <w:del w:id="558" w:author="Schädler Beat" w:date="2014-12-12T09:17:00Z"/>
          <w:b/>
          <w:highlight w:val="yellow"/>
        </w:rPr>
      </w:pPr>
    </w:p>
    <w:p w:rsidR="005072E1" w:rsidRPr="005072E1" w:rsidDel="00363A63" w:rsidRDefault="005072E1" w:rsidP="005072E1">
      <w:pPr>
        <w:tabs>
          <w:tab w:val="right" w:pos="9498"/>
        </w:tabs>
        <w:rPr>
          <w:del w:id="559" w:author="Schädler Beat" w:date="2014-12-12T09:17:00Z"/>
          <w:color w:val="FF0000"/>
        </w:rPr>
      </w:pPr>
      <w:del w:id="560" w:author="Schädler Beat" w:date="2014-12-12T09:17:00Z">
        <w:r w:rsidRPr="005072E1" w:rsidDel="00363A63">
          <w:rPr>
            <w:color w:val="FF0000"/>
            <w:highlight w:val="yellow"/>
          </w:rPr>
          <w:delText>Da die Betrachtung über die Zeitprognose erfolgt ist, ist in den 520‘400 CHF der NO 6 Tunnel mit 103‘175</w:delText>
        </w:r>
        <w:r w:rsidR="003E491E" w:rsidDel="00363A63">
          <w:rPr>
            <w:color w:val="FF0000"/>
            <w:highlight w:val="yellow"/>
          </w:rPr>
          <w:delText xml:space="preserve"> CHF </w:delText>
        </w:r>
        <w:r w:rsidRPr="005072E1" w:rsidDel="00363A63">
          <w:rPr>
            <w:color w:val="FF0000"/>
            <w:highlight w:val="yellow"/>
          </w:rPr>
          <w:delText>enthalten.</w:delText>
        </w:r>
        <w:r w:rsidDel="00363A63">
          <w:rPr>
            <w:color w:val="FF0000"/>
          </w:rPr>
          <w:delText xml:space="preserve"> </w:delText>
        </w:r>
        <w:r w:rsidRPr="005072E1" w:rsidDel="00363A63">
          <w:rPr>
            <w:color w:val="FF0000"/>
            <w:highlight w:val="yellow"/>
          </w:rPr>
          <w:delText>Der NO bel</w:delText>
        </w:r>
        <w:r w:rsidDel="00363A63">
          <w:rPr>
            <w:color w:val="FF0000"/>
            <w:highlight w:val="yellow"/>
          </w:rPr>
          <w:delText>äuft sich somit auf effektiv 417</w:delText>
        </w:r>
        <w:r w:rsidRPr="005072E1" w:rsidDel="00363A63">
          <w:rPr>
            <w:color w:val="FF0000"/>
            <w:highlight w:val="yellow"/>
          </w:rPr>
          <w:delText>‘</w:delText>
        </w:r>
        <w:r w:rsidDel="00363A63">
          <w:rPr>
            <w:color w:val="FF0000"/>
            <w:highlight w:val="yellow"/>
          </w:rPr>
          <w:delText>2</w:delText>
        </w:r>
        <w:r w:rsidRPr="005072E1" w:rsidDel="00363A63">
          <w:rPr>
            <w:color w:val="FF0000"/>
            <w:highlight w:val="yellow"/>
          </w:rPr>
          <w:delText>00 CHF.</w:delText>
        </w:r>
      </w:del>
    </w:p>
    <w:p w:rsidR="005072E1" w:rsidDel="00363A63" w:rsidRDefault="005072E1" w:rsidP="005072E1">
      <w:pPr>
        <w:overflowPunct/>
        <w:autoSpaceDE/>
        <w:autoSpaceDN/>
        <w:adjustRightInd/>
        <w:jc w:val="left"/>
        <w:textAlignment w:val="auto"/>
        <w:rPr>
          <w:del w:id="561" w:author="Schädler Beat" w:date="2014-12-12T09:17:00Z"/>
        </w:rPr>
      </w:pPr>
    </w:p>
    <w:p w:rsidR="005072E1" w:rsidRPr="005072E1" w:rsidDel="00363A63" w:rsidRDefault="005072E1" w:rsidP="005072E1">
      <w:pPr>
        <w:tabs>
          <w:tab w:val="right" w:pos="9498"/>
        </w:tabs>
        <w:rPr>
          <w:del w:id="562" w:author="Schädler Beat" w:date="2014-12-12T09:17:00Z"/>
          <w:color w:val="FF0000"/>
        </w:rPr>
      </w:pPr>
    </w:p>
    <w:p w:rsidR="003E2599" w:rsidRPr="00BD195A" w:rsidDel="00363A63" w:rsidRDefault="003E2599" w:rsidP="003E2599">
      <w:pPr>
        <w:tabs>
          <w:tab w:val="right" w:pos="9498"/>
        </w:tabs>
        <w:rPr>
          <w:del w:id="563" w:author="Schädler Beat" w:date="2014-12-12T09:17:00Z"/>
        </w:rPr>
      </w:pPr>
    </w:p>
    <w:p w:rsidR="005072E1" w:rsidDel="00363A63" w:rsidRDefault="005072E1" w:rsidP="005072E1">
      <w:pPr>
        <w:tabs>
          <w:tab w:val="right" w:pos="9498"/>
        </w:tabs>
        <w:rPr>
          <w:del w:id="564" w:author="Schädler Beat" w:date="2014-12-12T09:17:00Z"/>
        </w:rPr>
      </w:pPr>
    </w:p>
    <w:p w:rsidR="005072E1" w:rsidRPr="005072E1" w:rsidDel="00363A63" w:rsidRDefault="005072E1" w:rsidP="005072E1">
      <w:pPr>
        <w:tabs>
          <w:tab w:val="right" w:pos="9498"/>
        </w:tabs>
        <w:rPr>
          <w:del w:id="565" w:author="Schädler Beat" w:date="2014-12-12T09:17:00Z"/>
          <w:highlight w:val="yellow"/>
        </w:rPr>
      </w:pPr>
    </w:p>
    <w:p w:rsidR="005072E1" w:rsidRPr="005072E1" w:rsidDel="00363A63" w:rsidRDefault="005072E1" w:rsidP="005072E1">
      <w:pPr>
        <w:pStyle w:val="berschrift2"/>
        <w:numPr>
          <w:ilvl w:val="1"/>
          <w:numId w:val="16"/>
        </w:numPr>
        <w:rPr>
          <w:del w:id="566" w:author="Schädler Beat" w:date="2014-12-12T09:17:00Z"/>
          <w:highlight w:val="green"/>
        </w:rPr>
      </w:pPr>
      <w:del w:id="567" w:author="Schädler Beat" w:date="2014-12-12T09:17:00Z">
        <w:r w:rsidRPr="005072E1" w:rsidDel="00363A63">
          <w:rPr>
            <w:highlight w:val="green"/>
          </w:rPr>
          <w:delText xml:space="preserve">  Honorarnachtrag basierend anhand der Zusatzleistungen</w:delText>
        </w:r>
      </w:del>
    </w:p>
    <w:p w:rsidR="005072E1" w:rsidRPr="005072E1" w:rsidDel="00363A63" w:rsidRDefault="005072E1" w:rsidP="005072E1">
      <w:pPr>
        <w:tabs>
          <w:tab w:val="right" w:pos="9498"/>
        </w:tabs>
        <w:rPr>
          <w:del w:id="568" w:author="Schädler Beat" w:date="2014-12-12T09:17:00Z"/>
          <w:highlight w:val="green"/>
        </w:rPr>
      </w:pPr>
      <w:del w:id="569" w:author="Schädler Beat" w:date="2014-12-12T09:17:00Z">
        <w:r w:rsidRPr="005072E1" w:rsidDel="00363A63">
          <w:rPr>
            <w:highlight w:val="green"/>
          </w:rPr>
          <w:delText>Aus der  Betrachtung der Kapitel 3.1 (Objekt- und fachliche Zusatzleistungen) und 3.2 (Organisatorische Zusatzleistungen) folgt der effektive Nachtrag mit dieser Betrachtung:</w:delText>
        </w:r>
      </w:del>
    </w:p>
    <w:p w:rsidR="005072E1" w:rsidRPr="005072E1" w:rsidDel="00363A63" w:rsidRDefault="005072E1" w:rsidP="005072E1">
      <w:pPr>
        <w:tabs>
          <w:tab w:val="right" w:pos="9498"/>
        </w:tabs>
        <w:rPr>
          <w:del w:id="570" w:author="Schädler Beat" w:date="2014-12-12T09:17:00Z"/>
          <w:highlight w:val="green"/>
        </w:rPr>
      </w:pPr>
    </w:p>
    <w:p w:rsidR="005072E1" w:rsidRPr="005072E1" w:rsidDel="00363A63" w:rsidRDefault="005072E1" w:rsidP="005072E1">
      <w:pPr>
        <w:pStyle w:val="Listenabsatz"/>
        <w:numPr>
          <w:ilvl w:val="0"/>
          <w:numId w:val="14"/>
        </w:numPr>
        <w:tabs>
          <w:tab w:val="right" w:pos="9498"/>
        </w:tabs>
        <w:rPr>
          <w:del w:id="571" w:author="Schädler Beat" w:date="2014-12-12T09:17:00Z"/>
          <w:b/>
          <w:highlight w:val="green"/>
        </w:rPr>
      </w:pPr>
      <w:del w:id="572" w:author="Schädler Beat" w:date="2014-12-12T09:17:00Z">
        <w:r w:rsidRPr="005072E1" w:rsidDel="00363A63">
          <w:rPr>
            <w:b/>
            <w:highlight w:val="green"/>
          </w:rPr>
          <w:delText xml:space="preserve">108‘415 CHF   +   </w:delText>
        </w:r>
        <w:r w:rsidDel="00363A63">
          <w:rPr>
            <w:b/>
            <w:highlight w:val="green"/>
          </w:rPr>
          <w:delText>506</w:delText>
        </w:r>
        <w:r w:rsidRPr="005072E1" w:rsidDel="00363A63">
          <w:rPr>
            <w:b/>
            <w:highlight w:val="green"/>
          </w:rPr>
          <w:delText>‘000 CHF</w:delText>
        </w:r>
        <w:r w:rsidDel="00363A63">
          <w:rPr>
            <w:b/>
            <w:highlight w:val="green"/>
          </w:rPr>
          <w:delText xml:space="preserve">   =   </w:delText>
        </w:r>
        <w:r w:rsidDel="00363A63">
          <w:rPr>
            <w:b/>
            <w:highlight w:val="green"/>
          </w:rPr>
          <w:tab/>
          <w:delText>614</w:delText>
        </w:r>
        <w:r w:rsidRPr="005072E1" w:rsidDel="00363A63">
          <w:rPr>
            <w:b/>
            <w:highlight w:val="green"/>
          </w:rPr>
          <w:delText>‘400 CHF</w:delText>
        </w:r>
      </w:del>
    </w:p>
    <w:p w:rsidR="005072E1" w:rsidRPr="005072E1" w:rsidDel="00363A63" w:rsidRDefault="005072E1" w:rsidP="005072E1">
      <w:pPr>
        <w:tabs>
          <w:tab w:val="right" w:pos="9498"/>
        </w:tabs>
        <w:rPr>
          <w:del w:id="573" w:author="Schädler Beat" w:date="2014-12-12T09:17:00Z"/>
          <w:b/>
          <w:highlight w:val="green"/>
        </w:rPr>
      </w:pPr>
    </w:p>
    <w:p w:rsidR="005072E1" w:rsidRPr="005072E1" w:rsidDel="00363A63" w:rsidRDefault="005072E1" w:rsidP="005072E1">
      <w:pPr>
        <w:tabs>
          <w:tab w:val="right" w:pos="9498"/>
        </w:tabs>
        <w:rPr>
          <w:del w:id="574" w:author="Schädler Beat" w:date="2014-12-12T09:17:00Z"/>
          <w:color w:val="FF0000"/>
        </w:rPr>
      </w:pPr>
      <w:del w:id="575" w:author="Schädler Beat" w:date="2014-12-12T09:17:00Z">
        <w:r w:rsidRPr="005072E1" w:rsidDel="00363A63">
          <w:rPr>
            <w:color w:val="FF0000"/>
            <w:highlight w:val="green"/>
          </w:rPr>
          <w:delText>Da die Betrachtung über die Zeitprognose erfolgt ist, ist in den 614‘400 CHF der NO 6 Tunnel mit 103‘175</w:delText>
        </w:r>
        <w:r w:rsidR="003E491E" w:rsidDel="00363A63">
          <w:rPr>
            <w:color w:val="FF0000"/>
            <w:highlight w:val="green"/>
          </w:rPr>
          <w:delText xml:space="preserve"> CHF </w:delText>
        </w:r>
        <w:r w:rsidRPr="005072E1" w:rsidDel="00363A63">
          <w:rPr>
            <w:color w:val="FF0000"/>
            <w:highlight w:val="green"/>
          </w:rPr>
          <w:delText>enthalten.</w:delText>
        </w:r>
        <w:r w:rsidDel="00363A63">
          <w:rPr>
            <w:color w:val="FF0000"/>
          </w:rPr>
          <w:delText xml:space="preserve"> </w:delText>
        </w:r>
        <w:r w:rsidRPr="005072E1" w:rsidDel="00363A63">
          <w:rPr>
            <w:color w:val="FF0000"/>
            <w:highlight w:val="green"/>
          </w:rPr>
          <w:delText>Der NO bel</w:delText>
        </w:r>
        <w:r w:rsidDel="00363A63">
          <w:rPr>
            <w:color w:val="FF0000"/>
            <w:highlight w:val="green"/>
          </w:rPr>
          <w:delText>äuft sich somit auf effektiv 484</w:delText>
        </w:r>
        <w:r w:rsidRPr="005072E1" w:rsidDel="00363A63">
          <w:rPr>
            <w:color w:val="FF0000"/>
            <w:highlight w:val="green"/>
          </w:rPr>
          <w:delText>‘</w:delText>
        </w:r>
        <w:r w:rsidDel="00363A63">
          <w:rPr>
            <w:color w:val="FF0000"/>
            <w:highlight w:val="green"/>
          </w:rPr>
          <w:delText>2</w:delText>
        </w:r>
        <w:r w:rsidRPr="005072E1" w:rsidDel="00363A63">
          <w:rPr>
            <w:color w:val="FF0000"/>
            <w:highlight w:val="green"/>
          </w:rPr>
          <w:delText>00 CHF.</w:delText>
        </w:r>
      </w:del>
    </w:p>
    <w:p w:rsidR="005072E1" w:rsidDel="00301168" w:rsidRDefault="005072E1" w:rsidP="005072E1">
      <w:pPr>
        <w:overflowPunct/>
        <w:autoSpaceDE/>
        <w:autoSpaceDN/>
        <w:adjustRightInd/>
        <w:jc w:val="left"/>
        <w:textAlignment w:val="auto"/>
        <w:rPr>
          <w:del w:id="576" w:author="Schädler Beat" w:date="2014-12-12T09:29:00Z"/>
        </w:rPr>
      </w:pPr>
    </w:p>
    <w:p w:rsidR="005072E1" w:rsidRPr="005072E1" w:rsidRDefault="005072E1" w:rsidP="005072E1">
      <w:pPr>
        <w:tabs>
          <w:tab w:val="right" w:pos="9498"/>
        </w:tabs>
        <w:rPr>
          <w:color w:val="FF0000"/>
        </w:rPr>
      </w:pPr>
    </w:p>
    <w:p w:rsidR="005072E1" w:rsidRPr="00BD195A" w:rsidRDefault="005072E1" w:rsidP="005072E1">
      <w:pPr>
        <w:tabs>
          <w:tab w:val="right" w:pos="9498"/>
        </w:tabs>
      </w:pPr>
    </w:p>
    <w:p w:rsidR="00F5721C" w:rsidRPr="005072E1" w:rsidRDefault="00F5721C" w:rsidP="005072E1">
      <w:pPr>
        <w:tabs>
          <w:tab w:val="right" w:pos="9498"/>
        </w:tabs>
        <w:rPr>
          <w:b/>
          <w:bCs/>
          <w:sz w:val="24"/>
        </w:rPr>
      </w:pPr>
      <w:del w:id="577" w:author="Schädler Beat" w:date="2014-12-12T13:37:00Z">
        <w:r w:rsidRPr="00F5721C" w:rsidDel="00CA722A">
          <w:br w:type="page"/>
        </w:r>
      </w:del>
      <w:bookmarkStart w:id="578" w:name="_GoBack"/>
      <w:bookmarkEnd w:id="578"/>
    </w:p>
    <w:p w:rsidR="00A54B2E" w:rsidRPr="00F5721C" w:rsidRDefault="00A54B2E" w:rsidP="003E2599">
      <w:pPr>
        <w:pStyle w:val="berschrift2"/>
        <w:numPr>
          <w:ilvl w:val="0"/>
          <w:numId w:val="16"/>
        </w:numPr>
      </w:pPr>
      <w:r w:rsidRPr="00F5721C">
        <w:lastRenderedPageBreak/>
        <w:t>Honorarendkosten über die Zeit, Betrachtung über den Stunden-/Kostenmix</w:t>
      </w:r>
    </w:p>
    <w:p w:rsidR="00E30873" w:rsidRPr="00F5721C" w:rsidRDefault="00A54B2E" w:rsidP="00F5721C">
      <w:r w:rsidRPr="00F5721C">
        <w:t>Mit der Honorarabschätzung über die Zeit, welche als Tabelle nachfolgend</w:t>
      </w:r>
      <w:r w:rsidR="00C20E4A">
        <w:t>er Seite</w:t>
      </w:r>
      <w:r w:rsidRPr="00F5721C">
        <w:t xml:space="preserve"> aufgeführt ist, wird fo</w:t>
      </w:r>
      <w:r w:rsidRPr="00F5721C">
        <w:t>l</w:t>
      </w:r>
      <w:r w:rsidRPr="00F5721C">
        <w:t>gendes beschrieben:</w:t>
      </w:r>
    </w:p>
    <w:p w:rsidR="00A54B2E" w:rsidRDefault="00A54B2E" w:rsidP="00A54B2E">
      <w:pPr>
        <w:pStyle w:val="Listenabsatz"/>
        <w:numPr>
          <w:ilvl w:val="0"/>
          <w:numId w:val="4"/>
        </w:numPr>
      </w:pPr>
      <w:r>
        <w:t>Alle genehmigten Stunden, welche zu</w:t>
      </w:r>
      <w:r w:rsidR="00C20E4A">
        <w:t xml:space="preserve">m Kostendach für den TP1, 2, </w:t>
      </w:r>
      <w:r>
        <w:t xml:space="preserve">3 </w:t>
      </w:r>
      <w:r w:rsidR="00FA1D1D">
        <w:t>und sep. dokumentierte Stu</w:t>
      </w:r>
      <w:r w:rsidR="00FA1D1D">
        <w:t>n</w:t>
      </w:r>
      <w:r w:rsidR="00FA1D1D">
        <w:t xml:space="preserve">den-Cashausschöpfung </w:t>
      </w:r>
      <w:r w:rsidR="00C20E4A">
        <w:t xml:space="preserve">(NO 1, 2a, 2b, 3, 4 und 5) </w:t>
      </w:r>
      <w:r>
        <w:t>geführt haben. Dies sind 1</w:t>
      </w:r>
      <w:r w:rsidR="00FA1D1D">
        <w:t>6‘695</w:t>
      </w:r>
      <w:r>
        <w:t xml:space="preserve"> Stunden mit einem Kostendach von 1‘</w:t>
      </w:r>
      <w:r w:rsidR="00FA1D1D">
        <w:t>553‘655</w:t>
      </w:r>
      <w:r>
        <w:t xml:space="preserve"> CHF und einem Durchschnittlichen Stundenansatz von 9</w:t>
      </w:r>
      <w:r w:rsidR="00FA1D1D">
        <w:t>3.06</w:t>
      </w:r>
      <w:r>
        <w:t xml:space="preserve"> CHF/h</w:t>
      </w:r>
    </w:p>
    <w:p w:rsidR="00A54B2E" w:rsidRDefault="00A54B2E" w:rsidP="00A54B2E">
      <w:pPr>
        <w:pStyle w:val="Listenabsatz"/>
        <w:numPr>
          <w:ilvl w:val="0"/>
          <w:numId w:val="4"/>
        </w:numPr>
      </w:pPr>
      <w:r>
        <w:t>Eine Hochrechnung der Stunden, basierend anhand der Stundenprognose aus dem Grundauftrag über die neue, effektive Zeit. Dies ergibt 19</w:t>
      </w:r>
      <w:r w:rsidR="00FA1D1D">
        <w:t>‘265</w:t>
      </w:r>
      <w:r>
        <w:t xml:space="preserve"> Stunden.</w:t>
      </w:r>
    </w:p>
    <w:p w:rsidR="00EC4DCF" w:rsidRDefault="00EC4DCF" w:rsidP="00EC4DCF">
      <w:pPr>
        <w:pStyle w:val="Listenabsatz"/>
        <w:numPr>
          <w:ilvl w:val="0"/>
          <w:numId w:val="4"/>
        </w:numPr>
      </w:pPr>
      <w:r>
        <w:t>Eine Prognose der effektiv r</w:t>
      </w:r>
      <w:r w:rsidR="00A54B2E">
        <w:t xml:space="preserve">apportierten Stunden bis Ende </w:t>
      </w:r>
      <w:r w:rsidR="00A54B2E" w:rsidRPr="00A54B2E">
        <w:rPr>
          <w:color w:val="FF0000"/>
        </w:rPr>
        <w:t>Oktober / November</w:t>
      </w:r>
      <w:r w:rsidR="00A54B2E">
        <w:t xml:space="preserve"> 2014 und einer Pro</w:t>
      </w:r>
      <w:r w:rsidR="00A54B2E">
        <w:t>g</w:t>
      </w:r>
      <w:r w:rsidR="00A54B2E">
        <w:t xml:space="preserve">nose bis zur Genehmigung im Mai 2015. </w:t>
      </w:r>
      <w:r>
        <w:t xml:space="preserve">Diese Betrachtung lässt auf </w:t>
      </w:r>
      <w:proofErr w:type="gramStart"/>
      <w:r>
        <w:t>ein</w:t>
      </w:r>
      <w:proofErr w:type="gramEnd"/>
      <w:r>
        <w:t xml:space="preserve"> Stundenbedarf von </w:t>
      </w:r>
      <w:r w:rsidR="00FA1D1D">
        <w:t>20‘935</w:t>
      </w:r>
      <w:r>
        <w:t xml:space="preserve"> Stunden schliessen.</w:t>
      </w:r>
    </w:p>
    <w:p w:rsidR="00EC4DCF" w:rsidRDefault="00EC4DCF" w:rsidP="00EC4DCF">
      <w:pPr>
        <w:pStyle w:val="Listenabsatz"/>
        <w:numPr>
          <w:ilvl w:val="0"/>
          <w:numId w:val="4"/>
        </w:numPr>
      </w:pPr>
      <w:r>
        <w:t xml:space="preserve">Die </w:t>
      </w:r>
      <w:proofErr w:type="gramStart"/>
      <w:r>
        <w:t xml:space="preserve">in </w:t>
      </w:r>
      <w:r w:rsidR="009B7271">
        <w:t>rot dargestellten Prognosewerte</w:t>
      </w:r>
      <w:proofErr w:type="gramEnd"/>
      <w:r w:rsidR="009B7271">
        <w:t xml:space="preserve"> wurden</w:t>
      </w:r>
      <w:r>
        <w:t xml:space="preserve"> </w:t>
      </w:r>
      <w:r w:rsidR="00FA1D1D">
        <w:t>analog vom Grundauftrag übernommen.</w:t>
      </w:r>
    </w:p>
    <w:p w:rsidR="00EC4DCF" w:rsidRDefault="00EC4DCF" w:rsidP="00EC4DCF"/>
    <w:p w:rsidR="00EC4DCF" w:rsidRDefault="009B7271" w:rsidP="00EC4DCF">
      <w:r>
        <w:t xml:space="preserve">Die Betrachtung </w:t>
      </w:r>
      <w:r w:rsidR="00C20E4A">
        <w:t>er</w:t>
      </w:r>
      <w:r>
        <w:t>gibt drei unterschiedliche Kostendächer…</w:t>
      </w:r>
    </w:p>
    <w:p w:rsidR="00EC4DCF" w:rsidRDefault="00EC4DCF" w:rsidP="00EC4DCF">
      <w:pPr>
        <w:pStyle w:val="Listenabsatz"/>
        <w:numPr>
          <w:ilvl w:val="0"/>
          <w:numId w:val="4"/>
        </w:numPr>
        <w:tabs>
          <w:tab w:val="right" w:pos="9498"/>
        </w:tabs>
      </w:pPr>
      <w:r>
        <w:t>Kostendach gem. Grundofferte und NO</w:t>
      </w:r>
      <w:r w:rsidR="00C20E4A">
        <w:t xml:space="preserve"> (genehmigte NO)</w:t>
      </w:r>
      <w:r>
        <w:t>:</w:t>
      </w:r>
      <w:r>
        <w:tab/>
        <w:t>1‘</w:t>
      </w:r>
      <w:r w:rsidR="00FA1D1D">
        <w:t>553‘655</w:t>
      </w:r>
      <w:r>
        <w:t xml:space="preserve"> CHF</w:t>
      </w:r>
    </w:p>
    <w:p w:rsidR="00EC4DCF" w:rsidRDefault="00EC4DCF" w:rsidP="00EC4DCF">
      <w:pPr>
        <w:pStyle w:val="Listenabsatz"/>
        <w:numPr>
          <w:ilvl w:val="0"/>
          <w:numId w:val="4"/>
        </w:numPr>
        <w:tabs>
          <w:tab w:val="right" w:pos="9498"/>
        </w:tabs>
      </w:pPr>
      <w:r>
        <w:t>Hochrechnung der Stunden, Stundenprognose gem. Grundauftrag:</w:t>
      </w:r>
      <w:r>
        <w:tab/>
        <w:t>1‘</w:t>
      </w:r>
      <w:r w:rsidR="00FA1D1D">
        <w:t>792‘876</w:t>
      </w:r>
      <w:r>
        <w:t xml:space="preserve"> CHF</w:t>
      </w:r>
    </w:p>
    <w:p w:rsidR="00EC4DCF" w:rsidRDefault="00EC4DCF" w:rsidP="00EC4DCF">
      <w:pPr>
        <w:pStyle w:val="Listenabsatz"/>
        <w:numPr>
          <w:ilvl w:val="0"/>
          <w:numId w:val="4"/>
        </w:numPr>
        <w:tabs>
          <w:tab w:val="right" w:pos="9498"/>
        </w:tabs>
      </w:pPr>
      <w:r>
        <w:t>Hochrechnung der effektiv rapportierten St</w:t>
      </w:r>
      <w:r w:rsidR="009B7271">
        <w:t>unden + Prognose:</w:t>
      </w:r>
      <w:r w:rsidR="009B7271">
        <w:tab/>
        <w:t>2‘153‘278</w:t>
      </w:r>
      <w:r>
        <w:t xml:space="preserve"> CHF</w:t>
      </w:r>
    </w:p>
    <w:p w:rsidR="00EC4DCF" w:rsidRDefault="00EC4DCF" w:rsidP="00EC4DCF">
      <w:pPr>
        <w:tabs>
          <w:tab w:val="right" w:pos="9498"/>
        </w:tabs>
      </w:pPr>
    </w:p>
    <w:p w:rsidR="00A54B2E" w:rsidRDefault="005A679B" w:rsidP="005A679B">
      <w:pPr>
        <w:tabs>
          <w:tab w:val="right" w:pos="9498"/>
        </w:tabs>
        <w:rPr>
          <w:b/>
        </w:rPr>
      </w:pPr>
      <w:r w:rsidRPr="005A679B">
        <w:rPr>
          <w:b/>
        </w:rPr>
        <w:t xml:space="preserve">Effektiver Nachtrag: </w:t>
      </w:r>
      <w:r w:rsidR="00EB5BD5">
        <w:rPr>
          <w:b/>
        </w:rPr>
        <w:t>2‘</w:t>
      </w:r>
      <w:r w:rsidR="009B7271">
        <w:rPr>
          <w:b/>
        </w:rPr>
        <w:t>153‘278</w:t>
      </w:r>
      <w:r w:rsidRPr="005A679B">
        <w:rPr>
          <w:b/>
        </w:rPr>
        <w:t xml:space="preserve"> – 1‘</w:t>
      </w:r>
      <w:r w:rsidR="00FA1D1D">
        <w:rPr>
          <w:b/>
        </w:rPr>
        <w:t>553‘655</w:t>
      </w:r>
      <w:r w:rsidRPr="005A679B">
        <w:rPr>
          <w:b/>
        </w:rPr>
        <w:t xml:space="preserve"> </w:t>
      </w:r>
      <w:r w:rsidR="00C20E4A">
        <w:rPr>
          <w:b/>
        </w:rPr>
        <w:t xml:space="preserve"> </w:t>
      </w:r>
      <w:r w:rsidRPr="005A679B">
        <w:rPr>
          <w:b/>
        </w:rPr>
        <w:t xml:space="preserve">= </w:t>
      </w:r>
      <w:r w:rsidRPr="005A679B">
        <w:rPr>
          <w:b/>
        </w:rPr>
        <w:tab/>
      </w:r>
      <w:r w:rsidR="005072E1">
        <w:rPr>
          <w:b/>
        </w:rPr>
        <w:t>599‘600</w:t>
      </w:r>
      <w:r w:rsidRPr="005A679B">
        <w:rPr>
          <w:b/>
        </w:rPr>
        <w:t xml:space="preserve"> CHF</w:t>
      </w:r>
    </w:p>
    <w:p w:rsidR="009B7271" w:rsidRDefault="009B7271" w:rsidP="005A679B">
      <w:pPr>
        <w:tabs>
          <w:tab w:val="right" w:pos="9498"/>
        </w:tabs>
        <w:rPr>
          <w:b/>
        </w:rPr>
      </w:pPr>
    </w:p>
    <w:p w:rsidR="009B7271" w:rsidRDefault="009B7271" w:rsidP="005A679B">
      <w:pPr>
        <w:tabs>
          <w:tab w:val="right" w:pos="9498"/>
        </w:tabs>
        <w:rPr>
          <w:b/>
        </w:rPr>
      </w:pPr>
      <w:r>
        <w:rPr>
          <w:b/>
        </w:rPr>
        <w:t>Diese betrifft eine Stundenerhöhung von</w:t>
      </w:r>
      <w:r w:rsidR="00C20E4A">
        <w:rPr>
          <w:b/>
        </w:rPr>
        <w:t xml:space="preserve">:   </w:t>
      </w:r>
      <w:r>
        <w:rPr>
          <w:b/>
        </w:rPr>
        <w:t>20‘935h – 16‘</w:t>
      </w:r>
      <w:r w:rsidR="00C20E4A">
        <w:rPr>
          <w:b/>
        </w:rPr>
        <w:t xml:space="preserve">695h  = </w:t>
      </w:r>
      <w:r w:rsidR="00AD1D85">
        <w:rPr>
          <w:b/>
        </w:rPr>
        <w:tab/>
        <w:t>4‘240 h</w:t>
      </w:r>
    </w:p>
    <w:p w:rsidR="009B7271" w:rsidRDefault="00C20E4A" w:rsidP="005A679B">
      <w:pPr>
        <w:tabs>
          <w:tab w:val="right" w:pos="9498"/>
        </w:tabs>
        <w:rPr>
          <w:b/>
        </w:rPr>
      </w:pPr>
      <w:r>
        <w:rPr>
          <w:b/>
        </w:rPr>
        <w:t>u</w:t>
      </w:r>
      <w:r w:rsidR="009B7271">
        <w:rPr>
          <w:b/>
        </w:rPr>
        <w:t xml:space="preserve">nd eine Anpassung des ZMT aufgrund der </w:t>
      </w:r>
      <w:r w:rsidR="00530810">
        <w:rPr>
          <w:b/>
        </w:rPr>
        <w:t>komplexeren</w:t>
      </w:r>
      <w:r w:rsidR="009B7271">
        <w:rPr>
          <w:b/>
        </w:rPr>
        <w:t xml:space="preserve"> </w:t>
      </w:r>
      <w:r w:rsidR="00FC75C0">
        <w:rPr>
          <w:b/>
        </w:rPr>
        <w:t>Bearbeitung</w:t>
      </w:r>
      <w:r w:rsidR="009B7271">
        <w:rPr>
          <w:b/>
        </w:rPr>
        <w:t xml:space="preserve">. </w:t>
      </w:r>
    </w:p>
    <w:p w:rsidR="009B7271" w:rsidRDefault="009B7271" w:rsidP="005A679B">
      <w:pPr>
        <w:tabs>
          <w:tab w:val="right" w:pos="9498"/>
        </w:tabs>
      </w:pPr>
    </w:p>
    <w:p w:rsidR="00EB5BD5" w:rsidRPr="00363A63" w:rsidRDefault="00EB5BD5" w:rsidP="005A679B">
      <w:pPr>
        <w:tabs>
          <w:tab w:val="right" w:pos="9498"/>
        </w:tabs>
        <w:rPr>
          <w:b/>
          <w:color w:val="FF0000"/>
          <w:rPrChange w:id="579" w:author="Schädler Beat" w:date="2014-12-12T09:18:00Z">
            <w:rPr>
              <w:b/>
            </w:rPr>
          </w:rPrChange>
        </w:rPr>
      </w:pPr>
      <w:r w:rsidRPr="00363A63">
        <w:rPr>
          <w:b/>
          <w:rPrChange w:id="580" w:author="Schädler Beat" w:date="2014-12-12T09:18:00Z">
            <w:rPr>
              <w:b/>
              <w:color w:val="FF0000"/>
            </w:rPr>
          </w:rPrChange>
        </w:rPr>
        <w:t xml:space="preserve">In den </w:t>
      </w:r>
      <w:r w:rsidR="005072E1" w:rsidRPr="00363A63">
        <w:rPr>
          <w:b/>
          <w:rPrChange w:id="581" w:author="Schädler Beat" w:date="2014-12-12T09:18:00Z">
            <w:rPr>
              <w:b/>
              <w:color w:val="FF0000"/>
            </w:rPr>
          </w:rPrChange>
        </w:rPr>
        <w:t>599‘600</w:t>
      </w:r>
      <w:r w:rsidRPr="00363A63">
        <w:rPr>
          <w:b/>
          <w:rPrChange w:id="582" w:author="Schädler Beat" w:date="2014-12-12T09:18:00Z">
            <w:rPr>
              <w:b/>
              <w:color w:val="FF0000"/>
            </w:rPr>
          </w:rPrChange>
        </w:rPr>
        <w:t xml:space="preserve"> CHF ist der Nachtrag für </w:t>
      </w:r>
      <w:r w:rsidR="003E491E" w:rsidRPr="00363A63">
        <w:rPr>
          <w:b/>
          <w:rPrChange w:id="583" w:author="Schädler Beat" w:date="2014-12-12T09:18:00Z">
            <w:rPr>
              <w:b/>
              <w:color w:val="FF0000"/>
            </w:rPr>
          </w:rPrChange>
        </w:rPr>
        <w:t xml:space="preserve">den Tunnel mit 103‘175 CHF </w:t>
      </w:r>
      <w:r w:rsidRPr="00363A63">
        <w:rPr>
          <w:b/>
          <w:rPrChange w:id="584" w:author="Schädler Beat" w:date="2014-12-12T09:18:00Z">
            <w:rPr>
              <w:b/>
              <w:color w:val="FF0000"/>
            </w:rPr>
          </w:rPrChange>
        </w:rPr>
        <w:t>enthalten.</w:t>
      </w:r>
      <w:r w:rsidR="00C20E4A" w:rsidRPr="00363A63">
        <w:rPr>
          <w:b/>
          <w:rPrChange w:id="585" w:author="Schädler Beat" w:date="2014-12-12T09:18:00Z">
            <w:rPr>
              <w:b/>
              <w:color w:val="FF0000"/>
            </w:rPr>
          </w:rPrChange>
        </w:rPr>
        <w:t xml:space="preserve"> Der NO beläuft sich somit auf effektiv 496‘</w:t>
      </w:r>
      <w:r w:rsidR="005072E1" w:rsidRPr="00363A63">
        <w:rPr>
          <w:b/>
          <w:rPrChange w:id="586" w:author="Schädler Beat" w:date="2014-12-12T09:18:00Z">
            <w:rPr>
              <w:b/>
              <w:color w:val="FF0000"/>
            </w:rPr>
          </w:rPrChange>
        </w:rPr>
        <w:t>400</w:t>
      </w:r>
      <w:r w:rsidR="00C20E4A" w:rsidRPr="00363A63">
        <w:rPr>
          <w:b/>
          <w:rPrChange w:id="587" w:author="Schädler Beat" w:date="2014-12-12T09:18:00Z">
            <w:rPr>
              <w:b/>
              <w:color w:val="FF0000"/>
            </w:rPr>
          </w:rPrChange>
        </w:rPr>
        <w:t xml:space="preserve"> CHF.</w:t>
      </w:r>
      <w:ins w:id="588" w:author="Schädler Beat" w:date="2014-12-12T09:18:00Z">
        <w:r w:rsidR="00363A63">
          <w:rPr>
            <w:b/>
          </w:rPr>
          <w:t xml:space="preserve"> </w:t>
        </w:r>
        <w:r w:rsidR="00363A63">
          <w:rPr>
            <w:b/>
            <w:color w:val="FF0000"/>
          </w:rPr>
          <w:t>Glaube das stimmt auch nicht.</w:t>
        </w:r>
      </w:ins>
    </w:p>
    <w:p w:rsidR="00A54B2E" w:rsidRDefault="00A54B2E">
      <w:pPr>
        <w:overflowPunct/>
        <w:autoSpaceDE/>
        <w:autoSpaceDN/>
        <w:adjustRightInd/>
        <w:jc w:val="left"/>
        <w:textAlignment w:val="auto"/>
      </w:pPr>
    </w:p>
    <w:p w:rsidR="009B7271" w:rsidRDefault="009B7271">
      <w:pPr>
        <w:overflowPunct/>
        <w:autoSpaceDE/>
        <w:autoSpaceDN/>
        <w:adjustRightInd/>
        <w:jc w:val="left"/>
        <w:textAlignment w:val="auto"/>
      </w:pPr>
    </w:p>
    <w:p w:rsidR="009B7271" w:rsidRDefault="009B7271">
      <w:pPr>
        <w:overflowPunct/>
        <w:autoSpaceDE/>
        <w:autoSpaceDN/>
        <w:adjustRightInd/>
        <w:jc w:val="left"/>
        <w:textAlignment w:val="auto"/>
        <w:sectPr w:rsidR="009B7271" w:rsidSect="00AD2016">
          <w:type w:val="continuous"/>
          <w:pgSz w:w="11907" w:h="16840" w:code="9"/>
          <w:pgMar w:top="1531" w:right="851" w:bottom="993" w:left="1531" w:header="510" w:footer="284" w:gutter="0"/>
          <w:cols w:space="720"/>
          <w:formProt w:val="0"/>
          <w:titlePg/>
          <w:docGrid w:linePitch="299"/>
        </w:sectPr>
      </w:pPr>
    </w:p>
    <w:p w:rsidR="009B7271" w:rsidRDefault="009B7271" w:rsidP="00C20E4A">
      <w:pPr>
        <w:overflowPunct/>
        <w:autoSpaceDE/>
        <w:autoSpaceDN/>
        <w:adjustRightInd/>
        <w:jc w:val="center"/>
        <w:textAlignment w:val="auto"/>
      </w:pPr>
    </w:p>
    <w:p w:rsidR="00C20E4A" w:rsidRDefault="00C20E4A">
      <w:pPr>
        <w:overflowPunct/>
        <w:autoSpaceDE/>
        <w:autoSpaceDN/>
        <w:adjustRightInd/>
        <w:jc w:val="left"/>
        <w:textAlignment w:val="auto"/>
      </w:pPr>
    </w:p>
    <w:p w:rsidR="00C20E4A" w:rsidRDefault="00B0519C">
      <w:pPr>
        <w:overflowPunct/>
        <w:autoSpaceDE/>
        <w:autoSpaceDN/>
        <w:adjustRightInd/>
        <w:jc w:val="left"/>
        <w:textAlignment w:val="auto"/>
        <w:sectPr w:rsidR="00C20E4A" w:rsidSect="00B0519C">
          <w:pgSz w:w="23814" w:h="16839" w:orient="landscape" w:code="8"/>
          <w:pgMar w:top="1531" w:right="1531" w:bottom="851" w:left="993" w:header="510" w:footer="284" w:gutter="0"/>
          <w:cols w:space="720"/>
          <w:formProt w:val="0"/>
          <w:titlePg/>
          <w:docGrid w:linePitch="299"/>
        </w:sectPr>
      </w:pPr>
      <w:r>
        <w:rPr>
          <w:noProof/>
          <w:lang w:eastAsia="de-CH"/>
        </w:rPr>
        <mc:AlternateContent>
          <mc:Choice Requires="wps">
            <w:drawing>
              <wp:anchor distT="0" distB="0" distL="114300" distR="114300" simplePos="0" relativeHeight="251663360" behindDoc="0" locked="0" layoutInCell="1" allowOverlap="1" wp14:anchorId="373220F6" wp14:editId="19274D65">
                <wp:simplePos x="0" y="0"/>
                <wp:positionH relativeFrom="column">
                  <wp:posOffset>4475480</wp:posOffset>
                </wp:positionH>
                <wp:positionV relativeFrom="paragraph">
                  <wp:posOffset>8215630</wp:posOffset>
                </wp:positionV>
                <wp:extent cx="1828800" cy="1828800"/>
                <wp:effectExtent l="0" t="0" r="0" b="0"/>
                <wp:wrapNone/>
                <wp:docPr id="7" name="Textfeld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690E1C" w:rsidRPr="000959C7" w:rsidRDefault="00690E1C" w:rsidP="000959C7">
                            <w:pPr>
                              <w:jc w:val="center"/>
                              <w:rPr>
                                <w:b/>
                                <w:outline/>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pPr>
                            <w:r>
                              <w:rPr>
                                <w:b/>
                                <w:outline/>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t>So würde es etwa aussehen…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feld 7" o:spid="_x0000_s1027" type="#_x0000_t202" style="position:absolute;margin-left:352.4pt;margin-top:646.9pt;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" filled="f" stroked="f">
                <v:textbox style="mso-fit-shape-to-text:t">
                  <w:txbxContent>
                    <w:p w:rsidR="00690E1C" w:rsidRPr="000959C7" w:rsidRDefault="00690E1C" w:rsidP="000959C7">
                      <w:pPr>
                        <w:jc w:val="center"/>
                        <w:rPr>
                          <w:b/>
                          <w:outline/>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pPr>
                      <w:r>
                        <w:rPr>
                          <w:b/>
                          <w:outline/>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t>So würde es etwa aussehen…</w:t>
                      </w:r>
                    </w:p>
                  </w:txbxContent>
                </v:textbox>
              </v:shape>
            </w:pict>
          </mc:Fallback>
        </mc:AlternateContent>
      </w:r>
      <w:r>
        <w:rPr>
          <w:noProof/>
          <w:lang w:eastAsia="de-CH"/>
        </w:rPr>
        <w:drawing>
          <wp:inline distT="0" distB="0" distL="0" distR="0" wp14:anchorId="13D0CEDF" wp14:editId="4C9CF6CF">
            <wp:extent cx="14027163" cy="8218968"/>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4032528" cy="8222112"/>
                    </a:xfrm>
                    <a:prstGeom prst="rect">
                      <a:avLst/>
                    </a:prstGeom>
                    <a:noFill/>
                    <a:ln>
                      <a:noFill/>
                    </a:ln>
                  </pic:spPr>
                </pic:pic>
              </a:graphicData>
            </a:graphic>
          </wp:inline>
        </w:drawing>
      </w:r>
    </w:p>
    <w:p w:rsidR="00A54B2E" w:rsidRDefault="00A54B2E">
      <w:pPr>
        <w:overflowPunct/>
        <w:autoSpaceDE/>
        <w:autoSpaceDN/>
        <w:adjustRightInd/>
        <w:jc w:val="left"/>
        <w:textAlignment w:val="auto"/>
      </w:pPr>
    </w:p>
    <w:p w:rsidR="00A54B2E" w:rsidRPr="002C6BCB" w:rsidRDefault="00A54B2E" w:rsidP="003E2599">
      <w:pPr>
        <w:pStyle w:val="berschrift2"/>
        <w:numPr>
          <w:ilvl w:val="0"/>
          <w:numId w:val="16"/>
        </w:numPr>
      </w:pPr>
      <w:r w:rsidRPr="002C6BCB">
        <w:t xml:space="preserve">Honorarendkosten über die Zeit, Betrachtung über die erbrachten </w:t>
      </w:r>
      <w:r w:rsidR="00FC75C0" w:rsidRPr="002C6BCB">
        <w:t>Leistungen</w:t>
      </w:r>
      <w:r w:rsidRPr="002C6BCB">
        <w:t xml:space="preserve"> (Kosten)</w:t>
      </w:r>
    </w:p>
    <w:p w:rsidR="00A54B2E" w:rsidRDefault="00A54B2E" w:rsidP="00A54B2E">
      <w:pPr>
        <w:rPr>
          <w:highlight w:val="yellow"/>
        </w:rPr>
      </w:pPr>
    </w:p>
    <w:p w:rsidR="00A54B2E" w:rsidRDefault="00A54B2E" w:rsidP="00A54B2E">
      <w:pPr>
        <w:rPr>
          <w:highlight w:val="yellow"/>
        </w:rPr>
      </w:pPr>
    </w:p>
    <w:p w:rsidR="00A54B2E" w:rsidRDefault="00A54B2E" w:rsidP="00A54B2E">
      <w:pPr>
        <w:rPr>
          <w:highlight w:val="yellow"/>
        </w:rPr>
      </w:pPr>
    </w:p>
    <w:p w:rsidR="00A54B2E" w:rsidRDefault="000959C7" w:rsidP="00A54B2E">
      <w:pPr>
        <w:rPr>
          <w:highlight w:val="yellow"/>
        </w:rPr>
      </w:pPr>
      <w:r>
        <w:rPr>
          <w:highlight w:val="yellow"/>
        </w:rPr>
        <w:t>Input aus Deiner Tabelle</w:t>
      </w:r>
    </w:p>
    <w:p w:rsidR="00A54B2E" w:rsidRDefault="00A54B2E" w:rsidP="00A54B2E">
      <w:pPr>
        <w:rPr>
          <w:highlight w:val="yellow"/>
        </w:rPr>
      </w:pPr>
    </w:p>
    <w:p w:rsidR="00C20E4A" w:rsidRPr="0001398F" w:rsidRDefault="00C20E4A" w:rsidP="00A54B2E"/>
    <w:p w:rsidR="0001398F" w:rsidRPr="005072E1" w:rsidRDefault="005072E1">
      <w:pPr>
        <w:overflowPunct/>
        <w:autoSpaceDE/>
        <w:autoSpaceDN/>
        <w:adjustRightInd/>
        <w:jc w:val="left"/>
        <w:textAlignment w:val="auto"/>
        <w:rPr>
          <w:noProof/>
          <w:lang w:eastAsia="de-CH"/>
        </w:rPr>
      </w:pPr>
      <w:r>
        <w:rPr>
          <w:noProof/>
          <w:lang w:eastAsia="de-CH"/>
        </w:rPr>
        <mc:AlternateContent>
          <mc:Choice Requires="wps">
            <w:drawing>
              <wp:anchor distT="0" distB="0" distL="114300" distR="114300" simplePos="0" relativeHeight="251665408" behindDoc="0" locked="0" layoutInCell="1" allowOverlap="1" wp14:anchorId="67E9FD28" wp14:editId="16A1D8C0">
                <wp:simplePos x="0" y="0"/>
                <wp:positionH relativeFrom="column">
                  <wp:posOffset>1329</wp:posOffset>
                </wp:positionH>
                <wp:positionV relativeFrom="paragraph">
                  <wp:posOffset>2048953</wp:posOffset>
                </wp:positionV>
                <wp:extent cx="1828800" cy="1828800"/>
                <wp:effectExtent l="0" t="0" r="0" b="0"/>
                <wp:wrapNone/>
                <wp:docPr id="1" name="Textfeld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690E1C" w:rsidRPr="005072E1" w:rsidRDefault="00690E1C" w:rsidP="005072E1">
                            <w:pPr>
                              <w:jc w:val="center"/>
                              <w:rPr>
                                <w:b/>
                                <w:outline/>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pPr>
                            <w:r>
                              <w:rPr>
                                <w:b/>
                                <w:outline/>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t>Gibt es diese Betrachtung noch?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feld 1" o:spid="_x0000_s1028" type="#_x0000_t202" style="position:absolute;margin-left:.1pt;margin-top:161.35pt;width:2in;height:2in;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" filled="f" stroked="f">
                <v:textbox style="mso-fit-shape-to-text:t">
                  <w:txbxContent>
                    <w:p w:rsidR="00690E1C" w:rsidRPr="005072E1" w:rsidRDefault="00690E1C" w:rsidP="005072E1">
                      <w:pPr>
                        <w:jc w:val="center"/>
                        <w:rPr>
                          <w:b/>
                          <w:outline/>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pPr>
                      <w:r>
                        <w:rPr>
                          <w:b/>
                          <w:outline/>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t>Gibt es diese Betrachtung noch?</w:t>
                      </w:r>
                    </w:p>
                  </w:txbxContent>
                </v:textbox>
              </v:shape>
            </w:pict>
          </mc:Fallback>
        </mc:AlternateContent>
      </w:r>
      <w:r w:rsidR="0001398F" w:rsidRPr="005072E1">
        <w:rPr>
          <w:noProof/>
          <w:lang w:eastAsia="de-CH"/>
        </w:rPr>
        <w:br w:type="page"/>
      </w:r>
    </w:p>
    <w:p w:rsidR="0001398F" w:rsidRPr="0001398F" w:rsidRDefault="0001398F" w:rsidP="0001398F">
      <w:pPr>
        <w:overflowPunct/>
        <w:autoSpaceDE/>
        <w:autoSpaceDN/>
        <w:adjustRightInd/>
        <w:jc w:val="center"/>
        <w:textAlignment w:val="auto"/>
      </w:pPr>
      <w:r w:rsidRPr="0001398F">
        <w:rPr>
          <w:noProof/>
          <w:lang w:eastAsia="de-CH"/>
        </w:rPr>
        <w:lastRenderedPageBreak/>
        <w:drawing>
          <wp:inline distT="0" distB="0" distL="0" distR="0" wp14:anchorId="5FF24161" wp14:editId="6BC30219">
            <wp:extent cx="5661188" cy="916495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61188" cy="9164955"/>
                    </a:xfrm>
                    <a:prstGeom prst="rect">
                      <a:avLst/>
                    </a:prstGeom>
                    <a:noFill/>
                    <a:ln>
                      <a:noFill/>
                    </a:ln>
                  </pic:spPr>
                </pic:pic>
              </a:graphicData>
            </a:graphic>
          </wp:inline>
        </w:drawing>
      </w:r>
      <w:r w:rsidRPr="0001398F">
        <w:br w:type="page"/>
      </w:r>
    </w:p>
    <w:p w:rsidR="00C20E4A" w:rsidRDefault="00C20E4A" w:rsidP="00A54B2E">
      <w:pPr>
        <w:rPr>
          <w:highlight w:val="yellow"/>
        </w:rPr>
      </w:pPr>
    </w:p>
    <w:p w:rsidR="00C20E4A" w:rsidRPr="002C6BCB" w:rsidRDefault="00C20E4A" w:rsidP="00A54B2E"/>
    <w:p w:rsidR="00C20E4A" w:rsidRPr="002C6BCB" w:rsidRDefault="00C20E4A" w:rsidP="00A54B2E"/>
    <w:p w:rsidR="00A54B2E" w:rsidRPr="002C6BCB" w:rsidRDefault="00A54B2E" w:rsidP="00A54B2E"/>
    <w:p w:rsidR="00A54B2E" w:rsidRPr="002C6BCB" w:rsidRDefault="00A54B2E" w:rsidP="003E2599">
      <w:pPr>
        <w:pStyle w:val="berschrift2"/>
        <w:numPr>
          <w:ilvl w:val="0"/>
          <w:numId w:val="16"/>
        </w:numPr>
      </w:pPr>
      <w:r w:rsidRPr="002C6BCB">
        <w:t>Honorarvorschlag</w:t>
      </w:r>
    </w:p>
    <w:p w:rsidR="00C20E4A" w:rsidRPr="002C6BCB" w:rsidRDefault="000959C7" w:rsidP="00C20E4A">
      <w:r w:rsidRPr="002C6BCB">
        <w:t xml:space="preserve">Aus den Honorarbetrachtungen der Kapitel 3, 4 und </w:t>
      </w:r>
      <w:r w:rsidRPr="007E5682">
        <w:rPr>
          <w:highlight w:val="cyan"/>
        </w:rPr>
        <w:t>5</w:t>
      </w:r>
      <w:r w:rsidRPr="002C6BCB">
        <w:t xml:space="preserve"> unterbreiten wir Ihnen folgenden Nachtrag:</w:t>
      </w:r>
    </w:p>
    <w:p w:rsidR="000959C7" w:rsidRPr="002C6BCB" w:rsidRDefault="000959C7" w:rsidP="00C20E4A"/>
    <w:p w:rsidR="000959C7" w:rsidRPr="002C6BCB" w:rsidRDefault="005072E1" w:rsidP="000959C7">
      <w:r>
        <w:t>Kapitel 3</w:t>
      </w:r>
      <w:r w:rsidR="000959C7" w:rsidRPr="002C6BCB">
        <w:t>:</w:t>
      </w:r>
    </w:p>
    <w:p w:rsidR="000959C7" w:rsidRPr="002C6BCB" w:rsidRDefault="000959C7" w:rsidP="000959C7">
      <w:pPr>
        <w:tabs>
          <w:tab w:val="left" w:pos="3402"/>
          <w:tab w:val="right" w:pos="9356"/>
        </w:tabs>
        <w:rPr>
          <w:b/>
        </w:rPr>
      </w:pPr>
      <w:r w:rsidRPr="002C6BCB">
        <w:rPr>
          <w:b/>
        </w:rPr>
        <w:t xml:space="preserve">Honorarnachtrag für </w:t>
      </w:r>
      <w:r w:rsidRPr="002C6BCB">
        <w:rPr>
          <w:b/>
        </w:rPr>
        <w:tab/>
      </w:r>
      <w:r w:rsidRPr="002C6BCB">
        <w:rPr>
          <w:b/>
        </w:rPr>
        <w:tab/>
      </w:r>
      <w:r w:rsidR="005072E1">
        <w:rPr>
          <w:b/>
        </w:rPr>
        <w:t>484‘200</w:t>
      </w:r>
      <w:r w:rsidRPr="002C6BCB">
        <w:rPr>
          <w:b/>
        </w:rPr>
        <w:t xml:space="preserve"> CHF</w:t>
      </w:r>
    </w:p>
    <w:p w:rsidR="000959C7" w:rsidRPr="002C6BCB" w:rsidRDefault="000959C7" w:rsidP="00C20E4A"/>
    <w:p w:rsidR="000959C7" w:rsidRPr="002C6BCB" w:rsidRDefault="000959C7" w:rsidP="00C20E4A">
      <w:r w:rsidRPr="002C6BCB">
        <w:t>Kapitel  4:</w:t>
      </w:r>
    </w:p>
    <w:p w:rsidR="000959C7" w:rsidRPr="002C6BCB" w:rsidRDefault="005072E1" w:rsidP="000959C7">
      <w:pPr>
        <w:tabs>
          <w:tab w:val="left" w:pos="3402"/>
          <w:tab w:val="right" w:pos="9356"/>
        </w:tabs>
        <w:rPr>
          <w:b/>
        </w:rPr>
      </w:pPr>
      <w:r>
        <w:rPr>
          <w:b/>
        </w:rPr>
        <w:t xml:space="preserve">Honorarnachtrag für </w:t>
      </w:r>
      <w:r>
        <w:rPr>
          <w:b/>
        </w:rPr>
        <w:tab/>
      </w:r>
      <w:r>
        <w:rPr>
          <w:b/>
        </w:rPr>
        <w:tab/>
        <w:t>496‘400</w:t>
      </w:r>
      <w:r w:rsidR="000959C7" w:rsidRPr="002C6BCB">
        <w:rPr>
          <w:b/>
        </w:rPr>
        <w:t xml:space="preserve"> CHF</w:t>
      </w:r>
    </w:p>
    <w:p w:rsidR="00C20E4A" w:rsidRPr="002C6BCB" w:rsidRDefault="00C20E4A" w:rsidP="00C20E4A"/>
    <w:p w:rsidR="000959C7" w:rsidRPr="005072E1" w:rsidRDefault="000959C7" w:rsidP="00C20E4A">
      <w:pPr>
        <w:rPr>
          <w:highlight w:val="cyan"/>
        </w:rPr>
      </w:pPr>
      <w:r w:rsidRPr="005072E1">
        <w:rPr>
          <w:highlight w:val="cyan"/>
        </w:rPr>
        <w:t>Kapitel 5:</w:t>
      </w:r>
    </w:p>
    <w:p w:rsidR="000959C7" w:rsidRPr="002C6BCB" w:rsidRDefault="000959C7" w:rsidP="000959C7">
      <w:pPr>
        <w:tabs>
          <w:tab w:val="left" w:pos="3402"/>
          <w:tab w:val="right" w:pos="9356"/>
        </w:tabs>
        <w:rPr>
          <w:b/>
        </w:rPr>
      </w:pPr>
      <w:r w:rsidRPr="005072E1">
        <w:rPr>
          <w:b/>
          <w:highlight w:val="cyan"/>
        </w:rPr>
        <w:t xml:space="preserve">Honorarnachtrag für </w:t>
      </w:r>
      <w:r w:rsidRPr="005072E1">
        <w:rPr>
          <w:b/>
          <w:highlight w:val="cyan"/>
        </w:rPr>
        <w:tab/>
      </w:r>
      <w:r w:rsidRPr="005072E1">
        <w:rPr>
          <w:b/>
          <w:highlight w:val="cyan"/>
        </w:rPr>
        <w:tab/>
        <w:t>………. CHF</w:t>
      </w:r>
    </w:p>
    <w:p w:rsidR="000959C7" w:rsidRPr="002C6BCB" w:rsidRDefault="000959C7" w:rsidP="00C20E4A"/>
    <w:p w:rsidR="00C20E4A" w:rsidRPr="002C6BCB" w:rsidRDefault="00C20E4A" w:rsidP="000959C7">
      <w:pPr>
        <w:pBdr>
          <w:top w:val="single" w:sz="4" w:space="1" w:color="auto"/>
          <w:bottom w:val="single" w:sz="4" w:space="1" w:color="auto"/>
        </w:pBdr>
      </w:pPr>
    </w:p>
    <w:p w:rsidR="000959C7" w:rsidRPr="002C6BCB" w:rsidRDefault="000959C7" w:rsidP="000959C7">
      <w:pPr>
        <w:pBdr>
          <w:top w:val="single" w:sz="4" w:space="1" w:color="auto"/>
          <w:bottom w:val="single" w:sz="4" w:space="1" w:color="auto"/>
        </w:pBdr>
        <w:tabs>
          <w:tab w:val="left" w:pos="3402"/>
          <w:tab w:val="right" w:pos="9356"/>
        </w:tabs>
        <w:rPr>
          <w:b/>
        </w:rPr>
      </w:pPr>
      <w:r w:rsidRPr="002C6BCB">
        <w:rPr>
          <w:b/>
        </w:rPr>
        <w:t xml:space="preserve">Effektiver Honorarnachtrag </w:t>
      </w:r>
      <w:r w:rsidRPr="002C6BCB">
        <w:rPr>
          <w:b/>
        </w:rPr>
        <w:tab/>
      </w:r>
      <w:r w:rsidRPr="002C6BCB">
        <w:rPr>
          <w:b/>
        </w:rPr>
        <w:tab/>
      </w:r>
      <w:r w:rsidR="005072E1">
        <w:rPr>
          <w:b/>
        </w:rPr>
        <w:t>490‘000</w:t>
      </w:r>
      <w:r w:rsidRPr="002C6BCB">
        <w:rPr>
          <w:b/>
        </w:rPr>
        <w:t xml:space="preserve"> CHF</w:t>
      </w:r>
    </w:p>
    <w:p w:rsidR="000959C7" w:rsidRPr="002C6BCB" w:rsidRDefault="000959C7" w:rsidP="000959C7">
      <w:pPr>
        <w:pBdr>
          <w:top w:val="single" w:sz="4" w:space="1" w:color="auto"/>
          <w:bottom w:val="single" w:sz="4" w:space="1" w:color="auto"/>
        </w:pBdr>
        <w:tabs>
          <w:tab w:val="left" w:pos="3402"/>
          <w:tab w:val="right" w:pos="9356"/>
        </w:tabs>
        <w:rPr>
          <w:b/>
        </w:rPr>
      </w:pPr>
    </w:p>
    <w:p w:rsidR="00375ED2" w:rsidRPr="002C6BCB" w:rsidRDefault="00375ED2" w:rsidP="00392E9D"/>
    <w:p w:rsidR="00A06870" w:rsidRDefault="00A06870" w:rsidP="00392E9D"/>
    <w:p w:rsidR="007E5682" w:rsidRDefault="007E5682" w:rsidP="00392E9D">
      <w:r w:rsidRPr="007E5682">
        <w:rPr>
          <w:highlight w:val="lightGray"/>
        </w:rPr>
        <w:t xml:space="preserve">Die Resultierenden der beiden </w:t>
      </w:r>
      <w:r w:rsidR="00530810" w:rsidRPr="007E5682">
        <w:rPr>
          <w:highlight w:val="lightGray"/>
        </w:rPr>
        <w:t>Honor</w:t>
      </w:r>
      <w:r w:rsidR="00530810">
        <w:rPr>
          <w:highlight w:val="lightGray"/>
        </w:rPr>
        <w:t>ar</w:t>
      </w:r>
      <w:r w:rsidR="00530810" w:rsidRPr="007E5682">
        <w:rPr>
          <w:highlight w:val="lightGray"/>
        </w:rPr>
        <w:t>betrachtungen</w:t>
      </w:r>
      <w:r w:rsidRPr="007E5682">
        <w:rPr>
          <w:highlight w:val="lightGray"/>
        </w:rPr>
        <w:t xml:space="preserve"> </w:t>
      </w:r>
      <w:r w:rsidR="00530810" w:rsidRPr="007E5682">
        <w:rPr>
          <w:highlight w:val="lightGray"/>
        </w:rPr>
        <w:t>liegen</w:t>
      </w:r>
      <w:r w:rsidRPr="007E5682">
        <w:rPr>
          <w:highlight w:val="lightGray"/>
        </w:rPr>
        <w:t xml:space="preserve"> in einer sehr ähnlichen </w:t>
      </w:r>
      <w:r w:rsidR="00530810" w:rsidRPr="007E5682">
        <w:rPr>
          <w:highlight w:val="lightGray"/>
        </w:rPr>
        <w:t>Grössenordnung</w:t>
      </w:r>
      <w:r w:rsidRPr="007E5682">
        <w:rPr>
          <w:highlight w:val="lightGray"/>
        </w:rPr>
        <w:t>, o</w:t>
      </w:r>
      <w:r w:rsidRPr="007E5682">
        <w:rPr>
          <w:highlight w:val="lightGray"/>
        </w:rPr>
        <w:t>b</w:t>
      </w:r>
      <w:r w:rsidRPr="007E5682">
        <w:rPr>
          <w:highlight w:val="lightGray"/>
        </w:rPr>
        <w:t xml:space="preserve">wohl diese unterschiedliche Ansätze verfolgen. Den effektiven Nachtrag offerieren wir Ihnen als Mittel der einzelnen </w:t>
      </w:r>
      <w:r w:rsidR="00530810" w:rsidRPr="007E5682">
        <w:rPr>
          <w:highlight w:val="lightGray"/>
        </w:rPr>
        <w:t>Ho</w:t>
      </w:r>
      <w:r w:rsidR="00530810">
        <w:rPr>
          <w:highlight w:val="lightGray"/>
        </w:rPr>
        <w:t>nora</w:t>
      </w:r>
      <w:r w:rsidR="00530810" w:rsidRPr="007E5682">
        <w:rPr>
          <w:highlight w:val="lightGray"/>
        </w:rPr>
        <w:t>dokumentierung</w:t>
      </w:r>
      <w:r>
        <w:t>.</w:t>
      </w:r>
    </w:p>
    <w:p w:rsidR="007E5682" w:rsidRPr="002C6BCB" w:rsidRDefault="007E5682" w:rsidP="00392E9D"/>
    <w:p w:rsidR="000959C7" w:rsidRPr="002C6BCB" w:rsidRDefault="000959C7" w:rsidP="00392E9D"/>
    <w:p w:rsidR="000959C7" w:rsidRPr="002C6BCB" w:rsidRDefault="000959C7" w:rsidP="00392E9D">
      <w:r w:rsidRPr="002C6BCB">
        <w:t xml:space="preserve">Gerne besprechen wir unsere </w:t>
      </w:r>
      <w:r w:rsidR="00FC75C0" w:rsidRPr="002C6BCB">
        <w:t>Honoraroffere</w:t>
      </w:r>
      <w:r w:rsidRPr="002C6BCB">
        <w:t xml:space="preserve"> anlässlich einer gemeinsamen Besprechung.</w:t>
      </w:r>
    </w:p>
    <w:p w:rsidR="000959C7" w:rsidRPr="002C6BCB" w:rsidRDefault="000959C7" w:rsidP="00392E9D"/>
    <w:p w:rsidR="000959C7" w:rsidRPr="002C6BCB" w:rsidRDefault="000959C7" w:rsidP="00392E9D"/>
    <w:p w:rsidR="004F25B1" w:rsidRPr="002C6BCB" w:rsidRDefault="00601732" w:rsidP="00392E9D">
      <w:r w:rsidRPr="002C6BCB">
        <w:t>Für weiter</w:t>
      </w:r>
      <w:r w:rsidR="006B7176" w:rsidRPr="002C6BCB">
        <w:t>e</w:t>
      </w:r>
      <w:r w:rsidRPr="002C6BCB">
        <w:t xml:space="preserve"> Auskü</w:t>
      </w:r>
      <w:r w:rsidR="00FC4B91" w:rsidRPr="002C6BCB">
        <w:t>nfte steht Ihnen Beat Schädler (Tel. 061 365 24 26) und Stefan</w:t>
      </w:r>
      <w:r w:rsidR="00952B69" w:rsidRPr="002C6BCB">
        <w:t xml:space="preserve"> Roth </w:t>
      </w:r>
      <w:r w:rsidRPr="002C6BCB">
        <w:t>(Tel. 061 467 67 83) gerne zur Verfügung.</w:t>
      </w:r>
    </w:p>
    <w:p w:rsidR="004F25B1" w:rsidRPr="002C6BCB" w:rsidRDefault="004F25B1" w:rsidP="00392E9D"/>
    <w:p w:rsidR="00A06870" w:rsidRPr="002C6BCB" w:rsidRDefault="00A06870" w:rsidP="00392E9D"/>
    <w:p w:rsidR="00DE433A" w:rsidRPr="002C6BCB" w:rsidRDefault="00DE433A" w:rsidP="00392E9D">
      <w:r w:rsidRPr="002C6BCB">
        <w:t>Freundliche Grüsse</w:t>
      </w:r>
    </w:p>
    <w:p w:rsidR="00B340AF" w:rsidRPr="002C6BCB" w:rsidRDefault="00B340AF" w:rsidP="00392E9D"/>
    <w:p w:rsidR="00DE433A" w:rsidRPr="002C6BCB" w:rsidRDefault="00717EFC" w:rsidP="00392E9D">
      <w:pPr>
        <w:rPr>
          <w:lang w:val="de-DE"/>
        </w:rPr>
      </w:pPr>
      <w:r w:rsidRPr="002C6BCB">
        <w:t>INGE  EPSI</w:t>
      </w:r>
    </w:p>
    <w:tbl>
      <w:tblPr>
        <w:tblW w:w="0" w:type="auto"/>
        <w:tblLayout w:type="fixed"/>
        <w:tblCellMar>
          <w:top w:w="142" w:type="dxa"/>
          <w:left w:w="0" w:type="dxa"/>
          <w:bottom w:w="142" w:type="dxa"/>
          <w:right w:w="0" w:type="dxa"/>
        </w:tblCellMar>
        <w:tblLook w:val="0000" w:firstRow="0" w:lastRow="0" w:firstColumn="0" w:lastColumn="0" w:noHBand="0" w:noVBand="0"/>
      </w:tblPr>
      <w:tblGrid>
        <w:gridCol w:w="3402"/>
      </w:tblGrid>
      <w:tr w:rsidR="00DE433A" w:rsidRPr="002C6BCB" w:rsidTr="00067848">
        <w:trPr>
          <w:trHeight w:hRule="exact" w:val="843"/>
        </w:trPr>
        <w:tc>
          <w:tcPr>
            <w:tcW w:w="3402" w:type="dxa"/>
            <w:vAlign w:val="bottom"/>
          </w:tcPr>
          <w:p w:rsidR="00DE433A" w:rsidRPr="002C6BCB" w:rsidRDefault="00DE433A" w:rsidP="00392E9D">
            <w:pPr>
              <w:rPr>
                <w:rFonts w:cs="Arial"/>
                <w:lang w:val="de-DE"/>
              </w:rPr>
            </w:pPr>
          </w:p>
          <w:p w:rsidR="00A06870" w:rsidRPr="002C6BCB" w:rsidRDefault="00A06870" w:rsidP="00392E9D">
            <w:pPr>
              <w:rPr>
                <w:rFonts w:cs="Arial"/>
                <w:lang w:val="de-DE"/>
              </w:rPr>
            </w:pPr>
          </w:p>
          <w:p w:rsidR="00A06870" w:rsidRPr="002C6BCB" w:rsidRDefault="00A06870" w:rsidP="00392E9D">
            <w:pPr>
              <w:rPr>
                <w:rFonts w:cs="Arial"/>
                <w:lang w:val="de-DE"/>
              </w:rPr>
            </w:pPr>
          </w:p>
          <w:p w:rsidR="00A06870" w:rsidRPr="002C6BCB" w:rsidRDefault="00A06870" w:rsidP="00392E9D">
            <w:pPr>
              <w:rPr>
                <w:rFonts w:cs="Arial"/>
                <w:lang w:val="de-DE"/>
              </w:rPr>
            </w:pPr>
          </w:p>
          <w:p w:rsidR="00A06870" w:rsidRPr="002C6BCB" w:rsidRDefault="00A06870" w:rsidP="00392E9D">
            <w:pPr>
              <w:rPr>
                <w:rFonts w:cs="Arial"/>
                <w:lang w:val="de-DE"/>
              </w:rPr>
            </w:pPr>
          </w:p>
        </w:tc>
      </w:tr>
    </w:tbl>
    <w:p w:rsidR="00763AFE" w:rsidRDefault="00FC4B91" w:rsidP="00392E9D">
      <w:r w:rsidRPr="002C6BCB">
        <w:t>Stefan Roth</w:t>
      </w:r>
      <w:r w:rsidR="00F82529" w:rsidRPr="002C6BCB">
        <w:tab/>
      </w:r>
      <w:r w:rsidR="004D2B69" w:rsidRPr="002C6BCB">
        <w:t xml:space="preserve">          </w:t>
      </w:r>
      <w:r w:rsidR="00F82529" w:rsidRPr="002C6BCB">
        <w:t>Beat Schädler</w:t>
      </w:r>
    </w:p>
    <w:sectPr w:rsidR="00763AFE" w:rsidSect="009B7271">
      <w:pgSz w:w="11907" w:h="16840" w:code="9"/>
      <w:pgMar w:top="1531" w:right="851" w:bottom="993" w:left="1531" w:header="510" w:footer="284" w:gutter="0"/>
      <w:cols w:space="720"/>
      <w:formProt w:val="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0E1C" w:rsidRDefault="00690E1C">
      <w:r>
        <w:separator/>
      </w:r>
    </w:p>
  </w:endnote>
  <w:endnote w:type="continuationSeparator" w:id="0">
    <w:p w:rsidR="00690E1C" w:rsidRDefault="00690E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font229">
    <w:altName w:val="MS Mincho"/>
    <w:charset w:val="80"/>
    <w:family w:val="auto"/>
    <w:pitch w:val="variable"/>
    <w:sig w:usb0="00000000"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0E1C" w:rsidRPr="002F2193" w:rsidRDefault="00690E1C" w:rsidP="008B4F92">
    <w:pPr>
      <w:pStyle w:val="Fuzeile"/>
      <w:pBdr>
        <w:top w:val="single" w:sz="6" w:space="6" w:color="auto"/>
      </w:pBdr>
      <w:tabs>
        <w:tab w:val="clear" w:pos="4819"/>
        <w:tab w:val="clear" w:pos="9071"/>
        <w:tab w:val="right" w:pos="9356"/>
      </w:tabs>
      <w:jc w:val="left"/>
      <w:rPr>
        <w:sz w:val="12"/>
        <w:szCs w:val="12"/>
      </w:rPr>
    </w:pPr>
    <w:r>
      <w:rPr>
        <w:sz w:val="18"/>
      </w:rPr>
      <w:t>Muttenz</w:t>
    </w:r>
    <w:r>
      <w:rPr>
        <w:sz w:val="18"/>
        <w:lang w:val="de-DE"/>
      </w:rPr>
      <w:t xml:space="preserve">, </w:t>
    </w:r>
    <w:r>
      <w:rPr>
        <w:sz w:val="18"/>
        <w:lang w:val="de-DE"/>
      </w:rPr>
      <w:fldChar w:fldCharType="begin"/>
    </w:r>
    <w:r>
      <w:rPr>
        <w:sz w:val="18"/>
        <w:lang w:val="de-DE"/>
      </w:rPr>
      <w:instrText xml:space="preserve"> TIME \@ "d. MMMM yyyy" </w:instrText>
    </w:r>
    <w:r>
      <w:rPr>
        <w:sz w:val="18"/>
        <w:lang w:val="de-DE"/>
      </w:rPr>
      <w:fldChar w:fldCharType="separate"/>
    </w:r>
    <w:r w:rsidR="00302C64">
      <w:rPr>
        <w:noProof/>
        <w:sz w:val="18"/>
        <w:lang w:val="de-DE"/>
      </w:rPr>
      <w:t>12. Dezember 2014</w:t>
    </w:r>
    <w:r>
      <w:rPr>
        <w:sz w:val="18"/>
        <w:lang w:val="de-DE"/>
      </w:rPr>
      <w:fldChar w:fldCharType="end"/>
    </w:r>
    <w:r>
      <w:rPr>
        <w:sz w:val="18"/>
        <w:lang w:val="de-DE"/>
      </w:rPr>
      <w:t xml:space="preserve"> SR/cd</w:t>
    </w:r>
    <w:r>
      <w:rPr>
        <w:sz w:val="18"/>
      </w:rPr>
      <w:tab/>
    </w:r>
    <w:r w:rsidRPr="008B4F92">
      <w:rPr>
        <w:sz w:val="10"/>
        <w:szCs w:val="12"/>
      </w:rPr>
      <w:fldChar w:fldCharType="begin"/>
    </w:r>
    <w:r w:rsidRPr="008B4F92">
      <w:rPr>
        <w:sz w:val="10"/>
        <w:szCs w:val="12"/>
        <w:lang w:val="de-DE"/>
      </w:rPr>
      <w:instrText xml:space="preserve"> FILENAME \p\* LOWER \* MERGEFORMAT </w:instrText>
    </w:r>
    <w:r w:rsidRPr="008B4F92">
      <w:rPr>
        <w:sz w:val="10"/>
        <w:szCs w:val="12"/>
      </w:rPr>
      <w:fldChar w:fldCharType="separate"/>
    </w:r>
    <w:ins w:id="0" w:author="Schädler Beat" w:date="2014-12-12T09:30:00Z">
      <w:r w:rsidR="00302C64">
        <w:rPr>
          <w:noProof/>
          <w:sz w:val="10"/>
          <w:szCs w:val="12"/>
          <w:lang w:val="de-DE"/>
        </w:rPr>
        <w:t>k:\9000\9246_fch_ep_sissach-eptingen\p100_projektschluessel\p120_internes_kostenmanagement\nachtragsofferten\n07\19 12 14 - no-7-mehrleistungen - 10 12 14 erg shd 2014 12 12.docx</w:t>
      </w:r>
    </w:ins>
    <w:del w:id="1" w:author="Schädler Beat" w:date="2014-12-12T09:18:00Z">
      <w:r w:rsidDel="00194D30">
        <w:rPr>
          <w:noProof/>
          <w:sz w:val="10"/>
          <w:szCs w:val="12"/>
          <w:lang w:val="de-DE"/>
        </w:rPr>
        <w:delText>p:\701323\02_vkjs\no\no-7\19.12.14 - no-7-mehrleistungen - 10.12.14.docx</w:delText>
      </w:r>
    </w:del>
    <w:r w:rsidRPr="008B4F92">
      <w:rPr>
        <w:sz w:val="10"/>
        <w:szCs w:val="1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0E1C" w:rsidRDefault="00690E1C" w:rsidP="00645BB6">
    <w:pPr>
      <w:pStyle w:val="Kopfzeile"/>
      <w:tabs>
        <w:tab w:val="center" w:pos="4678"/>
      </w:tabs>
      <w:jc w:val="left"/>
      <w:rPr>
        <w:b/>
        <w:vertAlign w:val="superscript"/>
      </w:rPr>
    </w:pPr>
    <w:r w:rsidRPr="00F31B3F">
      <w:rPr>
        <w:b/>
      </w:rPr>
      <w:t>INGE EP</w:t>
    </w:r>
    <w:r>
      <w:rPr>
        <w:b/>
      </w:rPr>
      <w:t>SI</w:t>
    </w:r>
  </w:p>
  <w:p w:rsidR="00690E1C" w:rsidRPr="00645BB6" w:rsidRDefault="00690E1C" w:rsidP="00645BB6">
    <w:pPr>
      <w:pStyle w:val="Kopfzeile"/>
      <w:tabs>
        <w:tab w:val="center" w:pos="4678"/>
      </w:tabs>
      <w:jc w:val="left"/>
      <w:rPr>
        <w:sz w:val="16"/>
        <w:szCs w:val="16"/>
      </w:rPr>
    </w:pPr>
    <w:r w:rsidRPr="00645BB6">
      <w:rPr>
        <w:sz w:val="16"/>
        <w:szCs w:val="16"/>
      </w:rPr>
      <w:t>c/o Jauslin + Stebler Ingenieure AG</w:t>
    </w:r>
  </w:p>
  <w:p w:rsidR="00690E1C" w:rsidRDefault="00690E1C" w:rsidP="00645BB6">
    <w:pPr>
      <w:pStyle w:val="Kopfzeile"/>
      <w:tabs>
        <w:tab w:val="center" w:pos="4678"/>
      </w:tabs>
      <w:jc w:val="left"/>
      <w:rPr>
        <w:sz w:val="16"/>
        <w:szCs w:val="16"/>
      </w:rPr>
    </w:pPr>
    <w:r w:rsidRPr="00645BB6">
      <w:rPr>
        <w:sz w:val="16"/>
        <w:szCs w:val="16"/>
      </w:rPr>
      <w:t>Gartenstrasse 15</w:t>
    </w:r>
    <w:r>
      <w:rPr>
        <w:sz w:val="16"/>
        <w:szCs w:val="16"/>
      </w:rPr>
      <w:t xml:space="preserve">, </w:t>
    </w:r>
    <w:r w:rsidRPr="00645BB6">
      <w:rPr>
        <w:sz w:val="16"/>
        <w:szCs w:val="16"/>
      </w:rPr>
      <w:t>4132 Muttenz</w:t>
    </w:r>
  </w:p>
  <w:p w:rsidR="00690E1C" w:rsidRPr="00645BB6" w:rsidRDefault="00690E1C" w:rsidP="00645BB6">
    <w:pPr>
      <w:pStyle w:val="Kopfzeile"/>
      <w:tabs>
        <w:tab w:val="center" w:pos="4678"/>
      </w:tabs>
      <w:jc w:val="left"/>
      <w:rPr>
        <w:sz w:val="16"/>
        <w:szCs w:val="16"/>
      </w:rPr>
    </w:pPr>
    <w:r>
      <w:rPr>
        <w:sz w:val="16"/>
        <w:szCs w:val="16"/>
      </w:rPr>
      <w:t>Tel. 061 467 67 67 / E-Mail: info@jsag.ch</w:t>
    </w:r>
  </w:p>
  <w:p w:rsidR="00690E1C" w:rsidRDefault="00690E1C">
    <w:pPr>
      <w:pStyle w:val="Fuzeile"/>
      <w:rPr>
        <w:rFonts w:cs="Arial"/>
        <w:sz w:val="2"/>
        <w:lang w:val="de-DE"/>
      </w:rPr>
    </w:pPr>
  </w:p>
  <w:p w:rsidR="00690E1C" w:rsidRDefault="00690E1C">
    <w:pPr>
      <w:pStyle w:val="Fuzeile"/>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0E1C" w:rsidRDefault="00690E1C">
    <w:pPr>
      <w:pStyle w:val="Fuzeile"/>
      <w:pBdr>
        <w:top w:val="single" w:sz="6" w:space="6" w:color="auto"/>
      </w:pBdr>
      <w:tabs>
        <w:tab w:val="clear" w:pos="4819"/>
        <w:tab w:val="clear" w:pos="9071"/>
        <w:tab w:val="right" w:pos="9356"/>
      </w:tabs>
      <w:rPr>
        <w:sz w:val="18"/>
      </w:rPr>
    </w:pPr>
    <w:r>
      <w:rPr>
        <w:sz w:val="18"/>
      </w:rPr>
      <w:t>Muttenz</w:t>
    </w:r>
    <w:r>
      <w:rPr>
        <w:sz w:val="18"/>
        <w:lang w:val="de-DE"/>
      </w:rPr>
      <w:t xml:space="preserve">, SR, </w:t>
    </w:r>
    <w:r>
      <w:rPr>
        <w:sz w:val="18"/>
        <w:lang w:val="de-DE"/>
      </w:rPr>
      <w:fldChar w:fldCharType="begin"/>
    </w:r>
    <w:r>
      <w:rPr>
        <w:sz w:val="18"/>
        <w:lang w:val="de-DE"/>
      </w:rPr>
      <w:instrText xml:space="preserve"> TIME \@ "d. MMMM yyyy" </w:instrText>
    </w:r>
    <w:r>
      <w:rPr>
        <w:sz w:val="18"/>
        <w:lang w:val="de-DE"/>
      </w:rPr>
      <w:fldChar w:fldCharType="separate"/>
    </w:r>
    <w:r w:rsidR="00302C64">
      <w:rPr>
        <w:noProof/>
        <w:sz w:val="18"/>
        <w:lang w:val="de-DE"/>
      </w:rPr>
      <w:t>12. Dezember 2014</w:t>
    </w:r>
    <w:r>
      <w:rPr>
        <w:sz w:val="18"/>
        <w:lang w:val="de-DE"/>
      </w:rPr>
      <w:fldChar w:fldCharType="end"/>
    </w:r>
    <w:r>
      <w:rPr>
        <w:sz w:val="18"/>
      </w:rPr>
      <w:tab/>
    </w:r>
    <w:r>
      <w:rPr>
        <w:sz w:val="18"/>
      </w:rPr>
      <w:fldChar w:fldCharType="begin"/>
    </w:r>
    <w:r>
      <w:rPr>
        <w:sz w:val="18"/>
        <w:lang w:val="de-DE"/>
      </w:rPr>
      <w:instrText xml:space="preserve"> FILENAME \p\* LOWER \* MERGEFORMAT </w:instrText>
    </w:r>
    <w:r>
      <w:rPr>
        <w:sz w:val="18"/>
      </w:rPr>
      <w:fldChar w:fldCharType="separate"/>
    </w:r>
    <w:ins w:id="2" w:author="Schädler Beat" w:date="2014-12-12T09:30:00Z">
      <w:r w:rsidR="00302C64">
        <w:rPr>
          <w:noProof/>
          <w:sz w:val="18"/>
          <w:lang w:val="de-DE"/>
        </w:rPr>
        <w:t>k:\9000\9246_fch_ep_sissach-eptingen\p100_projektschluessel\p120_internes_kostenmanagement\nachtragsofferten\n07\19 12 14 - no-7-mehrleistungen - 10 12 14 erg shd 2014 12 12.docx</w:t>
      </w:r>
    </w:ins>
    <w:del w:id="3" w:author="Schädler Beat" w:date="2014-12-12T09:18:00Z">
      <w:r w:rsidDel="00194D30">
        <w:rPr>
          <w:noProof/>
          <w:sz w:val="18"/>
          <w:lang w:val="de-DE"/>
        </w:rPr>
        <w:delText>p:\701323\02_vkjs\no\no-7\19.12.14 - no-7-mehrleistungen - 10.12.14.docx</w:delText>
      </w:r>
    </w:del>
    <w:r>
      <w:rPr>
        <w:sz w:val="18"/>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0E1C" w:rsidRDefault="00690E1C">
    <w:pPr>
      <w:pStyle w:val="Fuzeile"/>
      <w:rPr>
        <w:rFonts w:cs="Arial"/>
        <w:sz w:val="2"/>
        <w:lang w:val="de-DE"/>
      </w:rPr>
    </w:pPr>
  </w:p>
  <w:p w:rsidR="00690E1C" w:rsidRDefault="00690E1C">
    <w:pPr>
      <w:pStyle w:val="Fuzeile"/>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0E1C" w:rsidRDefault="00690E1C">
      <w:r>
        <w:separator/>
      </w:r>
    </w:p>
  </w:footnote>
  <w:footnote w:type="continuationSeparator" w:id="0">
    <w:p w:rsidR="00690E1C" w:rsidRDefault="00690E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0E1C" w:rsidRDefault="00690E1C">
    <w:pPr>
      <w:pStyle w:val="Kopfzeile"/>
      <w:framePr w:hSpace="142" w:wrap="around" w:vAnchor="text" w:hAnchor="margin" w:xAlign="right" w:y="1"/>
      <w:jc w:val="right"/>
      <w:rPr>
        <w:sz w:val="16"/>
      </w:rPr>
    </w:pPr>
    <w:r>
      <w:rPr>
        <w:rStyle w:val="Seitenzahl"/>
        <w:sz w:val="16"/>
      </w:rPr>
      <w:fldChar w:fldCharType="begin"/>
    </w:r>
    <w:r>
      <w:rPr>
        <w:rStyle w:val="Seitenzahl"/>
        <w:sz w:val="16"/>
      </w:rPr>
      <w:instrText xml:space="preserve"> PAGE </w:instrText>
    </w:r>
    <w:r>
      <w:rPr>
        <w:rStyle w:val="Seitenzahl"/>
        <w:sz w:val="16"/>
      </w:rPr>
      <w:fldChar w:fldCharType="separate"/>
    </w:r>
    <w:r w:rsidR="00302C64">
      <w:rPr>
        <w:rStyle w:val="Seitenzahl"/>
        <w:noProof/>
        <w:sz w:val="16"/>
      </w:rPr>
      <w:t>7</w:t>
    </w:r>
    <w:r>
      <w:rPr>
        <w:rStyle w:val="Seitenzahl"/>
        <w:sz w:val="16"/>
      </w:rPr>
      <w:fldChar w:fldCharType="end"/>
    </w:r>
  </w:p>
  <w:p w:rsidR="00690E1C" w:rsidRDefault="00690E1C" w:rsidP="00717EFC">
    <w:pPr>
      <w:pStyle w:val="Kopfzeile"/>
      <w:tabs>
        <w:tab w:val="center" w:pos="4678"/>
      </w:tabs>
      <w:jc w:val="left"/>
      <w:rPr>
        <w:b/>
        <w:vertAlign w:val="superscript"/>
      </w:rPr>
    </w:pPr>
    <w:r w:rsidRPr="00F31B3F">
      <w:rPr>
        <w:b/>
      </w:rPr>
      <w:t>INGE EP</w:t>
    </w:r>
    <w:r>
      <w:rPr>
        <w:b/>
      </w:rPr>
      <w:t>SI</w:t>
    </w:r>
  </w:p>
  <w:p w:rsidR="00690E1C" w:rsidRPr="00645BB6" w:rsidRDefault="00690E1C" w:rsidP="00717EFC">
    <w:pPr>
      <w:pStyle w:val="Kopfzeile"/>
      <w:tabs>
        <w:tab w:val="center" w:pos="4678"/>
      </w:tabs>
      <w:jc w:val="left"/>
      <w:rPr>
        <w:sz w:val="16"/>
        <w:szCs w:val="16"/>
      </w:rPr>
    </w:pPr>
    <w:r w:rsidRPr="00645BB6">
      <w:rPr>
        <w:sz w:val="16"/>
        <w:szCs w:val="16"/>
      </w:rPr>
      <w:t>c/o Jauslin + Stebler Ingenieure AG</w:t>
    </w:r>
  </w:p>
  <w:p w:rsidR="00690E1C" w:rsidRDefault="00690E1C">
    <w:pPr>
      <w:pStyle w:val="Kopfzeile"/>
      <w:pBdr>
        <w:bottom w:val="single" w:sz="6" w:space="6" w:color="auto"/>
      </w:pBdr>
      <w:rPr>
        <w:sz w:val="16"/>
      </w:rPr>
    </w:pPr>
    <w:r>
      <w:rPr>
        <w:sz w:val="16"/>
      </w:rPr>
      <w:t>Verfasser: St. Roth (JSAG)</w:t>
    </w:r>
  </w:p>
  <w:p w:rsidR="00690E1C" w:rsidRDefault="00690E1C">
    <w:pPr>
      <w:pStyle w:val="Kopfzeile"/>
      <w:rPr>
        <w:sz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0E1C" w:rsidRDefault="00690E1C" w:rsidP="00E91A22">
    <w:pPr>
      <w:pStyle w:val="Kopfzeile"/>
      <w:jc w:val="center"/>
      <w:rPr>
        <w:b/>
      </w:rPr>
    </w:pPr>
    <w:r>
      <w:rPr>
        <w:noProof/>
        <w:lang w:eastAsia="de-CH"/>
      </w:rPr>
      <w:drawing>
        <wp:anchor distT="0" distB="0" distL="114300" distR="114300" simplePos="0" relativeHeight="251658240" behindDoc="0" locked="0" layoutInCell="1" allowOverlap="1" wp14:anchorId="7A2398E4" wp14:editId="42AD6487">
          <wp:simplePos x="0" y="0"/>
          <wp:positionH relativeFrom="column">
            <wp:posOffset>4005580</wp:posOffset>
          </wp:positionH>
          <wp:positionV relativeFrom="paragraph">
            <wp:posOffset>155575</wp:posOffset>
          </wp:positionV>
          <wp:extent cx="1999615" cy="333375"/>
          <wp:effectExtent l="0" t="0" r="635" b="9525"/>
          <wp:wrapNone/>
          <wp:docPr id="3" name="Bild 1" descr="Beschreibung: http://www.aebo.ch/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Beschreibung: http://www.aebo.ch/image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9615" cy="3333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CH"/>
      </w:rPr>
      <w:drawing>
        <wp:anchor distT="0" distB="0" distL="114300" distR="114300" simplePos="0" relativeHeight="251657216" behindDoc="0" locked="0" layoutInCell="1" allowOverlap="1" wp14:anchorId="10F67912" wp14:editId="5A8F5BD6">
          <wp:simplePos x="0" y="0"/>
          <wp:positionH relativeFrom="column">
            <wp:posOffset>-34290</wp:posOffset>
          </wp:positionH>
          <wp:positionV relativeFrom="paragraph">
            <wp:posOffset>117475</wp:posOffset>
          </wp:positionV>
          <wp:extent cx="2143760" cy="371475"/>
          <wp:effectExtent l="0" t="0" r="8890" b="9525"/>
          <wp:wrapNone/>
          <wp:docPr id="4" name="Bild 1" descr="JSAG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JSAG_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43760" cy="371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90E1C" w:rsidRDefault="00690E1C" w:rsidP="00E91A22">
    <w:pPr>
      <w:pStyle w:val="Kopfzeile"/>
      <w:jc w:val="center"/>
      <w:rPr>
        <w:b/>
      </w:rPr>
    </w:pPr>
  </w:p>
  <w:p w:rsidR="00690E1C" w:rsidRDefault="00690E1C" w:rsidP="00A36DF2">
    <w:pPr>
      <w:pStyle w:val="Kopfzeile"/>
      <w:tabs>
        <w:tab w:val="left" w:pos="4157"/>
        <w:tab w:val="center" w:pos="4678"/>
        <w:tab w:val="center" w:pos="4763"/>
      </w:tabs>
      <w:spacing w:after="240"/>
      <w:jc w:val="left"/>
      <w:rPr>
        <w:b/>
        <w:vertAlign w:val="superscript"/>
      </w:rPr>
    </w:pPr>
    <w:r>
      <w:rPr>
        <w:b/>
      </w:rPr>
      <w:tab/>
    </w:r>
    <w:r>
      <w:rPr>
        <w:b/>
      </w:rPr>
      <w:tab/>
    </w:r>
    <w:r w:rsidRPr="00F31B3F">
      <w:rPr>
        <w:b/>
      </w:rPr>
      <w:t>INGE EP</w:t>
    </w:r>
    <w:r>
      <w:rPr>
        <w:b/>
      </w:rPr>
      <w:t>SI</w:t>
    </w:r>
  </w:p>
  <w:p w:rsidR="00690E1C" w:rsidRPr="00544441" w:rsidRDefault="00690E1C" w:rsidP="00E91A22">
    <w:pPr>
      <w:pStyle w:val="Kopfzeile"/>
      <w:pBdr>
        <w:bottom w:val="single" w:sz="4" w:space="1" w:color="auto"/>
      </w:pBdr>
      <w:rPr>
        <w:sz w:val="6"/>
        <w:szCs w:val="6"/>
      </w:rPr>
    </w:pPr>
  </w:p>
  <w:p w:rsidR="00690E1C" w:rsidRDefault="00690E1C">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0E1C" w:rsidRDefault="00690E1C">
    <w:pPr>
      <w:pStyle w:val="Kopfzeile"/>
      <w:framePr w:hSpace="142" w:wrap="around" w:vAnchor="text" w:hAnchor="margin" w:xAlign="right" w:y="1"/>
      <w:jc w:val="right"/>
      <w:rPr>
        <w:sz w:val="16"/>
      </w:rPr>
    </w:pPr>
    <w:r>
      <w:rPr>
        <w:rStyle w:val="Seitenzahl"/>
        <w:sz w:val="16"/>
      </w:rPr>
      <w:fldChar w:fldCharType="begin"/>
    </w:r>
    <w:r>
      <w:rPr>
        <w:rStyle w:val="Seitenzahl"/>
        <w:sz w:val="16"/>
      </w:rPr>
      <w:instrText xml:space="preserve"> PAGE </w:instrText>
    </w:r>
    <w:r>
      <w:rPr>
        <w:rStyle w:val="Seitenzahl"/>
        <w:sz w:val="16"/>
      </w:rPr>
      <w:fldChar w:fldCharType="separate"/>
    </w:r>
    <w:r w:rsidR="00CA722A">
      <w:rPr>
        <w:rStyle w:val="Seitenzahl"/>
        <w:noProof/>
        <w:sz w:val="16"/>
      </w:rPr>
      <w:t>6</w:t>
    </w:r>
    <w:r>
      <w:rPr>
        <w:rStyle w:val="Seitenzahl"/>
        <w:sz w:val="16"/>
      </w:rPr>
      <w:fldChar w:fldCharType="end"/>
    </w:r>
  </w:p>
  <w:p w:rsidR="00690E1C" w:rsidRDefault="00690E1C" w:rsidP="00717EFC">
    <w:pPr>
      <w:pStyle w:val="Kopfzeile"/>
      <w:tabs>
        <w:tab w:val="center" w:pos="4678"/>
      </w:tabs>
      <w:jc w:val="left"/>
      <w:rPr>
        <w:b/>
        <w:vertAlign w:val="superscript"/>
      </w:rPr>
    </w:pPr>
    <w:r w:rsidRPr="00F31B3F">
      <w:rPr>
        <w:b/>
      </w:rPr>
      <w:t>INGE EP</w:t>
    </w:r>
    <w:r>
      <w:rPr>
        <w:b/>
      </w:rPr>
      <w:t>SI</w:t>
    </w:r>
  </w:p>
  <w:p w:rsidR="00690E1C" w:rsidRPr="00645BB6" w:rsidRDefault="00690E1C" w:rsidP="00717EFC">
    <w:pPr>
      <w:pStyle w:val="Kopfzeile"/>
      <w:tabs>
        <w:tab w:val="center" w:pos="4678"/>
      </w:tabs>
      <w:jc w:val="left"/>
      <w:rPr>
        <w:sz w:val="16"/>
        <w:szCs w:val="16"/>
      </w:rPr>
    </w:pPr>
    <w:r w:rsidRPr="00645BB6">
      <w:rPr>
        <w:sz w:val="16"/>
        <w:szCs w:val="16"/>
      </w:rPr>
      <w:t>c/o Jauslin + Stebler Ingenieure AG</w:t>
    </w:r>
  </w:p>
  <w:p w:rsidR="00690E1C" w:rsidRDefault="00690E1C">
    <w:pPr>
      <w:pStyle w:val="Kopfzeile"/>
      <w:pBdr>
        <w:bottom w:val="single" w:sz="6" w:space="6" w:color="auto"/>
      </w:pBdr>
      <w:rPr>
        <w:sz w:val="16"/>
      </w:rPr>
    </w:pPr>
    <w:r>
      <w:rPr>
        <w:sz w:val="16"/>
      </w:rPr>
      <w:t>Verfasser: St. Roth (JSAG) und  B. Schädler (AeBo)</w:t>
    </w:r>
  </w:p>
  <w:p w:rsidR="00690E1C" w:rsidRDefault="00690E1C">
    <w:pPr>
      <w:pStyle w:val="Kopfzeile"/>
      <w:rPr>
        <w:sz w:val="16"/>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0E1C" w:rsidRDefault="00690E1C" w:rsidP="00C20E4A">
    <w:pPr>
      <w:pStyle w:val="Kopfzeile"/>
      <w:tabs>
        <w:tab w:val="center" w:pos="4678"/>
      </w:tabs>
      <w:jc w:val="left"/>
      <w:rPr>
        <w:b/>
        <w:vertAlign w:val="superscript"/>
      </w:rPr>
    </w:pPr>
    <w:r w:rsidRPr="00F31B3F">
      <w:rPr>
        <w:b/>
      </w:rPr>
      <w:t>INGE EP</w:t>
    </w:r>
    <w:r>
      <w:rPr>
        <w:b/>
      </w:rPr>
      <w:t>SI</w:t>
    </w:r>
    <w:r>
      <w:rPr>
        <w:b/>
      </w:rPr>
      <w:tab/>
    </w:r>
    <w:r>
      <w:rPr>
        <w:b/>
      </w:rPr>
      <w:tab/>
    </w:r>
    <w:r>
      <w:rPr>
        <w:b/>
      </w:rPr>
      <w:tab/>
    </w:r>
  </w:p>
  <w:p w:rsidR="00690E1C" w:rsidRPr="00645BB6" w:rsidRDefault="00690E1C" w:rsidP="00C20E4A">
    <w:pPr>
      <w:pStyle w:val="Kopfzeile"/>
      <w:tabs>
        <w:tab w:val="center" w:pos="4678"/>
      </w:tabs>
      <w:jc w:val="left"/>
      <w:rPr>
        <w:sz w:val="16"/>
        <w:szCs w:val="16"/>
      </w:rPr>
    </w:pPr>
    <w:r w:rsidRPr="00645BB6">
      <w:rPr>
        <w:sz w:val="16"/>
        <w:szCs w:val="16"/>
      </w:rPr>
      <w:t>c/o Jauslin + Stebler Ingenieure AG</w:t>
    </w:r>
  </w:p>
  <w:p w:rsidR="00690E1C" w:rsidRDefault="00690E1C" w:rsidP="00C20E4A">
    <w:pPr>
      <w:pStyle w:val="Kopfzeile"/>
      <w:pBdr>
        <w:bottom w:val="single" w:sz="6" w:space="6" w:color="auto"/>
      </w:pBdr>
      <w:rPr>
        <w:sz w:val="16"/>
      </w:rPr>
    </w:pPr>
    <w:r>
      <w:rPr>
        <w:sz w:val="16"/>
      </w:rPr>
      <w:t>Verfasser: St. Roth (JSAG) und  B. Schädler (AeBo)</w:t>
    </w:r>
  </w:p>
  <w:p w:rsidR="00690E1C" w:rsidRDefault="00690E1C" w:rsidP="00C20E4A">
    <w:pPr>
      <w:pStyle w:val="Kopfzeile"/>
      <w:rPr>
        <w:sz w:val="16"/>
      </w:rPr>
    </w:pPr>
  </w:p>
  <w:p w:rsidR="00690E1C" w:rsidRPr="00C20E4A" w:rsidRDefault="00690E1C" w:rsidP="00C20E4A">
    <w:pPr>
      <w:pStyle w:val="Kopfzeile"/>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2B78050A"/>
    <w:lvl w:ilvl="0">
      <w:start w:val="1"/>
      <w:numFmt w:val="bullet"/>
      <w:pStyle w:val="Aufzhlungszeichen3"/>
      <w:lvlText w:val=""/>
      <w:lvlJc w:val="left"/>
      <w:pPr>
        <w:tabs>
          <w:tab w:val="num" w:pos="992"/>
        </w:tabs>
        <w:ind w:left="992" w:hanging="426"/>
      </w:pPr>
      <w:rPr>
        <w:rFonts w:ascii="Symbol" w:hAnsi="Symbol" w:hint="default"/>
      </w:rPr>
    </w:lvl>
  </w:abstractNum>
  <w:abstractNum w:abstractNumId="1">
    <w:nsid w:val="FFFFFF83"/>
    <w:multiLevelType w:val="singleLevel"/>
    <w:tmpl w:val="0C90574A"/>
    <w:lvl w:ilvl="0">
      <w:start w:val="1"/>
      <w:numFmt w:val="bullet"/>
      <w:pStyle w:val="Aufzhlungszeichen2"/>
      <w:lvlText w:val="-"/>
      <w:lvlJc w:val="left"/>
      <w:pPr>
        <w:tabs>
          <w:tab w:val="num" w:pos="709"/>
        </w:tabs>
        <w:ind w:left="709" w:hanging="426"/>
      </w:pPr>
      <w:rPr>
        <w:rFonts w:ascii="font229" w:hAnsi="font229" w:hint="default"/>
      </w:rPr>
    </w:lvl>
  </w:abstractNum>
  <w:abstractNum w:abstractNumId="2">
    <w:nsid w:val="01357F1B"/>
    <w:multiLevelType w:val="hybridMultilevel"/>
    <w:tmpl w:val="1D103F48"/>
    <w:lvl w:ilvl="0" w:tplc="7200DA4C">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013F77B7"/>
    <w:multiLevelType w:val="multilevel"/>
    <w:tmpl w:val="D00C047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0A9A78AD"/>
    <w:multiLevelType w:val="hybridMultilevel"/>
    <w:tmpl w:val="BEC05D0E"/>
    <w:lvl w:ilvl="0" w:tplc="6BC01F00">
      <w:start w:val="5"/>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0F6E11E8"/>
    <w:multiLevelType w:val="multilevel"/>
    <w:tmpl w:val="2AD6ADB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14C868C8"/>
    <w:multiLevelType w:val="hybridMultilevel"/>
    <w:tmpl w:val="2E721D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20297697"/>
    <w:multiLevelType w:val="hybridMultilevel"/>
    <w:tmpl w:val="F96C62BE"/>
    <w:lvl w:ilvl="0" w:tplc="ECD67A00">
      <w:start w:val="1"/>
      <w:numFmt w:val="bullet"/>
      <w:lvlText w:val="-"/>
      <w:lvlJc w:val="left"/>
      <w:pPr>
        <w:ind w:left="72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26967890"/>
    <w:multiLevelType w:val="hybridMultilevel"/>
    <w:tmpl w:val="22C4FEC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3A4D4C46"/>
    <w:multiLevelType w:val="hybridMultilevel"/>
    <w:tmpl w:val="D592D8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421A2CBE"/>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2DB1759"/>
    <w:multiLevelType w:val="hybridMultilevel"/>
    <w:tmpl w:val="FFB451F0"/>
    <w:lvl w:ilvl="0" w:tplc="ECD67A00">
      <w:start w:val="1"/>
      <w:numFmt w:val="bullet"/>
      <w:lvlText w:val="-"/>
      <w:lvlJc w:val="left"/>
      <w:pPr>
        <w:ind w:left="72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4FD67822"/>
    <w:multiLevelType w:val="hybridMultilevel"/>
    <w:tmpl w:val="FA52AF70"/>
    <w:lvl w:ilvl="0" w:tplc="ECD67A00">
      <w:start w:val="1"/>
      <w:numFmt w:val="bullet"/>
      <w:lvlText w:val="-"/>
      <w:lvlJc w:val="left"/>
      <w:pPr>
        <w:ind w:left="360" w:hanging="360"/>
      </w:pPr>
      <w:rPr>
        <w:rFonts w:ascii="Courier New" w:hAnsi="Courier New"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3">
    <w:nsid w:val="5DEE2E72"/>
    <w:multiLevelType w:val="hybridMultilevel"/>
    <w:tmpl w:val="101AFCAA"/>
    <w:lvl w:ilvl="0" w:tplc="A518F6A6">
      <w:start w:val="1"/>
      <w:numFmt w:val="bullet"/>
      <w:pStyle w:val="Aufzhlungszeichen"/>
      <w:lvlText w:val=""/>
      <w:lvlJc w:val="left"/>
      <w:pPr>
        <w:tabs>
          <w:tab w:val="num" w:pos="360"/>
        </w:tabs>
        <w:ind w:left="284" w:hanging="284"/>
      </w:pPr>
      <w:rPr>
        <w:rFonts w:ascii="Symbol" w:hAnsi="Symbol" w:hint="default"/>
      </w:rPr>
    </w:lvl>
    <w:lvl w:ilvl="1" w:tplc="75C0C070">
      <w:start w:val="1"/>
      <w:numFmt w:val="bullet"/>
      <w:lvlText w:val=""/>
      <w:lvlJc w:val="left"/>
      <w:pPr>
        <w:tabs>
          <w:tab w:val="num" w:pos="425"/>
        </w:tabs>
        <w:ind w:left="425" w:hanging="425"/>
      </w:pPr>
      <w:rPr>
        <w:rFonts w:ascii="Symbol" w:hAnsi="Symbol"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nsid w:val="64346C2A"/>
    <w:multiLevelType w:val="hybridMultilevel"/>
    <w:tmpl w:val="C7C8BF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672127B3"/>
    <w:multiLevelType w:val="hybridMultilevel"/>
    <w:tmpl w:val="1040C5F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nsid w:val="71FB71F3"/>
    <w:multiLevelType w:val="hybridMultilevel"/>
    <w:tmpl w:val="9496EC32"/>
    <w:lvl w:ilvl="0" w:tplc="08070001">
      <w:numFmt w:val="bullet"/>
      <w:lvlText w:val=""/>
      <w:lvlJc w:val="left"/>
      <w:pPr>
        <w:ind w:left="720" w:hanging="360"/>
      </w:pPr>
      <w:rPr>
        <w:rFonts w:ascii="Symbol" w:eastAsia="Times New Roman" w:hAnsi="Symbol"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0"/>
  </w:num>
  <w:num w:numId="4">
    <w:abstractNumId w:val="12"/>
  </w:num>
  <w:num w:numId="5">
    <w:abstractNumId w:val="11"/>
  </w:num>
  <w:num w:numId="6">
    <w:abstractNumId w:val="7"/>
  </w:num>
  <w:num w:numId="7">
    <w:abstractNumId w:val="10"/>
  </w:num>
  <w:num w:numId="8">
    <w:abstractNumId w:val="4"/>
  </w:num>
  <w:num w:numId="9">
    <w:abstractNumId w:val="8"/>
  </w:num>
  <w:num w:numId="10">
    <w:abstractNumId w:val="6"/>
  </w:num>
  <w:num w:numId="11">
    <w:abstractNumId w:val="15"/>
  </w:num>
  <w:num w:numId="12">
    <w:abstractNumId w:val="16"/>
  </w:num>
  <w:num w:numId="13">
    <w:abstractNumId w:val="14"/>
  </w:num>
  <w:num w:numId="14">
    <w:abstractNumId w:val="2"/>
  </w:num>
  <w:num w:numId="15">
    <w:abstractNumId w:val="3"/>
  </w:num>
  <w:num w:numId="16">
    <w:abstractNumId w:val="5"/>
  </w:num>
  <w:num w:numId="17">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hideSpellingErrors/>
  <w:hideGrammaticalErrors/>
  <w:proofState w:spelling="clean" w:grammar="clean"/>
  <w:revisionView w:markup="0"/>
  <w:trackRevisions/>
  <w:defaultTabStop w:val="709"/>
  <w:autoHyphenation/>
  <w:hyphenationZone w:val="142"/>
  <w:drawingGridHorizontalSpacing w:val="110"/>
  <w:drawingGridVerticalSpacing w:val="299"/>
  <w:displayHorizontalDrawingGridEvery w:val="2"/>
  <w:displayVerticalDrawingGridEvery w:val="0"/>
  <w:noPunctuationKerning/>
  <w:characterSpacingControl w:val="doNotCompress"/>
  <w:hdrShapeDefaults>
    <o:shapedefaults v:ext="edit" spidmax="7372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PSpeechSession$" w:val="FALSE"/>
    <w:docVar w:name="IPSpeechSessionSaved$" w:val="FALSE"/>
  </w:docVars>
  <w:rsids>
    <w:rsidRoot w:val="00715A2E"/>
    <w:rsid w:val="00001F94"/>
    <w:rsid w:val="0001398F"/>
    <w:rsid w:val="00014B0E"/>
    <w:rsid w:val="00030F5F"/>
    <w:rsid w:val="000317E5"/>
    <w:rsid w:val="00036E2F"/>
    <w:rsid w:val="00041214"/>
    <w:rsid w:val="000437E2"/>
    <w:rsid w:val="00045E4F"/>
    <w:rsid w:val="000537D0"/>
    <w:rsid w:val="000543BD"/>
    <w:rsid w:val="000628C0"/>
    <w:rsid w:val="00064DC6"/>
    <w:rsid w:val="00067848"/>
    <w:rsid w:val="00071D6A"/>
    <w:rsid w:val="00083D69"/>
    <w:rsid w:val="0008500F"/>
    <w:rsid w:val="00085A42"/>
    <w:rsid w:val="0008661C"/>
    <w:rsid w:val="000959C7"/>
    <w:rsid w:val="000A520C"/>
    <w:rsid w:val="000B30F5"/>
    <w:rsid w:val="000B4A9F"/>
    <w:rsid w:val="000C65C5"/>
    <w:rsid w:val="000D44DF"/>
    <w:rsid w:val="000D51C2"/>
    <w:rsid w:val="000E0315"/>
    <w:rsid w:val="000E10DF"/>
    <w:rsid w:val="000E5CC5"/>
    <w:rsid w:val="000F19E2"/>
    <w:rsid w:val="000F6E0F"/>
    <w:rsid w:val="000F7EEB"/>
    <w:rsid w:val="001052D6"/>
    <w:rsid w:val="00107A54"/>
    <w:rsid w:val="00111F0F"/>
    <w:rsid w:val="001143E1"/>
    <w:rsid w:val="0012265B"/>
    <w:rsid w:val="001268A6"/>
    <w:rsid w:val="001354E1"/>
    <w:rsid w:val="0013653F"/>
    <w:rsid w:val="00136CCD"/>
    <w:rsid w:val="00141829"/>
    <w:rsid w:val="00142357"/>
    <w:rsid w:val="00151C63"/>
    <w:rsid w:val="00152FA2"/>
    <w:rsid w:val="0015484A"/>
    <w:rsid w:val="00175FFE"/>
    <w:rsid w:val="001908FE"/>
    <w:rsid w:val="00194D30"/>
    <w:rsid w:val="001972B8"/>
    <w:rsid w:val="001A47BB"/>
    <w:rsid w:val="001A5F90"/>
    <w:rsid w:val="001A6D8F"/>
    <w:rsid w:val="001D232A"/>
    <w:rsid w:val="001D3B79"/>
    <w:rsid w:val="001E0C5A"/>
    <w:rsid w:val="001E11A4"/>
    <w:rsid w:val="001E7EE0"/>
    <w:rsid w:val="001F00AC"/>
    <w:rsid w:val="001F4142"/>
    <w:rsid w:val="00202487"/>
    <w:rsid w:val="002050C1"/>
    <w:rsid w:val="002053CD"/>
    <w:rsid w:val="00207ED1"/>
    <w:rsid w:val="002211CE"/>
    <w:rsid w:val="002317D7"/>
    <w:rsid w:val="0023758F"/>
    <w:rsid w:val="0024424E"/>
    <w:rsid w:val="00244CDB"/>
    <w:rsid w:val="00250DCC"/>
    <w:rsid w:val="00255217"/>
    <w:rsid w:val="0025684A"/>
    <w:rsid w:val="00265616"/>
    <w:rsid w:val="00275A84"/>
    <w:rsid w:val="00276AEE"/>
    <w:rsid w:val="0028123C"/>
    <w:rsid w:val="00282DE3"/>
    <w:rsid w:val="002929FD"/>
    <w:rsid w:val="00292C7F"/>
    <w:rsid w:val="002A488B"/>
    <w:rsid w:val="002C4754"/>
    <w:rsid w:val="002C6BCB"/>
    <w:rsid w:val="002C7A27"/>
    <w:rsid w:val="002D261E"/>
    <w:rsid w:val="002D47F1"/>
    <w:rsid w:val="002F2193"/>
    <w:rsid w:val="002F3A00"/>
    <w:rsid w:val="00301168"/>
    <w:rsid w:val="00302C64"/>
    <w:rsid w:val="00314ECD"/>
    <w:rsid w:val="00316CE8"/>
    <w:rsid w:val="00320701"/>
    <w:rsid w:val="00326095"/>
    <w:rsid w:val="0032615C"/>
    <w:rsid w:val="00346470"/>
    <w:rsid w:val="00347DB7"/>
    <w:rsid w:val="003559E1"/>
    <w:rsid w:val="00363A63"/>
    <w:rsid w:val="00364D4E"/>
    <w:rsid w:val="00375ED2"/>
    <w:rsid w:val="00377FA8"/>
    <w:rsid w:val="00382037"/>
    <w:rsid w:val="003865FB"/>
    <w:rsid w:val="00386FA5"/>
    <w:rsid w:val="003910EF"/>
    <w:rsid w:val="00392E9D"/>
    <w:rsid w:val="003A05F4"/>
    <w:rsid w:val="003A427C"/>
    <w:rsid w:val="003D3792"/>
    <w:rsid w:val="003D6D9A"/>
    <w:rsid w:val="003E2599"/>
    <w:rsid w:val="003E491E"/>
    <w:rsid w:val="003F2151"/>
    <w:rsid w:val="00401464"/>
    <w:rsid w:val="004030BA"/>
    <w:rsid w:val="0040401D"/>
    <w:rsid w:val="00410FBE"/>
    <w:rsid w:val="004300D7"/>
    <w:rsid w:val="0044546D"/>
    <w:rsid w:val="00446138"/>
    <w:rsid w:val="00457D80"/>
    <w:rsid w:val="00461C0A"/>
    <w:rsid w:val="00466241"/>
    <w:rsid w:val="004749E5"/>
    <w:rsid w:val="00484F86"/>
    <w:rsid w:val="004866B7"/>
    <w:rsid w:val="00494774"/>
    <w:rsid w:val="004A2247"/>
    <w:rsid w:val="004A6F61"/>
    <w:rsid w:val="004B23F8"/>
    <w:rsid w:val="004C0AF6"/>
    <w:rsid w:val="004C5085"/>
    <w:rsid w:val="004D2B69"/>
    <w:rsid w:val="004D44C7"/>
    <w:rsid w:val="004D7923"/>
    <w:rsid w:val="004E2706"/>
    <w:rsid w:val="004E6EF4"/>
    <w:rsid w:val="004F25B1"/>
    <w:rsid w:val="005059C5"/>
    <w:rsid w:val="005072E1"/>
    <w:rsid w:val="005110A7"/>
    <w:rsid w:val="00512BE1"/>
    <w:rsid w:val="00515AE1"/>
    <w:rsid w:val="00517DB9"/>
    <w:rsid w:val="00530810"/>
    <w:rsid w:val="00537CE3"/>
    <w:rsid w:val="00550B1B"/>
    <w:rsid w:val="005571FA"/>
    <w:rsid w:val="00564857"/>
    <w:rsid w:val="00580E33"/>
    <w:rsid w:val="005919D1"/>
    <w:rsid w:val="00595043"/>
    <w:rsid w:val="005A1649"/>
    <w:rsid w:val="005A491E"/>
    <w:rsid w:val="005A679B"/>
    <w:rsid w:val="005C3ADD"/>
    <w:rsid w:val="005D63AC"/>
    <w:rsid w:val="005D6F17"/>
    <w:rsid w:val="005E5749"/>
    <w:rsid w:val="005E7BDC"/>
    <w:rsid w:val="005F5584"/>
    <w:rsid w:val="00601732"/>
    <w:rsid w:val="00612C40"/>
    <w:rsid w:val="00633E4C"/>
    <w:rsid w:val="00634543"/>
    <w:rsid w:val="00634F35"/>
    <w:rsid w:val="00643918"/>
    <w:rsid w:val="00645BB6"/>
    <w:rsid w:val="00645CDF"/>
    <w:rsid w:val="006511DA"/>
    <w:rsid w:val="006572E6"/>
    <w:rsid w:val="00671462"/>
    <w:rsid w:val="00690E1C"/>
    <w:rsid w:val="00693BAF"/>
    <w:rsid w:val="006B0D04"/>
    <w:rsid w:val="006B7176"/>
    <w:rsid w:val="006C0804"/>
    <w:rsid w:val="006C0ACC"/>
    <w:rsid w:val="006C4F15"/>
    <w:rsid w:val="006D46EC"/>
    <w:rsid w:val="006F23E1"/>
    <w:rsid w:val="007006EC"/>
    <w:rsid w:val="00715A2E"/>
    <w:rsid w:val="00717EFC"/>
    <w:rsid w:val="00724605"/>
    <w:rsid w:val="00726108"/>
    <w:rsid w:val="00731069"/>
    <w:rsid w:val="00731516"/>
    <w:rsid w:val="0073637C"/>
    <w:rsid w:val="007371F3"/>
    <w:rsid w:val="00746E06"/>
    <w:rsid w:val="00763AFE"/>
    <w:rsid w:val="007704CB"/>
    <w:rsid w:val="00797292"/>
    <w:rsid w:val="007A2FB4"/>
    <w:rsid w:val="007C4DA1"/>
    <w:rsid w:val="007D1A89"/>
    <w:rsid w:val="007D4F03"/>
    <w:rsid w:val="007D5805"/>
    <w:rsid w:val="007D6A75"/>
    <w:rsid w:val="007E060B"/>
    <w:rsid w:val="007E5388"/>
    <w:rsid w:val="007E5682"/>
    <w:rsid w:val="00811A1E"/>
    <w:rsid w:val="00825B34"/>
    <w:rsid w:val="00835945"/>
    <w:rsid w:val="0083791B"/>
    <w:rsid w:val="00841572"/>
    <w:rsid w:val="00846939"/>
    <w:rsid w:val="00853128"/>
    <w:rsid w:val="008553C3"/>
    <w:rsid w:val="00856D90"/>
    <w:rsid w:val="00860A30"/>
    <w:rsid w:val="008615C5"/>
    <w:rsid w:val="00867546"/>
    <w:rsid w:val="008920D6"/>
    <w:rsid w:val="008A2025"/>
    <w:rsid w:val="008B0A70"/>
    <w:rsid w:val="008B4F92"/>
    <w:rsid w:val="008C35D5"/>
    <w:rsid w:val="008C7C98"/>
    <w:rsid w:val="008C7CF9"/>
    <w:rsid w:val="008D64CD"/>
    <w:rsid w:val="008E137A"/>
    <w:rsid w:val="008E53AE"/>
    <w:rsid w:val="008E67C1"/>
    <w:rsid w:val="008F09C5"/>
    <w:rsid w:val="008F7949"/>
    <w:rsid w:val="00901707"/>
    <w:rsid w:val="009026E7"/>
    <w:rsid w:val="0090502A"/>
    <w:rsid w:val="00910A3E"/>
    <w:rsid w:val="009116F0"/>
    <w:rsid w:val="00911A2C"/>
    <w:rsid w:val="00912BB7"/>
    <w:rsid w:val="0091487C"/>
    <w:rsid w:val="00916DC8"/>
    <w:rsid w:val="00917254"/>
    <w:rsid w:val="00922301"/>
    <w:rsid w:val="00925811"/>
    <w:rsid w:val="009316D0"/>
    <w:rsid w:val="009458EE"/>
    <w:rsid w:val="00952B69"/>
    <w:rsid w:val="00960730"/>
    <w:rsid w:val="00970E1F"/>
    <w:rsid w:val="00972809"/>
    <w:rsid w:val="00990566"/>
    <w:rsid w:val="00992217"/>
    <w:rsid w:val="009A74DB"/>
    <w:rsid w:val="009B2B14"/>
    <w:rsid w:val="009B7271"/>
    <w:rsid w:val="009C3463"/>
    <w:rsid w:val="009C681F"/>
    <w:rsid w:val="009C6C8A"/>
    <w:rsid w:val="009E0E61"/>
    <w:rsid w:val="009E1C94"/>
    <w:rsid w:val="00A0192A"/>
    <w:rsid w:val="00A06870"/>
    <w:rsid w:val="00A159D1"/>
    <w:rsid w:val="00A20181"/>
    <w:rsid w:val="00A2234B"/>
    <w:rsid w:val="00A32B15"/>
    <w:rsid w:val="00A36DF2"/>
    <w:rsid w:val="00A50CF4"/>
    <w:rsid w:val="00A547DE"/>
    <w:rsid w:val="00A54B2E"/>
    <w:rsid w:val="00A57223"/>
    <w:rsid w:val="00A634A4"/>
    <w:rsid w:val="00A91CB4"/>
    <w:rsid w:val="00A945DB"/>
    <w:rsid w:val="00AA19F5"/>
    <w:rsid w:val="00AB130E"/>
    <w:rsid w:val="00AB1639"/>
    <w:rsid w:val="00AB1B86"/>
    <w:rsid w:val="00AB201C"/>
    <w:rsid w:val="00AB2908"/>
    <w:rsid w:val="00AB7288"/>
    <w:rsid w:val="00AB77A0"/>
    <w:rsid w:val="00AC3987"/>
    <w:rsid w:val="00AC6A9B"/>
    <w:rsid w:val="00AC6AC1"/>
    <w:rsid w:val="00AD1D85"/>
    <w:rsid w:val="00AD2016"/>
    <w:rsid w:val="00AF0A38"/>
    <w:rsid w:val="00AF362F"/>
    <w:rsid w:val="00AF44CE"/>
    <w:rsid w:val="00AF620D"/>
    <w:rsid w:val="00AF64C5"/>
    <w:rsid w:val="00B0519C"/>
    <w:rsid w:val="00B07AB8"/>
    <w:rsid w:val="00B1215F"/>
    <w:rsid w:val="00B1620E"/>
    <w:rsid w:val="00B22C96"/>
    <w:rsid w:val="00B26B3C"/>
    <w:rsid w:val="00B340AF"/>
    <w:rsid w:val="00B43C34"/>
    <w:rsid w:val="00B44A25"/>
    <w:rsid w:val="00B6073D"/>
    <w:rsid w:val="00B62903"/>
    <w:rsid w:val="00B63679"/>
    <w:rsid w:val="00B714AD"/>
    <w:rsid w:val="00B74EF8"/>
    <w:rsid w:val="00B77A42"/>
    <w:rsid w:val="00B907FA"/>
    <w:rsid w:val="00B91B9F"/>
    <w:rsid w:val="00B937D2"/>
    <w:rsid w:val="00B94C3B"/>
    <w:rsid w:val="00BA1E68"/>
    <w:rsid w:val="00BC735D"/>
    <w:rsid w:val="00BD195A"/>
    <w:rsid w:val="00BD5549"/>
    <w:rsid w:val="00BF3D67"/>
    <w:rsid w:val="00C04D31"/>
    <w:rsid w:val="00C20E4A"/>
    <w:rsid w:val="00C214F5"/>
    <w:rsid w:val="00C34EFE"/>
    <w:rsid w:val="00C407FC"/>
    <w:rsid w:val="00C435B8"/>
    <w:rsid w:val="00C43650"/>
    <w:rsid w:val="00C55160"/>
    <w:rsid w:val="00C623DE"/>
    <w:rsid w:val="00C70600"/>
    <w:rsid w:val="00C85A5B"/>
    <w:rsid w:val="00C94570"/>
    <w:rsid w:val="00C95661"/>
    <w:rsid w:val="00CA722A"/>
    <w:rsid w:val="00CC2108"/>
    <w:rsid w:val="00CC250E"/>
    <w:rsid w:val="00CD769B"/>
    <w:rsid w:val="00CE68E9"/>
    <w:rsid w:val="00CF4907"/>
    <w:rsid w:val="00CF5E04"/>
    <w:rsid w:val="00D13CC3"/>
    <w:rsid w:val="00D256FF"/>
    <w:rsid w:val="00D400D4"/>
    <w:rsid w:val="00D47F1C"/>
    <w:rsid w:val="00D50FCA"/>
    <w:rsid w:val="00D545D9"/>
    <w:rsid w:val="00D62596"/>
    <w:rsid w:val="00D6481B"/>
    <w:rsid w:val="00D67927"/>
    <w:rsid w:val="00D867E4"/>
    <w:rsid w:val="00D907E0"/>
    <w:rsid w:val="00D91A36"/>
    <w:rsid w:val="00DA105B"/>
    <w:rsid w:val="00DA184B"/>
    <w:rsid w:val="00DA234E"/>
    <w:rsid w:val="00DA3693"/>
    <w:rsid w:val="00DA628B"/>
    <w:rsid w:val="00DA66DD"/>
    <w:rsid w:val="00DB48E2"/>
    <w:rsid w:val="00DC2153"/>
    <w:rsid w:val="00DE3762"/>
    <w:rsid w:val="00DE433A"/>
    <w:rsid w:val="00DF6C10"/>
    <w:rsid w:val="00E11FE3"/>
    <w:rsid w:val="00E1588C"/>
    <w:rsid w:val="00E27689"/>
    <w:rsid w:val="00E30873"/>
    <w:rsid w:val="00E30D18"/>
    <w:rsid w:val="00E3167C"/>
    <w:rsid w:val="00E35A55"/>
    <w:rsid w:val="00E411D5"/>
    <w:rsid w:val="00E446F7"/>
    <w:rsid w:val="00E57080"/>
    <w:rsid w:val="00E63A44"/>
    <w:rsid w:val="00E82A7A"/>
    <w:rsid w:val="00E91A22"/>
    <w:rsid w:val="00EA1102"/>
    <w:rsid w:val="00EA5011"/>
    <w:rsid w:val="00EA6E60"/>
    <w:rsid w:val="00EA7FB7"/>
    <w:rsid w:val="00EB52E9"/>
    <w:rsid w:val="00EB5BD5"/>
    <w:rsid w:val="00EC4DCF"/>
    <w:rsid w:val="00ED5730"/>
    <w:rsid w:val="00EE5804"/>
    <w:rsid w:val="00EF006E"/>
    <w:rsid w:val="00EF4B6F"/>
    <w:rsid w:val="00EF4FA4"/>
    <w:rsid w:val="00F10003"/>
    <w:rsid w:val="00F212A6"/>
    <w:rsid w:val="00F23238"/>
    <w:rsid w:val="00F2524E"/>
    <w:rsid w:val="00F27241"/>
    <w:rsid w:val="00F32453"/>
    <w:rsid w:val="00F33F7F"/>
    <w:rsid w:val="00F3644C"/>
    <w:rsid w:val="00F40B9B"/>
    <w:rsid w:val="00F43C5E"/>
    <w:rsid w:val="00F43ED1"/>
    <w:rsid w:val="00F51308"/>
    <w:rsid w:val="00F5721C"/>
    <w:rsid w:val="00F60D45"/>
    <w:rsid w:val="00F61E64"/>
    <w:rsid w:val="00F65C3A"/>
    <w:rsid w:val="00F74A3C"/>
    <w:rsid w:val="00F753FD"/>
    <w:rsid w:val="00F76247"/>
    <w:rsid w:val="00F819D5"/>
    <w:rsid w:val="00F82529"/>
    <w:rsid w:val="00F8359C"/>
    <w:rsid w:val="00FA1D1D"/>
    <w:rsid w:val="00FB5334"/>
    <w:rsid w:val="00FC1B47"/>
    <w:rsid w:val="00FC2B5E"/>
    <w:rsid w:val="00FC4468"/>
    <w:rsid w:val="00FC4623"/>
    <w:rsid w:val="00FC4B91"/>
    <w:rsid w:val="00FC75C0"/>
    <w:rsid w:val="00FD1759"/>
    <w:rsid w:val="00FD2E36"/>
    <w:rsid w:val="00FE04C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37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urier" w:eastAsia="Times New Roman" w:hAnsi="Courier"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819D5"/>
    <w:pPr>
      <w:overflowPunct w:val="0"/>
      <w:autoSpaceDE w:val="0"/>
      <w:autoSpaceDN w:val="0"/>
      <w:adjustRightInd w:val="0"/>
      <w:jc w:val="both"/>
      <w:textAlignment w:val="baseline"/>
    </w:pPr>
    <w:rPr>
      <w:rFonts w:ascii="Arial" w:hAnsi="Arial"/>
      <w:lang w:eastAsia="de-DE"/>
    </w:rPr>
  </w:style>
  <w:style w:type="paragraph" w:styleId="berschrift1">
    <w:name w:val="heading 1"/>
    <w:basedOn w:val="Standard"/>
    <w:next w:val="Standard"/>
    <w:link w:val="berschrift1Zchn"/>
    <w:qFormat/>
    <w:rsid w:val="009C681F"/>
    <w:pPr>
      <w:keepNext/>
      <w:spacing w:before="120" w:after="120"/>
      <w:jc w:val="left"/>
      <w:outlineLvl w:val="0"/>
    </w:pPr>
    <w:rPr>
      <w:b/>
      <w:bCs/>
    </w:rPr>
  </w:style>
  <w:style w:type="paragraph" w:styleId="berschrift2">
    <w:name w:val="heading 2"/>
    <w:basedOn w:val="Standard"/>
    <w:next w:val="Standard"/>
    <w:link w:val="berschrift2Zchn"/>
    <w:qFormat/>
    <w:rsid w:val="009C681F"/>
    <w:pPr>
      <w:keepNext/>
      <w:spacing w:before="240" w:after="240"/>
      <w:jc w:val="left"/>
      <w:outlineLvl w:val="1"/>
    </w:pPr>
    <w:rPr>
      <w:b/>
      <w:bCs/>
      <w:sz w:val="24"/>
    </w:rPr>
  </w:style>
  <w:style w:type="paragraph" w:styleId="berschrift3">
    <w:name w:val="heading 3"/>
    <w:basedOn w:val="Standard"/>
    <w:next w:val="Standard"/>
    <w:link w:val="berschrift3Zchn"/>
    <w:uiPriority w:val="9"/>
    <w:unhideWhenUsed/>
    <w:qFormat/>
    <w:rsid w:val="001268A6"/>
    <w:pPr>
      <w:keepNext/>
      <w:keepLines/>
      <w:spacing w:before="240" w:after="360"/>
      <w:outlineLvl w:val="2"/>
    </w:pPr>
    <w:rPr>
      <w:rFonts w:eastAsiaTheme="majorEastAsia" w:cstheme="majorBidi"/>
      <w:b/>
      <w:bCs/>
      <w:sz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semiHidden/>
    <w:pPr>
      <w:tabs>
        <w:tab w:val="center" w:pos="4819"/>
        <w:tab w:val="right" w:pos="9071"/>
      </w:tabs>
    </w:pPr>
  </w:style>
  <w:style w:type="paragraph" w:styleId="Kopfzeile">
    <w:name w:val="header"/>
    <w:basedOn w:val="Standard"/>
    <w:link w:val="KopfzeileZchn"/>
    <w:pPr>
      <w:tabs>
        <w:tab w:val="center" w:pos="4819"/>
        <w:tab w:val="right" w:pos="9071"/>
      </w:tabs>
    </w:pPr>
  </w:style>
  <w:style w:type="paragraph" w:customStyle="1" w:styleId="Adresse">
    <w:name w:val="Adresse"/>
    <w:basedOn w:val="Standard"/>
    <w:pPr>
      <w:ind w:left="5160"/>
    </w:pPr>
  </w:style>
  <w:style w:type="paragraph" w:customStyle="1" w:styleId="refdatum">
    <w:name w:val="ref/datum"/>
    <w:basedOn w:val="Adresse"/>
    <w:pPr>
      <w:tabs>
        <w:tab w:val="left" w:pos="5160"/>
      </w:tabs>
      <w:spacing w:before="500"/>
      <w:ind w:left="624"/>
    </w:pPr>
  </w:style>
  <w:style w:type="paragraph" w:customStyle="1" w:styleId="MFG">
    <w:name w:val="MFG"/>
    <w:basedOn w:val="Standard"/>
    <w:pPr>
      <w:tabs>
        <w:tab w:val="center" w:pos="6277"/>
      </w:tabs>
    </w:pPr>
  </w:style>
  <w:style w:type="paragraph" w:customStyle="1" w:styleId="BETREFF">
    <w:name w:val="BETREFF"/>
    <w:basedOn w:val="Standard"/>
    <w:rPr>
      <w:b/>
      <w:sz w:val="24"/>
    </w:rPr>
  </w:style>
  <w:style w:type="character" w:styleId="Seitenzahl">
    <w:name w:val="page number"/>
    <w:basedOn w:val="Absatz-Standardschriftart"/>
    <w:semiHidden/>
  </w:style>
  <w:style w:type="paragraph" w:styleId="Aufzhlungszeichen">
    <w:name w:val="List Bullet"/>
    <w:basedOn w:val="Standard"/>
    <w:autoRedefine/>
    <w:semiHidden/>
    <w:pPr>
      <w:numPr>
        <w:numId w:val="1"/>
      </w:numPr>
      <w:jc w:val="left"/>
    </w:pPr>
  </w:style>
  <w:style w:type="paragraph" w:styleId="Sprechblasentext">
    <w:name w:val="Balloon Text"/>
    <w:basedOn w:val="Standard"/>
    <w:semiHidden/>
    <w:unhideWhenUsed/>
    <w:rPr>
      <w:rFonts w:ascii="Tahoma" w:hAnsi="Tahoma" w:cs="Tahoma"/>
      <w:sz w:val="16"/>
      <w:szCs w:val="16"/>
    </w:rPr>
  </w:style>
  <w:style w:type="character" w:customStyle="1" w:styleId="SprechblasentextZchn">
    <w:name w:val="Sprechblasentext Zchn"/>
    <w:semiHidden/>
    <w:rPr>
      <w:rFonts w:ascii="Tahoma" w:hAnsi="Tahoma" w:cs="Tahoma"/>
      <w:sz w:val="16"/>
      <w:szCs w:val="16"/>
      <w:lang w:eastAsia="de-DE"/>
    </w:rPr>
  </w:style>
  <w:style w:type="character" w:styleId="Kommentarzeichen">
    <w:name w:val="annotation reference"/>
    <w:semiHidden/>
    <w:unhideWhenUsed/>
    <w:rPr>
      <w:sz w:val="16"/>
      <w:szCs w:val="16"/>
    </w:rPr>
  </w:style>
  <w:style w:type="paragraph" w:styleId="Kommentartext">
    <w:name w:val="annotation text"/>
    <w:basedOn w:val="Standard"/>
    <w:semiHidden/>
    <w:unhideWhenUsed/>
  </w:style>
  <w:style w:type="character" w:customStyle="1" w:styleId="KommentartextZchn">
    <w:name w:val="Kommentartext Zchn"/>
    <w:semiHidden/>
    <w:rPr>
      <w:rFonts w:ascii="Arial" w:hAnsi="Arial"/>
      <w:lang w:eastAsia="de-DE"/>
    </w:rPr>
  </w:style>
  <w:style w:type="paragraph" w:styleId="Kommentarthema">
    <w:name w:val="annotation subject"/>
    <w:basedOn w:val="Kommentartext"/>
    <w:next w:val="Kommentartext"/>
    <w:semiHidden/>
    <w:unhideWhenUsed/>
    <w:rPr>
      <w:b/>
      <w:bCs/>
    </w:rPr>
  </w:style>
  <w:style w:type="character" w:customStyle="1" w:styleId="KommentarthemaZchn">
    <w:name w:val="Kommentarthema Zchn"/>
    <w:semiHidden/>
    <w:rPr>
      <w:rFonts w:ascii="Arial" w:hAnsi="Arial"/>
      <w:b/>
      <w:bCs/>
      <w:lang w:eastAsia="de-DE"/>
    </w:rPr>
  </w:style>
  <w:style w:type="paragraph" w:styleId="Dokumentstruktur">
    <w:name w:val="Document Map"/>
    <w:basedOn w:val="Standard"/>
    <w:semiHidden/>
    <w:unhideWhenUsed/>
    <w:rPr>
      <w:rFonts w:ascii="Tahoma" w:hAnsi="Tahoma" w:cs="Tahoma"/>
      <w:sz w:val="16"/>
      <w:szCs w:val="16"/>
    </w:rPr>
  </w:style>
  <w:style w:type="character" w:customStyle="1" w:styleId="DokumentstrukturZchn">
    <w:name w:val="Dokumentstruktur Zchn"/>
    <w:semiHidden/>
    <w:rPr>
      <w:rFonts w:ascii="Tahoma" w:hAnsi="Tahoma" w:cs="Tahoma"/>
      <w:sz w:val="16"/>
      <w:szCs w:val="16"/>
      <w:lang w:eastAsia="de-DE"/>
    </w:rPr>
  </w:style>
  <w:style w:type="paragraph" w:styleId="Aufzhlungszeichen2">
    <w:name w:val="List Bullet 2"/>
    <w:basedOn w:val="Standard"/>
    <w:autoRedefine/>
    <w:semiHidden/>
    <w:pPr>
      <w:numPr>
        <w:numId w:val="2"/>
      </w:numPr>
    </w:pPr>
  </w:style>
  <w:style w:type="paragraph" w:styleId="Aufzhlungszeichen3">
    <w:name w:val="List Bullet 3"/>
    <w:basedOn w:val="Standard"/>
    <w:autoRedefine/>
    <w:semiHidden/>
    <w:pPr>
      <w:numPr>
        <w:numId w:val="3"/>
      </w:numPr>
    </w:pPr>
  </w:style>
  <w:style w:type="character" w:customStyle="1" w:styleId="FuzeileZchn">
    <w:name w:val="Fußzeile Zchn"/>
    <w:link w:val="Fuzeile"/>
    <w:semiHidden/>
    <w:rsid w:val="00AB201C"/>
    <w:rPr>
      <w:rFonts w:ascii="Arial" w:hAnsi="Arial"/>
      <w:sz w:val="22"/>
      <w:lang w:eastAsia="de-DE"/>
    </w:rPr>
  </w:style>
  <w:style w:type="character" w:customStyle="1" w:styleId="KopfzeileZchn">
    <w:name w:val="Kopfzeile Zchn"/>
    <w:link w:val="Kopfzeile"/>
    <w:semiHidden/>
    <w:rsid w:val="00AB201C"/>
    <w:rPr>
      <w:rFonts w:ascii="Arial" w:hAnsi="Arial"/>
      <w:sz w:val="22"/>
      <w:lang w:eastAsia="de-DE"/>
    </w:rPr>
  </w:style>
  <w:style w:type="character" w:customStyle="1" w:styleId="berschrift1Zchn">
    <w:name w:val="Überschrift 1 Zchn"/>
    <w:link w:val="berschrift1"/>
    <w:rsid w:val="001268A6"/>
    <w:rPr>
      <w:rFonts w:ascii="Arial" w:hAnsi="Arial"/>
      <w:b/>
      <w:bCs/>
      <w:lang w:eastAsia="de-DE"/>
    </w:rPr>
  </w:style>
  <w:style w:type="character" w:customStyle="1" w:styleId="berschrift2Zchn">
    <w:name w:val="Überschrift 2 Zchn"/>
    <w:link w:val="berschrift2"/>
    <w:rsid w:val="009C681F"/>
    <w:rPr>
      <w:rFonts w:ascii="Arial" w:hAnsi="Arial"/>
      <w:b/>
      <w:bCs/>
      <w:sz w:val="24"/>
      <w:lang w:eastAsia="de-DE"/>
    </w:rPr>
  </w:style>
  <w:style w:type="character" w:styleId="Hyperlink">
    <w:name w:val="Hyperlink"/>
    <w:basedOn w:val="Absatz-Standardschriftart"/>
    <w:uiPriority w:val="99"/>
    <w:unhideWhenUsed/>
    <w:rsid w:val="00601732"/>
    <w:rPr>
      <w:color w:val="0000FF" w:themeColor="hyperlink"/>
      <w:u w:val="single"/>
    </w:rPr>
  </w:style>
  <w:style w:type="paragraph" w:styleId="Listenabsatz">
    <w:name w:val="List Paragraph"/>
    <w:basedOn w:val="Standard"/>
    <w:uiPriority w:val="34"/>
    <w:qFormat/>
    <w:rsid w:val="002C7A27"/>
    <w:pPr>
      <w:ind w:left="720"/>
      <w:contextualSpacing/>
    </w:pPr>
  </w:style>
  <w:style w:type="table" w:styleId="Tabellenraster">
    <w:name w:val="Table Grid"/>
    <w:basedOn w:val="NormaleTabelle"/>
    <w:uiPriority w:val="59"/>
    <w:rsid w:val="000437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ittlereListe2-Akzent1">
    <w:name w:val="Medium List 2 Accent 1"/>
    <w:basedOn w:val="NormaleTabelle"/>
    <w:uiPriority w:val="66"/>
    <w:rsid w:val="00D6481B"/>
    <w:rPr>
      <w:rFonts w:asciiTheme="majorHAnsi" w:eastAsiaTheme="majorEastAsia" w:hAnsiTheme="majorHAnsi" w:cstheme="majorBidi"/>
      <w:color w:val="000000" w:themeColor="text1"/>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Fliesstext">
    <w:name w:val="Fliesstext"/>
    <w:basedOn w:val="Standard"/>
    <w:qFormat/>
    <w:rsid w:val="002D47F1"/>
    <w:pPr>
      <w:overflowPunct/>
      <w:autoSpaceDE/>
      <w:autoSpaceDN/>
      <w:adjustRightInd/>
      <w:spacing w:line="280" w:lineRule="atLeast"/>
      <w:ind w:left="680"/>
      <w:textAlignment w:val="auto"/>
    </w:pPr>
    <w:rPr>
      <w:rFonts w:eastAsiaTheme="minorHAnsi" w:cs="Tahoma"/>
      <w:szCs w:val="22"/>
      <w:lang w:eastAsia="en-US"/>
    </w:rPr>
  </w:style>
  <w:style w:type="character" w:customStyle="1" w:styleId="berschrift3Zchn">
    <w:name w:val="Überschrift 3 Zchn"/>
    <w:basedOn w:val="Absatz-Standardschriftart"/>
    <w:link w:val="berschrift3"/>
    <w:uiPriority w:val="9"/>
    <w:rsid w:val="001268A6"/>
    <w:rPr>
      <w:rFonts w:ascii="Arial" w:eastAsiaTheme="majorEastAsia" w:hAnsi="Arial" w:cstheme="majorBidi"/>
      <w:b/>
      <w:bCs/>
      <w:sz w:val="26"/>
      <w:lang w:eastAsia="de-DE"/>
    </w:rPr>
  </w:style>
  <w:style w:type="paragraph" w:styleId="berarbeitung">
    <w:name w:val="Revision"/>
    <w:hidden/>
    <w:uiPriority w:val="99"/>
    <w:semiHidden/>
    <w:rsid w:val="00EA5011"/>
    <w:rPr>
      <w:rFonts w:ascii="Arial" w:hAnsi="Arial"/>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urier" w:eastAsia="Times New Roman" w:hAnsi="Courier"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819D5"/>
    <w:pPr>
      <w:overflowPunct w:val="0"/>
      <w:autoSpaceDE w:val="0"/>
      <w:autoSpaceDN w:val="0"/>
      <w:adjustRightInd w:val="0"/>
      <w:jc w:val="both"/>
      <w:textAlignment w:val="baseline"/>
    </w:pPr>
    <w:rPr>
      <w:rFonts w:ascii="Arial" w:hAnsi="Arial"/>
      <w:lang w:eastAsia="de-DE"/>
    </w:rPr>
  </w:style>
  <w:style w:type="paragraph" w:styleId="berschrift1">
    <w:name w:val="heading 1"/>
    <w:basedOn w:val="Standard"/>
    <w:next w:val="Standard"/>
    <w:link w:val="berschrift1Zchn"/>
    <w:qFormat/>
    <w:rsid w:val="009C681F"/>
    <w:pPr>
      <w:keepNext/>
      <w:spacing w:before="120" w:after="120"/>
      <w:jc w:val="left"/>
      <w:outlineLvl w:val="0"/>
    </w:pPr>
    <w:rPr>
      <w:b/>
      <w:bCs/>
    </w:rPr>
  </w:style>
  <w:style w:type="paragraph" w:styleId="berschrift2">
    <w:name w:val="heading 2"/>
    <w:basedOn w:val="Standard"/>
    <w:next w:val="Standard"/>
    <w:link w:val="berschrift2Zchn"/>
    <w:qFormat/>
    <w:rsid w:val="009C681F"/>
    <w:pPr>
      <w:keepNext/>
      <w:spacing w:before="240" w:after="240"/>
      <w:jc w:val="left"/>
      <w:outlineLvl w:val="1"/>
    </w:pPr>
    <w:rPr>
      <w:b/>
      <w:bCs/>
      <w:sz w:val="24"/>
    </w:rPr>
  </w:style>
  <w:style w:type="paragraph" w:styleId="berschrift3">
    <w:name w:val="heading 3"/>
    <w:basedOn w:val="Standard"/>
    <w:next w:val="Standard"/>
    <w:link w:val="berschrift3Zchn"/>
    <w:uiPriority w:val="9"/>
    <w:unhideWhenUsed/>
    <w:qFormat/>
    <w:rsid w:val="001268A6"/>
    <w:pPr>
      <w:keepNext/>
      <w:keepLines/>
      <w:spacing w:before="240" w:after="360"/>
      <w:outlineLvl w:val="2"/>
    </w:pPr>
    <w:rPr>
      <w:rFonts w:eastAsiaTheme="majorEastAsia" w:cstheme="majorBidi"/>
      <w:b/>
      <w:bCs/>
      <w:sz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semiHidden/>
    <w:pPr>
      <w:tabs>
        <w:tab w:val="center" w:pos="4819"/>
        <w:tab w:val="right" w:pos="9071"/>
      </w:tabs>
    </w:pPr>
  </w:style>
  <w:style w:type="paragraph" w:styleId="Kopfzeile">
    <w:name w:val="header"/>
    <w:basedOn w:val="Standard"/>
    <w:link w:val="KopfzeileZchn"/>
    <w:pPr>
      <w:tabs>
        <w:tab w:val="center" w:pos="4819"/>
        <w:tab w:val="right" w:pos="9071"/>
      </w:tabs>
    </w:pPr>
  </w:style>
  <w:style w:type="paragraph" w:customStyle="1" w:styleId="Adresse">
    <w:name w:val="Adresse"/>
    <w:basedOn w:val="Standard"/>
    <w:pPr>
      <w:ind w:left="5160"/>
    </w:pPr>
  </w:style>
  <w:style w:type="paragraph" w:customStyle="1" w:styleId="refdatum">
    <w:name w:val="ref/datum"/>
    <w:basedOn w:val="Adresse"/>
    <w:pPr>
      <w:tabs>
        <w:tab w:val="left" w:pos="5160"/>
      </w:tabs>
      <w:spacing w:before="500"/>
      <w:ind w:left="624"/>
    </w:pPr>
  </w:style>
  <w:style w:type="paragraph" w:customStyle="1" w:styleId="MFG">
    <w:name w:val="MFG"/>
    <w:basedOn w:val="Standard"/>
    <w:pPr>
      <w:tabs>
        <w:tab w:val="center" w:pos="6277"/>
      </w:tabs>
    </w:pPr>
  </w:style>
  <w:style w:type="paragraph" w:customStyle="1" w:styleId="BETREFF">
    <w:name w:val="BETREFF"/>
    <w:basedOn w:val="Standard"/>
    <w:rPr>
      <w:b/>
      <w:sz w:val="24"/>
    </w:rPr>
  </w:style>
  <w:style w:type="character" w:styleId="Seitenzahl">
    <w:name w:val="page number"/>
    <w:basedOn w:val="Absatz-Standardschriftart"/>
    <w:semiHidden/>
  </w:style>
  <w:style w:type="paragraph" w:styleId="Aufzhlungszeichen">
    <w:name w:val="List Bullet"/>
    <w:basedOn w:val="Standard"/>
    <w:autoRedefine/>
    <w:semiHidden/>
    <w:pPr>
      <w:numPr>
        <w:numId w:val="1"/>
      </w:numPr>
      <w:jc w:val="left"/>
    </w:pPr>
  </w:style>
  <w:style w:type="paragraph" w:styleId="Sprechblasentext">
    <w:name w:val="Balloon Text"/>
    <w:basedOn w:val="Standard"/>
    <w:semiHidden/>
    <w:unhideWhenUsed/>
    <w:rPr>
      <w:rFonts w:ascii="Tahoma" w:hAnsi="Tahoma" w:cs="Tahoma"/>
      <w:sz w:val="16"/>
      <w:szCs w:val="16"/>
    </w:rPr>
  </w:style>
  <w:style w:type="character" w:customStyle="1" w:styleId="SprechblasentextZchn">
    <w:name w:val="Sprechblasentext Zchn"/>
    <w:semiHidden/>
    <w:rPr>
      <w:rFonts w:ascii="Tahoma" w:hAnsi="Tahoma" w:cs="Tahoma"/>
      <w:sz w:val="16"/>
      <w:szCs w:val="16"/>
      <w:lang w:eastAsia="de-DE"/>
    </w:rPr>
  </w:style>
  <w:style w:type="character" w:styleId="Kommentarzeichen">
    <w:name w:val="annotation reference"/>
    <w:semiHidden/>
    <w:unhideWhenUsed/>
    <w:rPr>
      <w:sz w:val="16"/>
      <w:szCs w:val="16"/>
    </w:rPr>
  </w:style>
  <w:style w:type="paragraph" w:styleId="Kommentartext">
    <w:name w:val="annotation text"/>
    <w:basedOn w:val="Standard"/>
    <w:semiHidden/>
    <w:unhideWhenUsed/>
  </w:style>
  <w:style w:type="character" w:customStyle="1" w:styleId="KommentartextZchn">
    <w:name w:val="Kommentartext Zchn"/>
    <w:semiHidden/>
    <w:rPr>
      <w:rFonts w:ascii="Arial" w:hAnsi="Arial"/>
      <w:lang w:eastAsia="de-DE"/>
    </w:rPr>
  </w:style>
  <w:style w:type="paragraph" w:styleId="Kommentarthema">
    <w:name w:val="annotation subject"/>
    <w:basedOn w:val="Kommentartext"/>
    <w:next w:val="Kommentartext"/>
    <w:semiHidden/>
    <w:unhideWhenUsed/>
    <w:rPr>
      <w:b/>
      <w:bCs/>
    </w:rPr>
  </w:style>
  <w:style w:type="character" w:customStyle="1" w:styleId="KommentarthemaZchn">
    <w:name w:val="Kommentarthema Zchn"/>
    <w:semiHidden/>
    <w:rPr>
      <w:rFonts w:ascii="Arial" w:hAnsi="Arial"/>
      <w:b/>
      <w:bCs/>
      <w:lang w:eastAsia="de-DE"/>
    </w:rPr>
  </w:style>
  <w:style w:type="paragraph" w:styleId="Dokumentstruktur">
    <w:name w:val="Document Map"/>
    <w:basedOn w:val="Standard"/>
    <w:semiHidden/>
    <w:unhideWhenUsed/>
    <w:rPr>
      <w:rFonts w:ascii="Tahoma" w:hAnsi="Tahoma" w:cs="Tahoma"/>
      <w:sz w:val="16"/>
      <w:szCs w:val="16"/>
    </w:rPr>
  </w:style>
  <w:style w:type="character" w:customStyle="1" w:styleId="DokumentstrukturZchn">
    <w:name w:val="Dokumentstruktur Zchn"/>
    <w:semiHidden/>
    <w:rPr>
      <w:rFonts w:ascii="Tahoma" w:hAnsi="Tahoma" w:cs="Tahoma"/>
      <w:sz w:val="16"/>
      <w:szCs w:val="16"/>
      <w:lang w:eastAsia="de-DE"/>
    </w:rPr>
  </w:style>
  <w:style w:type="paragraph" w:styleId="Aufzhlungszeichen2">
    <w:name w:val="List Bullet 2"/>
    <w:basedOn w:val="Standard"/>
    <w:autoRedefine/>
    <w:semiHidden/>
    <w:pPr>
      <w:numPr>
        <w:numId w:val="2"/>
      </w:numPr>
    </w:pPr>
  </w:style>
  <w:style w:type="paragraph" w:styleId="Aufzhlungszeichen3">
    <w:name w:val="List Bullet 3"/>
    <w:basedOn w:val="Standard"/>
    <w:autoRedefine/>
    <w:semiHidden/>
    <w:pPr>
      <w:numPr>
        <w:numId w:val="3"/>
      </w:numPr>
    </w:pPr>
  </w:style>
  <w:style w:type="character" w:customStyle="1" w:styleId="FuzeileZchn">
    <w:name w:val="Fußzeile Zchn"/>
    <w:link w:val="Fuzeile"/>
    <w:semiHidden/>
    <w:rsid w:val="00AB201C"/>
    <w:rPr>
      <w:rFonts w:ascii="Arial" w:hAnsi="Arial"/>
      <w:sz w:val="22"/>
      <w:lang w:eastAsia="de-DE"/>
    </w:rPr>
  </w:style>
  <w:style w:type="character" w:customStyle="1" w:styleId="KopfzeileZchn">
    <w:name w:val="Kopfzeile Zchn"/>
    <w:link w:val="Kopfzeile"/>
    <w:semiHidden/>
    <w:rsid w:val="00AB201C"/>
    <w:rPr>
      <w:rFonts w:ascii="Arial" w:hAnsi="Arial"/>
      <w:sz w:val="22"/>
      <w:lang w:eastAsia="de-DE"/>
    </w:rPr>
  </w:style>
  <w:style w:type="character" w:customStyle="1" w:styleId="berschrift1Zchn">
    <w:name w:val="Überschrift 1 Zchn"/>
    <w:link w:val="berschrift1"/>
    <w:rsid w:val="001268A6"/>
    <w:rPr>
      <w:rFonts w:ascii="Arial" w:hAnsi="Arial"/>
      <w:b/>
      <w:bCs/>
      <w:lang w:eastAsia="de-DE"/>
    </w:rPr>
  </w:style>
  <w:style w:type="character" w:customStyle="1" w:styleId="berschrift2Zchn">
    <w:name w:val="Überschrift 2 Zchn"/>
    <w:link w:val="berschrift2"/>
    <w:rsid w:val="009C681F"/>
    <w:rPr>
      <w:rFonts w:ascii="Arial" w:hAnsi="Arial"/>
      <w:b/>
      <w:bCs/>
      <w:sz w:val="24"/>
      <w:lang w:eastAsia="de-DE"/>
    </w:rPr>
  </w:style>
  <w:style w:type="character" w:styleId="Hyperlink">
    <w:name w:val="Hyperlink"/>
    <w:basedOn w:val="Absatz-Standardschriftart"/>
    <w:uiPriority w:val="99"/>
    <w:unhideWhenUsed/>
    <w:rsid w:val="00601732"/>
    <w:rPr>
      <w:color w:val="0000FF" w:themeColor="hyperlink"/>
      <w:u w:val="single"/>
    </w:rPr>
  </w:style>
  <w:style w:type="paragraph" w:styleId="Listenabsatz">
    <w:name w:val="List Paragraph"/>
    <w:basedOn w:val="Standard"/>
    <w:uiPriority w:val="34"/>
    <w:qFormat/>
    <w:rsid w:val="002C7A27"/>
    <w:pPr>
      <w:ind w:left="720"/>
      <w:contextualSpacing/>
    </w:pPr>
  </w:style>
  <w:style w:type="table" w:styleId="Tabellenraster">
    <w:name w:val="Table Grid"/>
    <w:basedOn w:val="NormaleTabelle"/>
    <w:uiPriority w:val="59"/>
    <w:rsid w:val="000437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ittlereListe2-Akzent1">
    <w:name w:val="Medium List 2 Accent 1"/>
    <w:basedOn w:val="NormaleTabelle"/>
    <w:uiPriority w:val="66"/>
    <w:rsid w:val="00D6481B"/>
    <w:rPr>
      <w:rFonts w:asciiTheme="majorHAnsi" w:eastAsiaTheme="majorEastAsia" w:hAnsiTheme="majorHAnsi" w:cstheme="majorBidi"/>
      <w:color w:val="000000" w:themeColor="text1"/>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Fliesstext">
    <w:name w:val="Fliesstext"/>
    <w:basedOn w:val="Standard"/>
    <w:qFormat/>
    <w:rsid w:val="002D47F1"/>
    <w:pPr>
      <w:overflowPunct/>
      <w:autoSpaceDE/>
      <w:autoSpaceDN/>
      <w:adjustRightInd/>
      <w:spacing w:line="280" w:lineRule="atLeast"/>
      <w:ind w:left="680"/>
      <w:textAlignment w:val="auto"/>
    </w:pPr>
    <w:rPr>
      <w:rFonts w:eastAsiaTheme="minorHAnsi" w:cs="Tahoma"/>
      <w:szCs w:val="22"/>
      <w:lang w:eastAsia="en-US"/>
    </w:rPr>
  </w:style>
  <w:style w:type="character" w:customStyle="1" w:styleId="berschrift3Zchn">
    <w:name w:val="Überschrift 3 Zchn"/>
    <w:basedOn w:val="Absatz-Standardschriftart"/>
    <w:link w:val="berschrift3"/>
    <w:uiPriority w:val="9"/>
    <w:rsid w:val="001268A6"/>
    <w:rPr>
      <w:rFonts w:ascii="Arial" w:eastAsiaTheme="majorEastAsia" w:hAnsi="Arial" w:cstheme="majorBidi"/>
      <w:b/>
      <w:bCs/>
      <w:sz w:val="26"/>
      <w:lang w:eastAsia="de-DE"/>
    </w:rPr>
  </w:style>
  <w:style w:type="paragraph" w:styleId="berarbeitung">
    <w:name w:val="Revision"/>
    <w:hidden/>
    <w:uiPriority w:val="99"/>
    <w:semiHidden/>
    <w:rsid w:val="00EA5011"/>
    <w:rPr>
      <w:rFonts w:ascii="Arial" w:hAnsi="Arial"/>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819440">
      <w:bodyDiv w:val="1"/>
      <w:marLeft w:val="0"/>
      <w:marRight w:val="0"/>
      <w:marTop w:val="0"/>
      <w:marBottom w:val="0"/>
      <w:divBdr>
        <w:top w:val="none" w:sz="0" w:space="0" w:color="auto"/>
        <w:left w:val="none" w:sz="0" w:space="0" w:color="auto"/>
        <w:bottom w:val="none" w:sz="0" w:space="0" w:color="auto"/>
        <w:right w:val="none" w:sz="0" w:space="0" w:color="auto"/>
      </w:divBdr>
    </w:div>
    <w:div w:id="263923827">
      <w:bodyDiv w:val="1"/>
      <w:marLeft w:val="0"/>
      <w:marRight w:val="0"/>
      <w:marTop w:val="0"/>
      <w:marBottom w:val="0"/>
      <w:divBdr>
        <w:top w:val="none" w:sz="0" w:space="0" w:color="auto"/>
        <w:left w:val="none" w:sz="0" w:space="0" w:color="auto"/>
        <w:bottom w:val="none" w:sz="0" w:space="0" w:color="auto"/>
        <w:right w:val="none" w:sz="0" w:space="0" w:color="auto"/>
      </w:divBdr>
    </w:div>
    <w:div w:id="635796661">
      <w:bodyDiv w:val="1"/>
      <w:marLeft w:val="0"/>
      <w:marRight w:val="0"/>
      <w:marTop w:val="0"/>
      <w:marBottom w:val="0"/>
      <w:divBdr>
        <w:top w:val="none" w:sz="0" w:space="0" w:color="auto"/>
        <w:left w:val="none" w:sz="0" w:space="0" w:color="auto"/>
        <w:bottom w:val="none" w:sz="0" w:space="0" w:color="auto"/>
        <w:right w:val="none" w:sz="0" w:space="0" w:color="auto"/>
      </w:divBdr>
    </w:div>
    <w:div w:id="656881220">
      <w:bodyDiv w:val="1"/>
      <w:marLeft w:val="0"/>
      <w:marRight w:val="0"/>
      <w:marTop w:val="0"/>
      <w:marBottom w:val="0"/>
      <w:divBdr>
        <w:top w:val="none" w:sz="0" w:space="0" w:color="auto"/>
        <w:left w:val="none" w:sz="0" w:space="0" w:color="auto"/>
        <w:bottom w:val="none" w:sz="0" w:space="0" w:color="auto"/>
        <w:right w:val="none" w:sz="0" w:space="0" w:color="auto"/>
      </w:divBdr>
    </w:div>
    <w:div w:id="743531863">
      <w:bodyDiv w:val="1"/>
      <w:marLeft w:val="0"/>
      <w:marRight w:val="0"/>
      <w:marTop w:val="0"/>
      <w:marBottom w:val="0"/>
      <w:divBdr>
        <w:top w:val="none" w:sz="0" w:space="0" w:color="auto"/>
        <w:left w:val="none" w:sz="0" w:space="0" w:color="auto"/>
        <w:bottom w:val="none" w:sz="0" w:space="0" w:color="auto"/>
        <w:right w:val="none" w:sz="0" w:space="0" w:color="auto"/>
      </w:divBdr>
    </w:div>
    <w:div w:id="863175973">
      <w:bodyDiv w:val="1"/>
      <w:marLeft w:val="0"/>
      <w:marRight w:val="0"/>
      <w:marTop w:val="0"/>
      <w:marBottom w:val="0"/>
      <w:divBdr>
        <w:top w:val="none" w:sz="0" w:space="0" w:color="auto"/>
        <w:left w:val="none" w:sz="0" w:space="0" w:color="auto"/>
        <w:bottom w:val="none" w:sz="0" w:space="0" w:color="auto"/>
        <w:right w:val="none" w:sz="0" w:space="0" w:color="auto"/>
      </w:divBdr>
    </w:div>
    <w:div w:id="952514120">
      <w:bodyDiv w:val="1"/>
      <w:marLeft w:val="0"/>
      <w:marRight w:val="0"/>
      <w:marTop w:val="0"/>
      <w:marBottom w:val="0"/>
      <w:divBdr>
        <w:top w:val="none" w:sz="0" w:space="0" w:color="auto"/>
        <w:left w:val="none" w:sz="0" w:space="0" w:color="auto"/>
        <w:bottom w:val="none" w:sz="0" w:space="0" w:color="auto"/>
        <w:right w:val="none" w:sz="0" w:space="0" w:color="auto"/>
      </w:divBdr>
      <w:divsChild>
        <w:div w:id="997802207">
          <w:marLeft w:val="0"/>
          <w:marRight w:val="0"/>
          <w:marTop w:val="0"/>
          <w:marBottom w:val="0"/>
          <w:divBdr>
            <w:top w:val="none" w:sz="0" w:space="0" w:color="auto"/>
            <w:left w:val="none" w:sz="0" w:space="0" w:color="auto"/>
            <w:bottom w:val="none" w:sz="0" w:space="0" w:color="auto"/>
            <w:right w:val="none" w:sz="0" w:space="0" w:color="auto"/>
          </w:divBdr>
          <w:divsChild>
            <w:div w:id="195699969">
              <w:marLeft w:val="0"/>
              <w:marRight w:val="0"/>
              <w:marTop w:val="0"/>
              <w:marBottom w:val="0"/>
              <w:divBdr>
                <w:top w:val="none" w:sz="0" w:space="0" w:color="auto"/>
                <w:left w:val="none" w:sz="0" w:space="0" w:color="auto"/>
                <w:bottom w:val="none" w:sz="0" w:space="0" w:color="auto"/>
                <w:right w:val="none" w:sz="0" w:space="0" w:color="auto"/>
              </w:divBdr>
              <w:divsChild>
                <w:div w:id="253100216">
                  <w:marLeft w:val="0"/>
                  <w:marRight w:val="0"/>
                  <w:marTop w:val="0"/>
                  <w:marBottom w:val="0"/>
                  <w:divBdr>
                    <w:top w:val="none" w:sz="0" w:space="0" w:color="auto"/>
                    <w:left w:val="none" w:sz="0" w:space="0" w:color="auto"/>
                    <w:bottom w:val="none" w:sz="0" w:space="0" w:color="auto"/>
                    <w:right w:val="none" w:sz="0" w:space="0" w:color="auto"/>
                  </w:divBdr>
                  <w:divsChild>
                    <w:div w:id="2009094557">
                      <w:marLeft w:val="0"/>
                      <w:marRight w:val="0"/>
                      <w:marTop w:val="0"/>
                      <w:marBottom w:val="0"/>
                      <w:divBdr>
                        <w:top w:val="none" w:sz="0" w:space="0" w:color="auto"/>
                        <w:left w:val="none" w:sz="0" w:space="0" w:color="auto"/>
                        <w:bottom w:val="none" w:sz="0" w:space="0" w:color="auto"/>
                        <w:right w:val="none" w:sz="0" w:space="0" w:color="auto"/>
                      </w:divBdr>
                      <w:divsChild>
                        <w:div w:id="761146461">
                          <w:marLeft w:val="0"/>
                          <w:marRight w:val="0"/>
                          <w:marTop w:val="0"/>
                          <w:marBottom w:val="0"/>
                          <w:divBdr>
                            <w:top w:val="none" w:sz="0" w:space="0" w:color="auto"/>
                            <w:left w:val="none" w:sz="0" w:space="0" w:color="auto"/>
                            <w:bottom w:val="none" w:sz="0" w:space="0" w:color="auto"/>
                            <w:right w:val="none" w:sz="0" w:space="0" w:color="auto"/>
                          </w:divBdr>
                          <w:divsChild>
                            <w:div w:id="1841653775">
                              <w:marLeft w:val="0"/>
                              <w:marRight w:val="0"/>
                              <w:marTop w:val="0"/>
                              <w:marBottom w:val="0"/>
                              <w:divBdr>
                                <w:top w:val="none" w:sz="0" w:space="0" w:color="auto"/>
                                <w:left w:val="none" w:sz="0" w:space="0" w:color="auto"/>
                                <w:bottom w:val="none" w:sz="0" w:space="0" w:color="auto"/>
                                <w:right w:val="none" w:sz="0" w:space="0" w:color="auto"/>
                              </w:divBdr>
                              <w:divsChild>
                                <w:div w:id="1263032879">
                                  <w:marLeft w:val="0"/>
                                  <w:marRight w:val="0"/>
                                  <w:marTop w:val="0"/>
                                  <w:marBottom w:val="0"/>
                                  <w:divBdr>
                                    <w:top w:val="none" w:sz="0" w:space="0" w:color="auto"/>
                                    <w:left w:val="none" w:sz="0" w:space="0" w:color="auto"/>
                                    <w:bottom w:val="none" w:sz="0" w:space="0" w:color="auto"/>
                                    <w:right w:val="none" w:sz="0" w:space="0" w:color="auto"/>
                                  </w:divBdr>
                                  <w:divsChild>
                                    <w:div w:id="112866713">
                                      <w:marLeft w:val="0"/>
                                      <w:marRight w:val="0"/>
                                      <w:marTop w:val="0"/>
                                      <w:marBottom w:val="0"/>
                                      <w:divBdr>
                                        <w:top w:val="none" w:sz="0" w:space="0" w:color="auto"/>
                                        <w:left w:val="none" w:sz="0" w:space="0" w:color="auto"/>
                                        <w:bottom w:val="none" w:sz="0" w:space="0" w:color="auto"/>
                                        <w:right w:val="none" w:sz="0" w:space="0" w:color="auto"/>
                                      </w:divBdr>
                                      <w:divsChild>
                                        <w:div w:id="667755619">
                                          <w:marLeft w:val="0"/>
                                          <w:marRight w:val="0"/>
                                          <w:marTop w:val="0"/>
                                          <w:marBottom w:val="0"/>
                                          <w:divBdr>
                                            <w:top w:val="none" w:sz="0" w:space="0" w:color="auto"/>
                                            <w:left w:val="none" w:sz="0" w:space="0" w:color="auto"/>
                                            <w:bottom w:val="none" w:sz="0" w:space="0" w:color="auto"/>
                                            <w:right w:val="none" w:sz="0" w:space="0" w:color="auto"/>
                                          </w:divBdr>
                                          <w:divsChild>
                                            <w:div w:id="1863469069">
                                              <w:marLeft w:val="0"/>
                                              <w:marRight w:val="0"/>
                                              <w:marTop w:val="0"/>
                                              <w:marBottom w:val="0"/>
                                              <w:divBdr>
                                                <w:top w:val="none" w:sz="0" w:space="0" w:color="auto"/>
                                                <w:left w:val="none" w:sz="0" w:space="0" w:color="auto"/>
                                                <w:bottom w:val="none" w:sz="0" w:space="0" w:color="auto"/>
                                                <w:right w:val="none" w:sz="0" w:space="0" w:color="auto"/>
                                              </w:divBdr>
                                              <w:divsChild>
                                                <w:div w:id="1272012352">
                                                  <w:marLeft w:val="0"/>
                                                  <w:marRight w:val="0"/>
                                                  <w:marTop w:val="0"/>
                                                  <w:marBottom w:val="0"/>
                                                  <w:divBdr>
                                                    <w:top w:val="none" w:sz="0" w:space="0" w:color="auto"/>
                                                    <w:left w:val="none" w:sz="0" w:space="0" w:color="auto"/>
                                                    <w:bottom w:val="none" w:sz="0" w:space="0" w:color="auto"/>
                                                    <w:right w:val="none" w:sz="0" w:space="0" w:color="auto"/>
                                                  </w:divBdr>
                                                  <w:divsChild>
                                                    <w:div w:id="626424732">
                                                      <w:marLeft w:val="0"/>
                                                      <w:marRight w:val="0"/>
                                                      <w:marTop w:val="0"/>
                                                      <w:marBottom w:val="0"/>
                                                      <w:divBdr>
                                                        <w:top w:val="none" w:sz="0" w:space="0" w:color="auto"/>
                                                        <w:left w:val="none" w:sz="0" w:space="0" w:color="auto"/>
                                                        <w:bottom w:val="none" w:sz="0" w:space="0" w:color="auto"/>
                                                        <w:right w:val="none" w:sz="0" w:space="0" w:color="auto"/>
                                                      </w:divBdr>
                                                      <w:divsChild>
                                                        <w:div w:id="1555241383">
                                                          <w:marLeft w:val="0"/>
                                                          <w:marRight w:val="0"/>
                                                          <w:marTop w:val="0"/>
                                                          <w:marBottom w:val="0"/>
                                                          <w:divBdr>
                                                            <w:top w:val="none" w:sz="0" w:space="0" w:color="auto"/>
                                                            <w:left w:val="none" w:sz="0" w:space="0" w:color="auto"/>
                                                            <w:bottom w:val="none" w:sz="0" w:space="0" w:color="auto"/>
                                                            <w:right w:val="none" w:sz="0" w:space="0" w:color="auto"/>
                                                          </w:divBdr>
                                                          <w:divsChild>
                                                            <w:div w:id="382142096">
                                                              <w:marLeft w:val="0"/>
                                                              <w:marRight w:val="150"/>
                                                              <w:marTop w:val="0"/>
                                                              <w:marBottom w:val="150"/>
                                                              <w:divBdr>
                                                                <w:top w:val="none" w:sz="0" w:space="0" w:color="auto"/>
                                                                <w:left w:val="none" w:sz="0" w:space="0" w:color="auto"/>
                                                                <w:bottom w:val="none" w:sz="0" w:space="0" w:color="auto"/>
                                                                <w:right w:val="none" w:sz="0" w:space="0" w:color="auto"/>
                                                              </w:divBdr>
                                                              <w:divsChild>
                                                                <w:div w:id="151533449">
                                                                  <w:marLeft w:val="0"/>
                                                                  <w:marRight w:val="0"/>
                                                                  <w:marTop w:val="0"/>
                                                                  <w:marBottom w:val="0"/>
                                                                  <w:divBdr>
                                                                    <w:top w:val="none" w:sz="0" w:space="0" w:color="auto"/>
                                                                    <w:left w:val="none" w:sz="0" w:space="0" w:color="auto"/>
                                                                    <w:bottom w:val="none" w:sz="0" w:space="0" w:color="auto"/>
                                                                    <w:right w:val="none" w:sz="0" w:space="0" w:color="auto"/>
                                                                  </w:divBdr>
                                                                  <w:divsChild>
                                                                    <w:div w:id="1644235747">
                                                                      <w:marLeft w:val="0"/>
                                                                      <w:marRight w:val="0"/>
                                                                      <w:marTop w:val="0"/>
                                                                      <w:marBottom w:val="0"/>
                                                                      <w:divBdr>
                                                                        <w:top w:val="none" w:sz="0" w:space="0" w:color="auto"/>
                                                                        <w:left w:val="none" w:sz="0" w:space="0" w:color="auto"/>
                                                                        <w:bottom w:val="none" w:sz="0" w:space="0" w:color="auto"/>
                                                                        <w:right w:val="none" w:sz="0" w:space="0" w:color="auto"/>
                                                                      </w:divBdr>
                                                                      <w:divsChild>
                                                                        <w:div w:id="112946096">
                                                                          <w:marLeft w:val="0"/>
                                                                          <w:marRight w:val="0"/>
                                                                          <w:marTop w:val="0"/>
                                                                          <w:marBottom w:val="0"/>
                                                                          <w:divBdr>
                                                                            <w:top w:val="none" w:sz="0" w:space="0" w:color="auto"/>
                                                                            <w:left w:val="none" w:sz="0" w:space="0" w:color="auto"/>
                                                                            <w:bottom w:val="none" w:sz="0" w:space="0" w:color="auto"/>
                                                                            <w:right w:val="none" w:sz="0" w:space="0" w:color="auto"/>
                                                                          </w:divBdr>
                                                                          <w:divsChild>
                                                                            <w:div w:id="2001345248">
                                                                              <w:marLeft w:val="0"/>
                                                                              <w:marRight w:val="0"/>
                                                                              <w:marTop w:val="0"/>
                                                                              <w:marBottom w:val="0"/>
                                                                              <w:divBdr>
                                                                                <w:top w:val="none" w:sz="0" w:space="0" w:color="auto"/>
                                                                                <w:left w:val="none" w:sz="0" w:space="0" w:color="auto"/>
                                                                                <w:bottom w:val="none" w:sz="0" w:space="0" w:color="auto"/>
                                                                                <w:right w:val="none" w:sz="0" w:space="0" w:color="auto"/>
                                                                              </w:divBdr>
                                                                              <w:divsChild>
                                                                                <w:div w:id="185414198">
                                                                                  <w:marLeft w:val="0"/>
                                                                                  <w:marRight w:val="0"/>
                                                                                  <w:marTop w:val="0"/>
                                                                                  <w:marBottom w:val="0"/>
                                                                                  <w:divBdr>
                                                                                    <w:top w:val="none" w:sz="0" w:space="0" w:color="auto"/>
                                                                                    <w:left w:val="none" w:sz="0" w:space="0" w:color="auto"/>
                                                                                    <w:bottom w:val="none" w:sz="0" w:space="0" w:color="auto"/>
                                                                                    <w:right w:val="none" w:sz="0" w:space="0" w:color="auto"/>
                                                                                  </w:divBdr>
                                                                                </w:div>
                                                                                <w:div w:id="1576282390">
                                                                                  <w:marLeft w:val="0"/>
                                                                                  <w:marRight w:val="0"/>
                                                                                  <w:marTop w:val="0"/>
                                                                                  <w:marBottom w:val="0"/>
                                                                                  <w:divBdr>
                                                                                    <w:top w:val="none" w:sz="0" w:space="0" w:color="auto"/>
                                                                                    <w:left w:val="none" w:sz="0" w:space="0" w:color="auto"/>
                                                                                    <w:bottom w:val="none" w:sz="0" w:space="0" w:color="auto"/>
                                                                                    <w:right w:val="none" w:sz="0" w:space="0" w:color="auto"/>
                                                                                  </w:divBdr>
                                                                                </w:div>
                                                                                <w:div w:id="1133014809">
                                                                                  <w:marLeft w:val="0"/>
                                                                                  <w:marRight w:val="0"/>
                                                                                  <w:marTop w:val="0"/>
                                                                                  <w:marBottom w:val="0"/>
                                                                                  <w:divBdr>
                                                                                    <w:top w:val="none" w:sz="0" w:space="0" w:color="auto"/>
                                                                                    <w:left w:val="none" w:sz="0" w:space="0" w:color="auto"/>
                                                                                    <w:bottom w:val="none" w:sz="0" w:space="0" w:color="auto"/>
                                                                                    <w:right w:val="none" w:sz="0" w:space="0" w:color="auto"/>
                                                                                  </w:divBdr>
                                                                                </w:div>
                                                                                <w:div w:id="1039088091">
                                                                                  <w:marLeft w:val="0"/>
                                                                                  <w:marRight w:val="0"/>
                                                                                  <w:marTop w:val="0"/>
                                                                                  <w:marBottom w:val="0"/>
                                                                                  <w:divBdr>
                                                                                    <w:top w:val="none" w:sz="0" w:space="0" w:color="auto"/>
                                                                                    <w:left w:val="none" w:sz="0" w:space="0" w:color="auto"/>
                                                                                    <w:bottom w:val="none" w:sz="0" w:space="0" w:color="auto"/>
                                                                                    <w:right w:val="none" w:sz="0" w:space="0" w:color="auto"/>
                                                                                  </w:divBdr>
                                                                                </w:div>
                                                                                <w:div w:id="768624770">
                                                                                  <w:marLeft w:val="0"/>
                                                                                  <w:marRight w:val="0"/>
                                                                                  <w:marTop w:val="0"/>
                                                                                  <w:marBottom w:val="0"/>
                                                                                  <w:divBdr>
                                                                                    <w:top w:val="none" w:sz="0" w:space="0" w:color="auto"/>
                                                                                    <w:left w:val="none" w:sz="0" w:space="0" w:color="auto"/>
                                                                                    <w:bottom w:val="none" w:sz="0" w:space="0" w:color="auto"/>
                                                                                    <w:right w:val="none" w:sz="0" w:space="0" w:color="auto"/>
                                                                                  </w:divBdr>
                                                                                </w:div>
                                                                                <w:div w:id="1294870684">
                                                                                  <w:marLeft w:val="0"/>
                                                                                  <w:marRight w:val="0"/>
                                                                                  <w:marTop w:val="0"/>
                                                                                  <w:marBottom w:val="0"/>
                                                                                  <w:divBdr>
                                                                                    <w:top w:val="none" w:sz="0" w:space="0" w:color="auto"/>
                                                                                    <w:left w:val="none" w:sz="0" w:space="0" w:color="auto"/>
                                                                                    <w:bottom w:val="none" w:sz="0" w:space="0" w:color="auto"/>
                                                                                    <w:right w:val="none" w:sz="0" w:space="0" w:color="auto"/>
                                                                                  </w:divBdr>
                                                                                </w:div>
                                                                                <w:div w:id="167402311">
                                                                                  <w:marLeft w:val="0"/>
                                                                                  <w:marRight w:val="0"/>
                                                                                  <w:marTop w:val="0"/>
                                                                                  <w:marBottom w:val="0"/>
                                                                                  <w:divBdr>
                                                                                    <w:top w:val="none" w:sz="0" w:space="0" w:color="auto"/>
                                                                                    <w:left w:val="none" w:sz="0" w:space="0" w:color="auto"/>
                                                                                    <w:bottom w:val="none" w:sz="0" w:space="0" w:color="auto"/>
                                                                                    <w:right w:val="none" w:sz="0" w:space="0" w:color="auto"/>
                                                                                  </w:divBdr>
                                                                                </w:div>
                                                                                <w:div w:id="1448238753">
                                                                                  <w:marLeft w:val="0"/>
                                                                                  <w:marRight w:val="0"/>
                                                                                  <w:marTop w:val="0"/>
                                                                                  <w:marBottom w:val="0"/>
                                                                                  <w:divBdr>
                                                                                    <w:top w:val="none" w:sz="0" w:space="0" w:color="auto"/>
                                                                                    <w:left w:val="none" w:sz="0" w:space="0" w:color="auto"/>
                                                                                    <w:bottom w:val="none" w:sz="0" w:space="0" w:color="auto"/>
                                                                                    <w:right w:val="none" w:sz="0" w:space="0" w:color="auto"/>
                                                                                  </w:divBdr>
                                                                                </w:div>
                                                                                <w:div w:id="1886067516">
                                                                                  <w:marLeft w:val="0"/>
                                                                                  <w:marRight w:val="0"/>
                                                                                  <w:marTop w:val="0"/>
                                                                                  <w:marBottom w:val="0"/>
                                                                                  <w:divBdr>
                                                                                    <w:top w:val="none" w:sz="0" w:space="0" w:color="auto"/>
                                                                                    <w:left w:val="none" w:sz="0" w:space="0" w:color="auto"/>
                                                                                    <w:bottom w:val="none" w:sz="0" w:space="0" w:color="auto"/>
                                                                                    <w:right w:val="none" w:sz="0" w:space="0" w:color="auto"/>
                                                                                  </w:divBdr>
                                                                                </w:div>
                                                                                <w:div w:id="1557738905">
                                                                                  <w:marLeft w:val="0"/>
                                                                                  <w:marRight w:val="0"/>
                                                                                  <w:marTop w:val="0"/>
                                                                                  <w:marBottom w:val="0"/>
                                                                                  <w:divBdr>
                                                                                    <w:top w:val="none" w:sz="0" w:space="0" w:color="auto"/>
                                                                                    <w:left w:val="none" w:sz="0" w:space="0" w:color="auto"/>
                                                                                    <w:bottom w:val="none" w:sz="0" w:space="0" w:color="auto"/>
                                                                                    <w:right w:val="none" w:sz="0" w:space="0" w:color="auto"/>
                                                                                  </w:divBdr>
                                                                                </w:div>
                                                                                <w:div w:id="1485582573">
                                                                                  <w:marLeft w:val="0"/>
                                                                                  <w:marRight w:val="0"/>
                                                                                  <w:marTop w:val="0"/>
                                                                                  <w:marBottom w:val="0"/>
                                                                                  <w:divBdr>
                                                                                    <w:top w:val="none" w:sz="0" w:space="0" w:color="auto"/>
                                                                                    <w:left w:val="none" w:sz="0" w:space="0" w:color="auto"/>
                                                                                    <w:bottom w:val="none" w:sz="0" w:space="0" w:color="auto"/>
                                                                                    <w:right w:val="none" w:sz="0" w:space="0" w:color="auto"/>
                                                                                  </w:divBdr>
                                                                                </w:div>
                                                                                <w:div w:id="374702039">
                                                                                  <w:marLeft w:val="0"/>
                                                                                  <w:marRight w:val="0"/>
                                                                                  <w:marTop w:val="0"/>
                                                                                  <w:marBottom w:val="0"/>
                                                                                  <w:divBdr>
                                                                                    <w:top w:val="none" w:sz="0" w:space="0" w:color="auto"/>
                                                                                    <w:left w:val="none" w:sz="0" w:space="0" w:color="auto"/>
                                                                                    <w:bottom w:val="none" w:sz="0" w:space="0" w:color="auto"/>
                                                                                    <w:right w:val="none" w:sz="0" w:space="0" w:color="auto"/>
                                                                                  </w:divBdr>
                                                                                </w:div>
                                                                                <w:div w:id="74204095">
                                                                                  <w:marLeft w:val="0"/>
                                                                                  <w:marRight w:val="0"/>
                                                                                  <w:marTop w:val="0"/>
                                                                                  <w:marBottom w:val="0"/>
                                                                                  <w:divBdr>
                                                                                    <w:top w:val="none" w:sz="0" w:space="0" w:color="auto"/>
                                                                                    <w:left w:val="none" w:sz="0" w:space="0" w:color="auto"/>
                                                                                    <w:bottom w:val="none" w:sz="0" w:space="0" w:color="auto"/>
                                                                                    <w:right w:val="none" w:sz="0" w:space="0" w:color="auto"/>
                                                                                  </w:divBdr>
                                                                                </w:div>
                                                                                <w:div w:id="2139179934">
                                                                                  <w:marLeft w:val="0"/>
                                                                                  <w:marRight w:val="0"/>
                                                                                  <w:marTop w:val="0"/>
                                                                                  <w:marBottom w:val="0"/>
                                                                                  <w:divBdr>
                                                                                    <w:top w:val="none" w:sz="0" w:space="0" w:color="auto"/>
                                                                                    <w:left w:val="none" w:sz="0" w:space="0" w:color="auto"/>
                                                                                    <w:bottom w:val="none" w:sz="0" w:space="0" w:color="auto"/>
                                                                                    <w:right w:val="none" w:sz="0" w:space="0" w:color="auto"/>
                                                                                  </w:divBdr>
                                                                                </w:div>
                                                                                <w:div w:id="2099475412">
                                                                                  <w:marLeft w:val="0"/>
                                                                                  <w:marRight w:val="0"/>
                                                                                  <w:marTop w:val="0"/>
                                                                                  <w:marBottom w:val="0"/>
                                                                                  <w:divBdr>
                                                                                    <w:top w:val="none" w:sz="0" w:space="0" w:color="auto"/>
                                                                                    <w:left w:val="none" w:sz="0" w:space="0" w:color="auto"/>
                                                                                    <w:bottom w:val="none" w:sz="0" w:space="0" w:color="auto"/>
                                                                                    <w:right w:val="none" w:sz="0" w:space="0" w:color="auto"/>
                                                                                  </w:divBdr>
                                                                                </w:div>
                                                                                <w:div w:id="837648193">
                                                                                  <w:marLeft w:val="0"/>
                                                                                  <w:marRight w:val="0"/>
                                                                                  <w:marTop w:val="0"/>
                                                                                  <w:marBottom w:val="0"/>
                                                                                  <w:divBdr>
                                                                                    <w:top w:val="none" w:sz="0" w:space="0" w:color="auto"/>
                                                                                    <w:left w:val="none" w:sz="0" w:space="0" w:color="auto"/>
                                                                                    <w:bottom w:val="none" w:sz="0" w:space="0" w:color="auto"/>
                                                                                    <w:right w:val="none" w:sz="0" w:space="0" w:color="auto"/>
                                                                                  </w:divBdr>
                                                                                </w:div>
                                                                                <w:div w:id="240408592">
                                                                                  <w:marLeft w:val="0"/>
                                                                                  <w:marRight w:val="0"/>
                                                                                  <w:marTop w:val="0"/>
                                                                                  <w:marBottom w:val="0"/>
                                                                                  <w:divBdr>
                                                                                    <w:top w:val="none" w:sz="0" w:space="0" w:color="auto"/>
                                                                                    <w:left w:val="none" w:sz="0" w:space="0" w:color="auto"/>
                                                                                    <w:bottom w:val="none" w:sz="0" w:space="0" w:color="auto"/>
                                                                                    <w:right w:val="none" w:sz="0" w:space="0" w:color="auto"/>
                                                                                  </w:divBdr>
                                                                                </w:div>
                                                                                <w:div w:id="2559081">
                                                                                  <w:marLeft w:val="0"/>
                                                                                  <w:marRight w:val="0"/>
                                                                                  <w:marTop w:val="0"/>
                                                                                  <w:marBottom w:val="0"/>
                                                                                  <w:divBdr>
                                                                                    <w:top w:val="none" w:sz="0" w:space="0" w:color="auto"/>
                                                                                    <w:left w:val="none" w:sz="0" w:space="0" w:color="auto"/>
                                                                                    <w:bottom w:val="none" w:sz="0" w:space="0" w:color="auto"/>
                                                                                    <w:right w:val="none" w:sz="0" w:space="0" w:color="auto"/>
                                                                                  </w:divBdr>
                                                                                </w:div>
                                                                                <w:div w:id="631836792">
                                                                                  <w:marLeft w:val="0"/>
                                                                                  <w:marRight w:val="0"/>
                                                                                  <w:marTop w:val="0"/>
                                                                                  <w:marBottom w:val="0"/>
                                                                                  <w:divBdr>
                                                                                    <w:top w:val="none" w:sz="0" w:space="0" w:color="auto"/>
                                                                                    <w:left w:val="none" w:sz="0" w:space="0" w:color="auto"/>
                                                                                    <w:bottom w:val="none" w:sz="0" w:space="0" w:color="auto"/>
                                                                                    <w:right w:val="none" w:sz="0" w:space="0" w:color="auto"/>
                                                                                  </w:divBdr>
                                                                                </w:div>
                                                                                <w:div w:id="1504664891">
                                                                                  <w:marLeft w:val="0"/>
                                                                                  <w:marRight w:val="0"/>
                                                                                  <w:marTop w:val="0"/>
                                                                                  <w:marBottom w:val="0"/>
                                                                                  <w:divBdr>
                                                                                    <w:top w:val="none" w:sz="0" w:space="0" w:color="auto"/>
                                                                                    <w:left w:val="none" w:sz="0" w:space="0" w:color="auto"/>
                                                                                    <w:bottom w:val="none" w:sz="0" w:space="0" w:color="auto"/>
                                                                                    <w:right w:val="none" w:sz="0" w:space="0" w:color="auto"/>
                                                                                  </w:divBdr>
                                                                                </w:div>
                                                                                <w:div w:id="1291402447">
                                                                                  <w:marLeft w:val="0"/>
                                                                                  <w:marRight w:val="0"/>
                                                                                  <w:marTop w:val="0"/>
                                                                                  <w:marBottom w:val="0"/>
                                                                                  <w:divBdr>
                                                                                    <w:top w:val="none" w:sz="0" w:space="0" w:color="auto"/>
                                                                                    <w:left w:val="none" w:sz="0" w:space="0" w:color="auto"/>
                                                                                    <w:bottom w:val="none" w:sz="0" w:space="0" w:color="auto"/>
                                                                                    <w:right w:val="none" w:sz="0" w:space="0" w:color="auto"/>
                                                                                  </w:divBdr>
                                                                                </w:div>
                                                                                <w:div w:id="1773472709">
                                                                                  <w:marLeft w:val="0"/>
                                                                                  <w:marRight w:val="0"/>
                                                                                  <w:marTop w:val="0"/>
                                                                                  <w:marBottom w:val="0"/>
                                                                                  <w:divBdr>
                                                                                    <w:top w:val="none" w:sz="0" w:space="0" w:color="auto"/>
                                                                                    <w:left w:val="none" w:sz="0" w:space="0" w:color="auto"/>
                                                                                    <w:bottom w:val="none" w:sz="0" w:space="0" w:color="auto"/>
                                                                                    <w:right w:val="none" w:sz="0" w:space="0" w:color="auto"/>
                                                                                  </w:divBdr>
                                                                                </w:div>
                                                                                <w:div w:id="535433594">
                                                                                  <w:marLeft w:val="0"/>
                                                                                  <w:marRight w:val="0"/>
                                                                                  <w:marTop w:val="0"/>
                                                                                  <w:marBottom w:val="0"/>
                                                                                  <w:divBdr>
                                                                                    <w:top w:val="none" w:sz="0" w:space="0" w:color="auto"/>
                                                                                    <w:left w:val="none" w:sz="0" w:space="0" w:color="auto"/>
                                                                                    <w:bottom w:val="none" w:sz="0" w:space="0" w:color="auto"/>
                                                                                    <w:right w:val="none" w:sz="0" w:space="0" w:color="auto"/>
                                                                                  </w:divBdr>
                                                                                </w:div>
                                                                                <w:div w:id="2028747005">
                                                                                  <w:marLeft w:val="0"/>
                                                                                  <w:marRight w:val="0"/>
                                                                                  <w:marTop w:val="0"/>
                                                                                  <w:marBottom w:val="0"/>
                                                                                  <w:divBdr>
                                                                                    <w:top w:val="none" w:sz="0" w:space="0" w:color="auto"/>
                                                                                    <w:left w:val="none" w:sz="0" w:space="0" w:color="auto"/>
                                                                                    <w:bottom w:val="none" w:sz="0" w:space="0" w:color="auto"/>
                                                                                    <w:right w:val="none" w:sz="0" w:space="0" w:color="auto"/>
                                                                                  </w:divBdr>
                                                                                </w:div>
                                                                                <w:div w:id="1690834288">
                                                                                  <w:marLeft w:val="0"/>
                                                                                  <w:marRight w:val="0"/>
                                                                                  <w:marTop w:val="0"/>
                                                                                  <w:marBottom w:val="0"/>
                                                                                  <w:divBdr>
                                                                                    <w:top w:val="none" w:sz="0" w:space="0" w:color="auto"/>
                                                                                    <w:left w:val="none" w:sz="0" w:space="0" w:color="auto"/>
                                                                                    <w:bottom w:val="none" w:sz="0" w:space="0" w:color="auto"/>
                                                                                    <w:right w:val="none" w:sz="0" w:space="0" w:color="auto"/>
                                                                                  </w:divBdr>
                                                                                </w:div>
                                                                                <w:div w:id="152069419">
                                                                                  <w:marLeft w:val="0"/>
                                                                                  <w:marRight w:val="0"/>
                                                                                  <w:marTop w:val="0"/>
                                                                                  <w:marBottom w:val="0"/>
                                                                                  <w:divBdr>
                                                                                    <w:top w:val="none" w:sz="0" w:space="0" w:color="auto"/>
                                                                                    <w:left w:val="none" w:sz="0" w:space="0" w:color="auto"/>
                                                                                    <w:bottom w:val="none" w:sz="0" w:space="0" w:color="auto"/>
                                                                                    <w:right w:val="none" w:sz="0" w:space="0" w:color="auto"/>
                                                                                  </w:divBdr>
                                                                                </w:div>
                                                                                <w:div w:id="1213275010">
                                                                                  <w:marLeft w:val="0"/>
                                                                                  <w:marRight w:val="0"/>
                                                                                  <w:marTop w:val="0"/>
                                                                                  <w:marBottom w:val="0"/>
                                                                                  <w:divBdr>
                                                                                    <w:top w:val="none" w:sz="0" w:space="0" w:color="auto"/>
                                                                                    <w:left w:val="none" w:sz="0" w:space="0" w:color="auto"/>
                                                                                    <w:bottom w:val="none" w:sz="0" w:space="0" w:color="auto"/>
                                                                                    <w:right w:val="none" w:sz="0" w:space="0" w:color="auto"/>
                                                                                  </w:divBdr>
                                                                                </w:div>
                                                                                <w:div w:id="1306423995">
                                                                                  <w:marLeft w:val="0"/>
                                                                                  <w:marRight w:val="0"/>
                                                                                  <w:marTop w:val="0"/>
                                                                                  <w:marBottom w:val="0"/>
                                                                                  <w:divBdr>
                                                                                    <w:top w:val="none" w:sz="0" w:space="0" w:color="auto"/>
                                                                                    <w:left w:val="none" w:sz="0" w:space="0" w:color="auto"/>
                                                                                    <w:bottom w:val="none" w:sz="0" w:space="0" w:color="auto"/>
                                                                                    <w:right w:val="none" w:sz="0" w:space="0" w:color="auto"/>
                                                                                  </w:divBdr>
                                                                                </w:div>
                                                                                <w:div w:id="558589596">
                                                                                  <w:marLeft w:val="0"/>
                                                                                  <w:marRight w:val="0"/>
                                                                                  <w:marTop w:val="0"/>
                                                                                  <w:marBottom w:val="0"/>
                                                                                  <w:divBdr>
                                                                                    <w:top w:val="none" w:sz="0" w:space="0" w:color="auto"/>
                                                                                    <w:left w:val="none" w:sz="0" w:space="0" w:color="auto"/>
                                                                                    <w:bottom w:val="none" w:sz="0" w:space="0" w:color="auto"/>
                                                                                    <w:right w:val="none" w:sz="0" w:space="0" w:color="auto"/>
                                                                                  </w:divBdr>
                                                                                </w:div>
                                                                                <w:div w:id="597517825">
                                                                                  <w:marLeft w:val="0"/>
                                                                                  <w:marRight w:val="0"/>
                                                                                  <w:marTop w:val="0"/>
                                                                                  <w:marBottom w:val="0"/>
                                                                                  <w:divBdr>
                                                                                    <w:top w:val="none" w:sz="0" w:space="0" w:color="auto"/>
                                                                                    <w:left w:val="none" w:sz="0" w:space="0" w:color="auto"/>
                                                                                    <w:bottom w:val="none" w:sz="0" w:space="0" w:color="auto"/>
                                                                                    <w:right w:val="none" w:sz="0" w:space="0" w:color="auto"/>
                                                                                  </w:divBdr>
                                                                                </w:div>
                                                                                <w:div w:id="1499424756">
                                                                                  <w:marLeft w:val="0"/>
                                                                                  <w:marRight w:val="0"/>
                                                                                  <w:marTop w:val="0"/>
                                                                                  <w:marBottom w:val="0"/>
                                                                                  <w:divBdr>
                                                                                    <w:top w:val="none" w:sz="0" w:space="0" w:color="auto"/>
                                                                                    <w:left w:val="none" w:sz="0" w:space="0" w:color="auto"/>
                                                                                    <w:bottom w:val="none" w:sz="0" w:space="0" w:color="auto"/>
                                                                                    <w:right w:val="none" w:sz="0" w:space="0" w:color="auto"/>
                                                                                  </w:divBdr>
                                                                                </w:div>
                                                                                <w:div w:id="54395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1925702">
      <w:bodyDiv w:val="1"/>
      <w:marLeft w:val="0"/>
      <w:marRight w:val="0"/>
      <w:marTop w:val="0"/>
      <w:marBottom w:val="0"/>
      <w:divBdr>
        <w:top w:val="none" w:sz="0" w:space="0" w:color="auto"/>
        <w:left w:val="none" w:sz="0" w:space="0" w:color="auto"/>
        <w:bottom w:val="none" w:sz="0" w:space="0" w:color="auto"/>
        <w:right w:val="none" w:sz="0" w:space="0" w:color="auto"/>
      </w:divBdr>
    </w:div>
    <w:div w:id="1330215668">
      <w:bodyDiv w:val="1"/>
      <w:marLeft w:val="0"/>
      <w:marRight w:val="0"/>
      <w:marTop w:val="0"/>
      <w:marBottom w:val="0"/>
      <w:divBdr>
        <w:top w:val="none" w:sz="0" w:space="0" w:color="auto"/>
        <w:left w:val="none" w:sz="0" w:space="0" w:color="auto"/>
        <w:bottom w:val="none" w:sz="0" w:space="0" w:color="auto"/>
        <w:right w:val="none" w:sz="0" w:space="0" w:color="auto"/>
      </w:divBdr>
    </w:div>
    <w:div w:id="1460144746">
      <w:bodyDiv w:val="1"/>
      <w:marLeft w:val="0"/>
      <w:marRight w:val="0"/>
      <w:marTop w:val="0"/>
      <w:marBottom w:val="0"/>
      <w:divBdr>
        <w:top w:val="none" w:sz="0" w:space="0" w:color="auto"/>
        <w:left w:val="none" w:sz="0" w:space="0" w:color="auto"/>
        <w:bottom w:val="none" w:sz="0" w:space="0" w:color="auto"/>
        <w:right w:val="none" w:sz="0" w:space="0" w:color="auto"/>
      </w:divBdr>
      <w:divsChild>
        <w:div w:id="1944723894">
          <w:marLeft w:val="0"/>
          <w:marRight w:val="0"/>
          <w:marTop w:val="0"/>
          <w:marBottom w:val="0"/>
          <w:divBdr>
            <w:top w:val="none" w:sz="0" w:space="0" w:color="auto"/>
            <w:left w:val="none" w:sz="0" w:space="0" w:color="auto"/>
            <w:bottom w:val="none" w:sz="0" w:space="0" w:color="auto"/>
            <w:right w:val="none" w:sz="0" w:space="0" w:color="auto"/>
          </w:divBdr>
          <w:divsChild>
            <w:div w:id="1504976751">
              <w:marLeft w:val="0"/>
              <w:marRight w:val="0"/>
              <w:marTop w:val="0"/>
              <w:marBottom w:val="0"/>
              <w:divBdr>
                <w:top w:val="none" w:sz="0" w:space="0" w:color="auto"/>
                <w:left w:val="none" w:sz="0" w:space="0" w:color="auto"/>
                <w:bottom w:val="none" w:sz="0" w:space="0" w:color="auto"/>
                <w:right w:val="none" w:sz="0" w:space="0" w:color="auto"/>
              </w:divBdr>
              <w:divsChild>
                <w:div w:id="86391638">
                  <w:marLeft w:val="0"/>
                  <w:marRight w:val="0"/>
                  <w:marTop w:val="0"/>
                  <w:marBottom w:val="0"/>
                  <w:divBdr>
                    <w:top w:val="none" w:sz="0" w:space="0" w:color="auto"/>
                    <w:left w:val="none" w:sz="0" w:space="0" w:color="auto"/>
                    <w:bottom w:val="none" w:sz="0" w:space="0" w:color="auto"/>
                    <w:right w:val="none" w:sz="0" w:space="0" w:color="auto"/>
                  </w:divBdr>
                  <w:divsChild>
                    <w:div w:id="167866586">
                      <w:marLeft w:val="0"/>
                      <w:marRight w:val="0"/>
                      <w:marTop w:val="0"/>
                      <w:marBottom w:val="0"/>
                      <w:divBdr>
                        <w:top w:val="none" w:sz="0" w:space="0" w:color="auto"/>
                        <w:left w:val="none" w:sz="0" w:space="0" w:color="auto"/>
                        <w:bottom w:val="none" w:sz="0" w:space="0" w:color="auto"/>
                        <w:right w:val="none" w:sz="0" w:space="0" w:color="auto"/>
                      </w:divBdr>
                      <w:divsChild>
                        <w:div w:id="238709781">
                          <w:marLeft w:val="0"/>
                          <w:marRight w:val="0"/>
                          <w:marTop w:val="0"/>
                          <w:marBottom w:val="0"/>
                          <w:divBdr>
                            <w:top w:val="none" w:sz="0" w:space="0" w:color="auto"/>
                            <w:left w:val="none" w:sz="0" w:space="0" w:color="auto"/>
                            <w:bottom w:val="none" w:sz="0" w:space="0" w:color="auto"/>
                            <w:right w:val="none" w:sz="0" w:space="0" w:color="auto"/>
                          </w:divBdr>
                          <w:divsChild>
                            <w:div w:id="449322183">
                              <w:marLeft w:val="0"/>
                              <w:marRight w:val="0"/>
                              <w:marTop w:val="0"/>
                              <w:marBottom w:val="0"/>
                              <w:divBdr>
                                <w:top w:val="none" w:sz="0" w:space="0" w:color="auto"/>
                                <w:left w:val="none" w:sz="0" w:space="0" w:color="auto"/>
                                <w:bottom w:val="none" w:sz="0" w:space="0" w:color="auto"/>
                                <w:right w:val="none" w:sz="0" w:space="0" w:color="auto"/>
                              </w:divBdr>
                              <w:divsChild>
                                <w:div w:id="1850214101">
                                  <w:marLeft w:val="0"/>
                                  <w:marRight w:val="0"/>
                                  <w:marTop w:val="0"/>
                                  <w:marBottom w:val="0"/>
                                  <w:divBdr>
                                    <w:top w:val="none" w:sz="0" w:space="0" w:color="auto"/>
                                    <w:left w:val="none" w:sz="0" w:space="0" w:color="auto"/>
                                    <w:bottom w:val="none" w:sz="0" w:space="0" w:color="auto"/>
                                    <w:right w:val="none" w:sz="0" w:space="0" w:color="auto"/>
                                  </w:divBdr>
                                  <w:divsChild>
                                    <w:div w:id="676464286">
                                      <w:marLeft w:val="0"/>
                                      <w:marRight w:val="0"/>
                                      <w:marTop w:val="0"/>
                                      <w:marBottom w:val="0"/>
                                      <w:divBdr>
                                        <w:top w:val="none" w:sz="0" w:space="0" w:color="auto"/>
                                        <w:left w:val="none" w:sz="0" w:space="0" w:color="auto"/>
                                        <w:bottom w:val="none" w:sz="0" w:space="0" w:color="auto"/>
                                        <w:right w:val="none" w:sz="0" w:space="0" w:color="auto"/>
                                      </w:divBdr>
                                      <w:divsChild>
                                        <w:div w:id="675350810">
                                          <w:marLeft w:val="0"/>
                                          <w:marRight w:val="0"/>
                                          <w:marTop w:val="0"/>
                                          <w:marBottom w:val="0"/>
                                          <w:divBdr>
                                            <w:top w:val="none" w:sz="0" w:space="0" w:color="auto"/>
                                            <w:left w:val="none" w:sz="0" w:space="0" w:color="auto"/>
                                            <w:bottom w:val="none" w:sz="0" w:space="0" w:color="auto"/>
                                            <w:right w:val="none" w:sz="0" w:space="0" w:color="auto"/>
                                          </w:divBdr>
                                          <w:divsChild>
                                            <w:div w:id="530874331">
                                              <w:marLeft w:val="0"/>
                                              <w:marRight w:val="0"/>
                                              <w:marTop w:val="0"/>
                                              <w:marBottom w:val="0"/>
                                              <w:divBdr>
                                                <w:top w:val="none" w:sz="0" w:space="0" w:color="auto"/>
                                                <w:left w:val="none" w:sz="0" w:space="0" w:color="auto"/>
                                                <w:bottom w:val="none" w:sz="0" w:space="0" w:color="auto"/>
                                                <w:right w:val="none" w:sz="0" w:space="0" w:color="auto"/>
                                              </w:divBdr>
                                              <w:divsChild>
                                                <w:div w:id="1809661443">
                                                  <w:marLeft w:val="0"/>
                                                  <w:marRight w:val="0"/>
                                                  <w:marTop w:val="0"/>
                                                  <w:marBottom w:val="0"/>
                                                  <w:divBdr>
                                                    <w:top w:val="none" w:sz="0" w:space="0" w:color="auto"/>
                                                    <w:left w:val="none" w:sz="0" w:space="0" w:color="auto"/>
                                                    <w:bottom w:val="none" w:sz="0" w:space="0" w:color="auto"/>
                                                    <w:right w:val="none" w:sz="0" w:space="0" w:color="auto"/>
                                                  </w:divBdr>
                                                  <w:divsChild>
                                                    <w:div w:id="976295723">
                                                      <w:marLeft w:val="0"/>
                                                      <w:marRight w:val="0"/>
                                                      <w:marTop w:val="0"/>
                                                      <w:marBottom w:val="0"/>
                                                      <w:divBdr>
                                                        <w:top w:val="none" w:sz="0" w:space="0" w:color="auto"/>
                                                        <w:left w:val="none" w:sz="0" w:space="0" w:color="auto"/>
                                                        <w:bottom w:val="none" w:sz="0" w:space="0" w:color="auto"/>
                                                        <w:right w:val="none" w:sz="0" w:space="0" w:color="auto"/>
                                                      </w:divBdr>
                                                      <w:divsChild>
                                                        <w:div w:id="664018260">
                                                          <w:marLeft w:val="0"/>
                                                          <w:marRight w:val="0"/>
                                                          <w:marTop w:val="0"/>
                                                          <w:marBottom w:val="0"/>
                                                          <w:divBdr>
                                                            <w:top w:val="none" w:sz="0" w:space="0" w:color="auto"/>
                                                            <w:left w:val="none" w:sz="0" w:space="0" w:color="auto"/>
                                                            <w:bottom w:val="none" w:sz="0" w:space="0" w:color="auto"/>
                                                            <w:right w:val="none" w:sz="0" w:space="0" w:color="auto"/>
                                                          </w:divBdr>
                                                          <w:divsChild>
                                                            <w:div w:id="1060596241">
                                                              <w:marLeft w:val="0"/>
                                                              <w:marRight w:val="150"/>
                                                              <w:marTop w:val="0"/>
                                                              <w:marBottom w:val="150"/>
                                                              <w:divBdr>
                                                                <w:top w:val="none" w:sz="0" w:space="0" w:color="auto"/>
                                                                <w:left w:val="none" w:sz="0" w:space="0" w:color="auto"/>
                                                                <w:bottom w:val="none" w:sz="0" w:space="0" w:color="auto"/>
                                                                <w:right w:val="none" w:sz="0" w:space="0" w:color="auto"/>
                                                              </w:divBdr>
                                                              <w:divsChild>
                                                                <w:div w:id="375156385">
                                                                  <w:marLeft w:val="0"/>
                                                                  <w:marRight w:val="0"/>
                                                                  <w:marTop w:val="0"/>
                                                                  <w:marBottom w:val="0"/>
                                                                  <w:divBdr>
                                                                    <w:top w:val="none" w:sz="0" w:space="0" w:color="auto"/>
                                                                    <w:left w:val="none" w:sz="0" w:space="0" w:color="auto"/>
                                                                    <w:bottom w:val="none" w:sz="0" w:space="0" w:color="auto"/>
                                                                    <w:right w:val="none" w:sz="0" w:space="0" w:color="auto"/>
                                                                  </w:divBdr>
                                                                  <w:divsChild>
                                                                    <w:div w:id="2051831840">
                                                                      <w:marLeft w:val="0"/>
                                                                      <w:marRight w:val="0"/>
                                                                      <w:marTop w:val="0"/>
                                                                      <w:marBottom w:val="0"/>
                                                                      <w:divBdr>
                                                                        <w:top w:val="none" w:sz="0" w:space="0" w:color="auto"/>
                                                                        <w:left w:val="none" w:sz="0" w:space="0" w:color="auto"/>
                                                                        <w:bottom w:val="none" w:sz="0" w:space="0" w:color="auto"/>
                                                                        <w:right w:val="none" w:sz="0" w:space="0" w:color="auto"/>
                                                                      </w:divBdr>
                                                                      <w:divsChild>
                                                                        <w:div w:id="183441896">
                                                                          <w:marLeft w:val="0"/>
                                                                          <w:marRight w:val="0"/>
                                                                          <w:marTop w:val="0"/>
                                                                          <w:marBottom w:val="0"/>
                                                                          <w:divBdr>
                                                                            <w:top w:val="none" w:sz="0" w:space="0" w:color="auto"/>
                                                                            <w:left w:val="none" w:sz="0" w:space="0" w:color="auto"/>
                                                                            <w:bottom w:val="none" w:sz="0" w:space="0" w:color="auto"/>
                                                                            <w:right w:val="none" w:sz="0" w:space="0" w:color="auto"/>
                                                                          </w:divBdr>
                                                                          <w:divsChild>
                                                                            <w:div w:id="64300145">
                                                                              <w:marLeft w:val="0"/>
                                                                              <w:marRight w:val="0"/>
                                                                              <w:marTop w:val="0"/>
                                                                              <w:marBottom w:val="0"/>
                                                                              <w:divBdr>
                                                                                <w:top w:val="none" w:sz="0" w:space="0" w:color="auto"/>
                                                                                <w:left w:val="none" w:sz="0" w:space="0" w:color="auto"/>
                                                                                <w:bottom w:val="none" w:sz="0" w:space="0" w:color="auto"/>
                                                                                <w:right w:val="none" w:sz="0" w:space="0" w:color="auto"/>
                                                                              </w:divBdr>
                                                                              <w:divsChild>
                                                                                <w:div w:id="1311523374">
                                                                                  <w:marLeft w:val="0"/>
                                                                                  <w:marRight w:val="0"/>
                                                                                  <w:marTop w:val="0"/>
                                                                                  <w:marBottom w:val="0"/>
                                                                                  <w:divBdr>
                                                                                    <w:top w:val="none" w:sz="0" w:space="0" w:color="auto"/>
                                                                                    <w:left w:val="none" w:sz="0" w:space="0" w:color="auto"/>
                                                                                    <w:bottom w:val="none" w:sz="0" w:space="0" w:color="auto"/>
                                                                                    <w:right w:val="none" w:sz="0" w:space="0" w:color="auto"/>
                                                                                  </w:divBdr>
                                                                                </w:div>
                                                                                <w:div w:id="1764916586">
                                                                                  <w:marLeft w:val="0"/>
                                                                                  <w:marRight w:val="0"/>
                                                                                  <w:marTop w:val="0"/>
                                                                                  <w:marBottom w:val="0"/>
                                                                                  <w:divBdr>
                                                                                    <w:top w:val="none" w:sz="0" w:space="0" w:color="auto"/>
                                                                                    <w:left w:val="none" w:sz="0" w:space="0" w:color="auto"/>
                                                                                    <w:bottom w:val="none" w:sz="0" w:space="0" w:color="auto"/>
                                                                                    <w:right w:val="none" w:sz="0" w:space="0" w:color="auto"/>
                                                                                  </w:divBdr>
                                                                                </w:div>
                                                                                <w:div w:id="33695376">
                                                                                  <w:marLeft w:val="0"/>
                                                                                  <w:marRight w:val="0"/>
                                                                                  <w:marTop w:val="0"/>
                                                                                  <w:marBottom w:val="0"/>
                                                                                  <w:divBdr>
                                                                                    <w:top w:val="none" w:sz="0" w:space="0" w:color="auto"/>
                                                                                    <w:left w:val="none" w:sz="0" w:space="0" w:color="auto"/>
                                                                                    <w:bottom w:val="none" w:sz="0" w:space="0" w:color="auto"/>
                                                                                    <w:right w:val="none" w:sz="0" w:space="0" w:color="auto"/>
                                                                                  </w:divBdr>
                                                                                </w:div>
                                                                                <w:div w:id="1832136377">
                                                                                  <w:marLeft w:val="0"/>
                                                                                  <w:marRight w:val="0"/>
                                                                                  <w:marTop w:val="0"/>
                                                                                  <w:marBottom w:val="0"/>
                                                                                  <w:divBdr>
                                                                                    <w:top w:val="none" w:sz="0" w:space="0" w:color="auto"/>
                                                                                    <w:left w:val="none" w:sz="0" w:space="0" w:color="auto"/>
                                                                                    <w:bottom w:val="none" w:sz="0" w:space="0" w:color="auto"/>
                                                                                    <w:right w:val="none" w:sz="0" w:space="0" w:color="auto"/>
                                                                                  </w:divBdr>
                                                                                </w:div>
                                                                                <w:div w:id="88888057">
                                                                                  <w:marLeft w:val="0"/>
                                                                                  <w:marRight w:val="0"/>
                                                                                  <w:marTop w:val="0"/>
                                                                                  <w:marBottom w:val="0"/>
                                                                                  <w:divBdr>
                                                                                    <w:top w:val="none" w:sz="0" w:space="0" w:color="auto"/>
                                                                                    <w:left w:val="none" w:sz="0" w:space="0" w:color="auto"/>
                                                                                    <w:bottom w:val="none" w:sz="0" w:space="0" w:color="auto"/>
                                                                                    <w:right w:val="none" w:sz="0" w:space="0" w:color="auto"/>
                                                                                  </w:divBdr>
                                                                                </w:div>
                                                                                <w:div w:id="1044330087">
                                                                                  <w:marLeft w:val="0"/>
                                                                                  <w:marRight w:val="0"/>
                                                                                  <w:marTop w:val="0"/>
                                                                                  <w:marBottom w:val="0"/>
                                                                                  <w:divBdr>
                                                                                    <w:top w:val="none" w:sz="0" w:space="0" w:color="auto"/>
                                                                                    <w:left w:val="none" w:sz="0" w:space="0" w:color="auto"/>
                                                                                    <w:bottom w:val="none" w:sz="0" w:space="0" w:color="auto"/>
                                                                                    <w:right w:val="none" w:sz="0" w:space="0" w:color="auto"/>
                                                                                  </w:divBdr>
                                                                                </w:div>
                                                                                <w:div w:id="949702091">
                                                                                  <w:marLeft w:val="0"/>
                                                                                  <w:marRight w:val="0"/>
                                                                                  <w:marTop w:val="0"/>
                                                                                  <w:marBottom w:val="0"/>
                                                                                  <w:divBdr>
                                                                                    <w:top w:val="none" w:sz="0" w:space="0" w:color="auto"/>
                                                                                    <w:left w:val="none" w:sz="0" w:space="0" w:color="auto"/>
                                                                                    <w:bottom w:val="none" w:sz="0" w:space="0" w:color="auto"/>
                                                                                    <w:right w:val="none" w:sz="0" w:space="0" w:color="auto"/>
                                                                                  </w:divBdr>
                                                                                </w:div>
                                                                                <w:div w:id="200560926">
                                                                                  <w:marLeft w:val="0"/>
                                                                                  <w:marRight w:val="0"/>
                                                                                  <w:marTop w:val="0"/>
                                                                                  <w:marBottom w:val="0"/>
                                                                                  <w:divBdr>
                                                                                    <w:top w:val="none" w:sz="0" w:space="0" w:color="auto"/>
                                                                                    <w:left w:val="none" w:sz="0" w:space="0" w:color="auto"/>
                                                                                    <w:bottom w:val="none" w:sz="0" w:space="0" w:color="auto"/>
                                                                                    <w:right w:val="none" w:sz="0" w:space="0" w:color="auto"/>
                                                                                  </w:divBdr>
                                                                                </w:div>
                                                                                <w:div w:id="49410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36113022">
      <w:bodyDiv w:val="1"/>
      <w:marLeft w:val="0"/>
      <w:marRight w:val="0"/>
      <w:marTop w:val="0"/>
      <w:marBottom w:val="0"/>
      <w:divBdr>
        <w:top w:val="none" w:sz="0" w:space="0" w:color="auto"/>
        <w:left w:val="none" w:sz="0" w:space="0" w:color="auto"/>
        <w:bottom w:val="none" w:sz="0" w:space="0" w:color="auto"/>
        <w:right w:val="none" w:sz="0" w:space="0" w:color="auto"/>
      </w:divBdr>
    </w:div>
    <w:div w:id="1918052079">
      <w:bodyDiv w:val="1"/>
      <w:marLeft w:val="0"/>
      <w:marRight w:val="0"/>
      <w:marTop w:val="0"/>
      <w:marBottom w:val="0"/>
      <w:divBdr>
        <w:top w:val="none" w:sz="0" w:space="0" w:color="auto"/>
        <w:left w:val="none" w:sz="0" w:space="0" w:color="auto"/>
        <w:bottom w:val="none" w:sz="0" w:space="0" w:color="auto"/>
        <w:right w:val="none" w:sz="0" w:space="0" w:color="auto"/>
      </w:divBdr>
      <w:divsChild>
        <w:div w:id="721367480">
          <w:marLeft w:val="0"/>
          <w:marRight w:val="0"/>
          <w:marTop w:val="0"/>
          <w:marBottom w:val="0"/>
          <w:divBdr>
            <w:top w:val="none" w:sz="0" w:space="0" w:color="auto"/>
            <w:left w:val="none" w:sz="0" w:space="0" w:color="auto"/>
            <w:bottom w:val="none" w:sz="0" w:space="0" w:color="auto"/>
            <w:right w:val="none" w:sz="0" w:space="0" w:color="auto"/>
          </w:divBdr>
          <w:divsChild>
            <w:div w:id="1489858295">
              <w:marLeft w:val="0"/>
              <w:marRight w:val="0"/>
              <w:marTop w:val="0"/>
              <w:marBottom w:val="0"/>
              <w:divBdr>
                <w:top w:val="none" w:sz="0" w:space="0" w:color="auto"/>
                <w:left w:val="none" w:sz="0" w:space="0" w:color="auto"/>
                <w:bottom w:val="none" w:sz="0" w:space="0" w:color="auto"/>
                <w:right w:val="none" w:sz="0" w:space="0" w:color="auto"/>
              </w:divBdr>
              <w:divsChild>
                <w:div w:id="95296746">
                  <w:marLeft w:val="0"/>
                  <w:marRight w:val="0"/>
                  <w:marTop w:val="0"/>
                  <w:marBottom w:val="0"/>
                  <w:divBdr>
                    <w:top w:val="none" w:sz="0" w:space="0" w:color="auto"/>
                    <w:left w:val="none" w:sz="0" w:space="0" w:color="auto"/>
                    <w:bottom w:val="none" w:sz="0" w:space="0" w:color="auto"/>
                    <w:right w:val="none" w:sz="0" w:space="0" w:color="auto"/>
                  </w:divBdr>
                  <w:divsChild>
                    <w:div w:id="2121678762">
                      <w:marLeft w:val="0"/>
                      <w:marRight w:val="0"/>
                      <w:marTop w:val="0"/>
                      <w:marBottom w:val="0"/>
                      <w:divBdr>
                        <w:top w:val="none" w:sz="0" w:space="0" w:color="auto"/>
                        <w:left w:val="none" w:sz="0" w:space="0" w:color="auto"/>
                        <w:bottom w:val="none" w:sz="0" w:space="0" w:color="auto"/>
                        <w:right w:val="none" w:sz="0" w:space="0" w:color="auto"/>
                      </w:divBdr>
                      <w:divsChild>
                        <w:div w:id="1962607893">
                          <w:marLeft w:val="0"/>
                          <w:marRight w:val="0"/>
                          <w:marTop w:val="0"/>
                          <w:marBottom w:val="0"/>
                          <w:divBdr>
                            <w:top w:val="none" w:sz="0" w:space="0" w:color="auto"/>
                            <w:left w:val="none" w:sz="0" w:space="0" w:color="auto"/>
                            <w:bottom w:val="none" w:sz="0" w:space="0" w:color="auto"/>
                            <w:right w:val="none" w:sz="0" w:space="0" w:color="auto"/>
                          </w:divBdr>
                          <w:divsChild>
                            <w:div w:id="266499110">
                              <w:marLeft w:val="0"/>
                              <w:marRight w:val="0"/>
                              <w:marTop w:val="0"/>
                              <w:marBottom w:val="0"/>
                              <w:divBdr>
                                <w:top w:val="none" w:sz="0" w:space="0" w:color="auto"/>
                                <w:left w:val="none" w:sz="0" w:space="0" w:color="auto"/>
                                <w:bottom w:val="none" w:sz="0" w:space="0" w:color="auto"/>
                                <w:right w:val="none" w:sz="0" w:space="0" w:color="auto"/>
                              </w:divBdr>
                              <w:divsChild>
                                <w:div w:id="463693531">
                                  <w:marLeft w:val="0"/>
                                  <w:marRight w:val="0"/>
                                  <w:marTop w:val="0"/>
                                  <w:marBottom w:val="0"/>
                                  <w:divBdr>
                                    <w:top w:val="none" w:sz="0" w:space="0" w:color="auto"/>
                                    <w:left w:val="none" w:sz="0" w:space="0" w:color="auto"/>
                                    <w:bottom w:val="none" w:sz="0" w:space="0" w:color="auto"/>
                                    <w:right w:val="none" w:sz="0" w:space="0" w:color="auto"/>
                                  </w:divBdr>
                                  <w:divsChild>
                                    <w:div w:id="1349675713">
                                      <w:marLeft w:val="0"/>
                                      <w:marRight w:val="0"/>
                                      <w:marTop w:val="0"/>
                                      <w:marBottom w:val="0"/>
                                      <w:divBdr>
                                        <w:top w:val="none" w:sz="0" w:space="0" w:color="auto"/>
                                        <w:left w:val="none" w:sz="0" w:space="0" w:color="auto"/>
                                        <w:bottom w:val="none" w:sz="0" w:space="0" w:color="auto"/>
                                        <w:right w:val="none" w:sz="0" w:space="0" w:color="auto"/>
                                      </w:divBdr>
                                      <w:divsChild>
                                        <w:div w:id="1676109793">
                                          <w:marLeft w:val="0"/>
                                          <w:marRight w:val="0"/>
                                          <w:marTop w:val="0"/>
                                          <w:marBottom w:val="0"/>
                                          <w:divBdr>
                                            <w:top w:val="none" w:sz="0" w:space="0" w:color="auto"/>
                                            <w:left w:val="none" w:sz="0" w:space="0" w:color="auto"/>
                                            <w:bottom w:val="none" w:sz="0" w:space="0" w:color="auto"/>
                                            <w:right w:val="none" w:sz="0" w:space="0" w:color="auto"/>
                                          </w:divBdr>
                                          <w:divsChild>
                                            <w:div w:id="173106859">
                                              <w:marLeft w:val="0"/>
                                              <w:marRight w:val="0"/>
                                              <w:marTop w:val="0"/>
                                              <w:marBottom w:val="0"/>
                                              <w:divBdr>
                                                <w:top w:val="none" w:sz="0" w:space="0" w:color="auto"/>
                                                <w:left w:val="none" w:sz="0" w:space="0" w:color="auto"/>
                                                <w:bottom w:val="none" w:sz="0" w:space="0" w:color="auto"/>
                                                <w:right w:val="none" w:sz="0" w:space="0" w:color="auto"/>
                                              </w:divBdr>
                                              <w:divsChild>
                                                <w:div w:id="1445686066">
                                                  <w:marLeft w:val="0"/>
                                                  <w:marRight w:val="0"/>
                                                  <w:marTop w:val="0"/>
                                                  <w:marBottom w:val="0"/>
                                                  <w:divBdr>
                                                    <w:top w:val="none" w:sz="0" w:space="0" w:color="auto"/>
                                                    <w:left w:val="none" w:sz="0" w:space="0" w:color="auto"/>
                                                    <w:bottom w:val="none" w:sz="0" w:space="0" w:color="auto"/>
                                                    <w:right w:val="none" w:sz="0" w:space="0" w:color="auto"/>
                                                  </w:divBdr>
                                                  <w:divsChild>
                                                    <w:div w:id="1271359277">
                                                      <w:marLeft w:val="0"/>
                                                      <w:marRight w:val="0"/>
                                                      <w:marTop w:val="0"/>
                                                      <w:marBottom w:val="0"/>
                                                      <w:divBdr>
                                                        <w:top w:val="none" w:sz="0" w:space="0" w:color="auto"/>
                                                        <w:left w:val="none" w:sz="0" w:space="0" w:color="auto"/>
                                                        <w:bottom w:val="none" w:sz="0" w:space="0" w:color="auto"/>
                                                        <w:right w:val="none" w:sz="0" w:space="0" w:color="auto"/>
                                                      </w:divBdr>
                                                      <w:divsChild>
                                                        <w:div w:id="964459347">
                                                          <w:marLeft w:val="0"/>
                                                          <w:marRight w:val="0"/>
                                                          <w:marTop w:val="0"/>
                                                          <w:marBottom w:val="0"/>
                                                          <w:divBdr>
                                                            <w:top w:val="none" w:sz="0" w:space="0" w:color="auto"/>
                                                            <w:left w:val="none" w:sz="0" w:space="0" w:color="auto"/>
                                                            <w:bottom w:val="none" w:sz="0" w:space="0" w:color="auto"/>
                                                            <w:right w:val="none" w:sz="0" w:space="0" w:color="auto"/>
                                                          </w:divBdr>
                                                          <w:divsChild>
                                                            <w:div w:id="1283462063">
                                                              <w:marLeft w:val="0"/>
                                                              <w:marRight w:val="150"/>
                                                              <w:marTop w:val="0"/>
                                                              <w:marBottom w:val="150"/>
                                                              <w:divBdr>
                                                                <w:top w:val="none" w:sz="0" w:space="0" w:color="auto"/>
                                                                <w:left w:val="none" w:sz="0" w:space="0" w:color="auto"/>
                                                                <w:bottom w:val="none" w:sz="0" w:space="0" w:color="auto"/>
                                                                <w:right w:val="none" w:sz="0" w:space="0" w:color="auto"/>
                                                              </w:divBdr>
                                                              <w:divsChild>
                                                                <w:div w:id="1622416908">
                                                                  <w:marLeft w:val="0"/>
                                                                  <w:marRight w:val="0"/>
                                                                  <w:marTop w:val="0"/>
                                                                  <w:marBottom w:val="0"/>
                                                                  <w:divBdr>
                                                                    <w:top w:val="none" w:sz="0" w:space="0" w:color="auto"/>
                                                                    <w:left w:val="none" w:sz="0" w:space="0" w:color="auto"/>
                                                                    <w:bottom w:val="none" w:sz="0" w:space="0" w:color="auto"/>
                                                                    <w:right w:val="none" w:sz="0" w:space="0" w:color="auto"/>
                                                                  </w:divBdr>
                                                                  <w:divsChild>
                                                                    <w:div w:id="607741168">
                                                                      <w:marLeft w:val="0"/>
                                                                      <w:marRight w:val="0"/>
                                                                      <w:marTop w:val="0"/>
                                                                      <w:marBottom w:val="0"/>
                                                                      <w:divBdr>
                                                                        <w:top w:val="none" w:sz="0" w:space="0" w:color="auto"/>
                                                                        <w:left w:val="none" w:sz="0" w:space="0" w:color="auto"/>
                                                                        <w:bottom w:val="none" w:sz="0" w:space="0" w:color="auto"/>
                                                                        <w:right w:val="none" w:sz="0" w:space="0" w:color="auto"/>
                                                                      </w:divBdr>
                                                                      <w:divsChild>
                                                                        <w:div w:id="1797068339">
                                                                          <w:marLeft w:val="0"/>
                                                                          <w:marRight w:val="0"/>
                                                                          <w:marTop w:val="0"/>
                                                                          <w:marBottom w:val="0"/>
                                                                          <w:divBdr>
                                                                            <w:top w:val="none" w:sz="0" w:space="0" w:color="auto"/>
                                                                            <w:left w:val="none" w:sz="0" w:space="0" w:color="auto"/>
                                                                            <w:bottom w:val="none" w:sz="0" w:space="0" w:color="auto"/>
                                                                            <w:right w:val="none" w:sz="0" w:space="0" w:color="auto"/>
                                                                          </w:divBdr>
                                                                          <w:divsChild>
                                                                            <w:div w:id="651715270">
                                                                              <w:marLeft w:val="0"/>
                                                                              <w:marRight w:val="0"/>
                                                                              <w:marTop w:val="0"/>
                                                                              <w:marBottom w:val="0"/>
                                                                              <w:divBdr>
                                                                                <w:top w:val="none" w:sz="0" w:space="0" w:color="auto"/>
                                                                                <w:left w:val="none" w:sz="0" w:space="0" w:color="auto"/>
                                                                                <w:bottom w:val="none" w:sz="0" w:space="0" w:color="auto"/>
                                                                                <w:right w:val="none" w:sz="0" w:space="0" w:color="auto"/>
                                                                              </w:divBdr>
                                                                              <w:divsChild>
                                                                                <w:div w:id="1425767214">
                                                                                  <w:marLeft w:val="0"/>
                                                                                  <w:marRight w:val="0"/>
                                                                                  <w:marTop w:val="0"/>
                                                                                  <w:marBottom w:val="0"/>
                                                                                  <w:divBdr>
                                                                                    <w:top w:val="none" w:sz="0" w:space="0" w:color="auto"/>
                                                                                    <w:left w:val="none" w:sz="0" w:space="0" w:color="auto"/>
                                                                                    <w:bottom w:val="none" w:sz="0" w:space="0" w:color="auto"/>
                                                                                    <w:right w:val="none" w:sz="0" w:space="0" w:color="auto"/>
                                                                                  </w:divBdr>
                                                                                </w:div>
                                                                                <w:div w:id="1121261881">
                                                                                  <w:marLeft w:val="0"/>
                                                                                  <w:marRight w:val="0"/>
                                                                                  <w:marTop w:val="0"/>
                                                                                  <w:marBottom w:val="0"/>
                                                                                  <w:divBdr>
                                                                                    <w:top w:val="none" w:sz="0" w:space="0" w:color="auto"/>
                                                                                    <w:left w:val="none" w:sz="0" w:space="0" w:color="auto"/>
                                                                                    <w:bottom w:val="none" w:sz="0" w:space="0" w:color="auto"/>
                                                                                    <w:right w:val="none" w:sz="0" w:space="0" w:color="auto"/>
                                                                                  </w:divBdr>
                                                                                </w:div>
                                                                                <w:div w:id="1039666646">
                                                                                  <w:marLeft w:val="0"/>
                                                                                  <w:marRight w:val="0"/>
                                                                                  <w:marTop w:val="0"/>
                                                                                  <w:marBottom w:val="0"/>
                                                                                  <w:divBdr>
                                                                                    <w:top w:val="none" w:sz="0" w:space="0" w:color="auto"/>
                                                                                    <w:left w:val="none" w:sz="0" w:space="0" w:color="auto"/>
                                                                                    <w:bottom w:val="none" w:sz="0" w:space="0" w:color="auto"/>
                                                                                    <w:right w:val="none" w:sz="0" w:space="0" w:color="auto"/>
                                                                                  </w:divBdr>
                                                                                </w:div>
                                                                                <w:div w:id="1253391539">
                                                                                  <w:marLeft w:val="0"/>
                                                                                  <w:marRight w:val="0"/>
                                                                                  <w:marTop w:val="0"/>
                                                                                  <w:marBottom w:val="0"/>
                                                                                  <w:divBdr>
                                                                                    <w:top w:val="none" w:sz="0" w:space="0" w:color="auto"/>
                                                                                    <w:left w:val="none" w:sz="0" w:space="0" w:color="auto"/>
                                                                                    <w:bottom w:val="none" w:sz="0" w:space="0" w:color="auto"/>
                                                                                    <w:right w:val="none" w:sz="0" w:space="0" w:color="auto"/>
                                                                                  </w:divBdr>
                                                                                </w:div>
                                                                                <w:div w:id="880673256">
                                                                                  <w:marLeft w:val="0"/>
                                                                                  <w:marRight w:val="0"/>
                                                                                  <w:marTop w:val="0"/>
                                                                                  <w:marBottom w:val="0"/>
                                                                                  <w:divBdr>
                                                                                    <w:top w:val="none" w:sz="0" w:space="0" w:color="auto"/>
                                                                                    <w:left w:val="none" w:sz="0" w:space="0" w:color="auto"/>
                                                                                    <w:bottom w:val="none" w:sz="0" w:space="0" w:color="auto"/>
                                                                                    <w:right w:val="none" w:sz="0" w:space="0" w:color="auto"/>
                                                                                  </w:divBdr>
                                                                                </w:div>
                                                                                <w:div w:id="801582917">
                                                                                  <w:marLeft w:val="0"/>
                                                                                  <w:marRight w:val="0"/>
                                                                                  <w:marTop w:val="0"/>
                                                                                  <w:marBottom w:val="0"/>
                                                                                  <w:divBdr>
                                                                                    <w:top w:val="none" w:sz="0" w:space="0" w:color="auto"/>
                                                                                    <w:left w:val="none" w:sz="0" w:space="0" w:color="auto"/>
                                                                                    <w:bottom w:val="none" w:sz="0" w:space="0" w:color="auto"/>
                                                                                    <w:right w:val="none" w:sz="0" w:space="0" w:color="auto"/>
                                                                                  </w:divBdr>
                                                                                </w:div>
                                                                                <w:div w:id="70126409">
                                                                                  <w:marLeft w:val="0"/>
                                                                                  <w:marRight w:val="0"/>
                                                                                  <w:marTop w:val="0"/>
                                                                                  <w:marBottom w:val="0"/>
                                                                                  <w:divBdr>
                                                                                    <w:top w:val="none" w:sz="0" w:space="0" w:color="auto"/>
                                                                                    <w:left w:val="none" w:sz="0" w:space="0" w:color="auto"/>
                                                                                    <w:bottom w:val="none" w:sz="0" w:space="0" w:color="auto"/>
                                                                                    <w:right w:val="none" w:sz="0" w:space="0" w:color="auto"/>
                                                                                  </w:divBdr>
                                                                                </w:div>
                                                                                <w:div w:id="1870096936">
                                                                                  <w:marLeft w:val="0"/>
                                                                                  <w:marRight w:val="0"/>
                                                                                  <w:marTop w:val="0"/>
                                                                                  <w:marBottom w:val="0"/>
                                                                                  <w:divBdr>
                                                                                    <w:top w:val="none" w:sz="0" w:space="0" w:color="auto"/>
                                                                                    <w:left w:val="none" w:sz="0" w:space="0" w:color="auto"/>
                                                                                    <w:bottom w:val="none" w:sz="0" w:space="0" w:color="auto"/>
                                                                                    <w:right w:val="none" w:sz="0" w:space="0" w:color="auto"/>
                                                                                  </w:divBdr>
                                                                                </w:div>
                                                                                <w:div w:id="974528458">
                                                                                  <w:marLeft w:val="0"/>
                                                                                  <w:marRight w:val="0"/>
                                                                                  <w:marTop w:val="0"/>
                                                                                  <w:marBottom w:val="0"/>
                                                                                  <w:divBdr>
                                                                                    <w:top w:val="none" w:sz="0" w:space="0" w:color="auto"/>
                                                                                    <w:left w:val="none" w:sz="0" w:space="0" w:color="auto"/>
                                                                                    <w:bottom w:val="none" w:sz="0" w:space="0" w:color="auto"/>
                                                                                    <w:right w:val="none" w:sz="0" w:space="0" w:color="auto"/>
                                                                                  </w:divBdr>
                                                                                </w:div>
                                                                                <w:div w:id="319162372">
                                                                                  <w:marLeft w:val="0"/>
                                                                                  <w:marRight w:val="0"/>
                                                                                  <w:marTop w:val="0"/>
                                                                                  <w:marBottom w:val="0"/>
                                                                                  <w:divBdr>
                                                                                    <w:top w:val="none" w:sz="0" w:space="0" w:color="auto"/>
                                                                                    <w:left w:val="none" w:sz="0" w:space="0" w:color="auto"/>
                                                                                    <w:bottom w:val="none" w:sz="0" w:space="0" w:color="auto"/>
                                                                                    <w:right w:val="none" w:sz="0" w:space="0" w:color="auto"/>
                                                                                  </w:divBdr>
                                                                                </w:div>
                                                                                <w:div w:id="374699574">
                                                                                  <w:marLeft w:val="0"/>
                                                                                  <w:marRight w:val="0"/>
                                                                                  <w:marTop w:val="0"/>
                                                                                  <w:marBottom w:val="0"/>
                                                                                  <w:divBdr>
                                                                                    <w:top w:val="none" w:sz="0" w:space="0" w:color="auto"/>
                                                                                    <w:left w:val="none" w:sz="0" w:space="0" w:color="auto"/>
                                                                                    <w:bottom w:val="none" w:sz="0" w:space="0" w:color="auto"/>
                                                                                    <w:right w:val="none" w:sz="0" w:space="0" w:color="auto"/>
                                                                                  </w:divBdr>
                                                                                </w:div>
                                                                                <w:div w:id="751392405">
                                                                                  <w:marLeft w:val="0"/>
                                                                                  <w:marRight w:val="0"/>
                                                                                  <w:marTop w:val="0"/>
                                                                                  <w:marBottom w:val="0"/>
                                                                                  <w:divBdr>
                                                                                    <w:top w:val="none" w:sz="0" w:space="0" w:color="auto"/>
                                                                                    <w:left w:val="none" w:sz="0" w:space="0" w:color="auto"/>
                                                                                    <w:bottom w:val="none" w:sz="0" w:space="0" w:color="auto"/>
                                                                                    <w:right w:val="none" w:sz="0" w:space="0" w:color="auto"/>
                                                                                  </w:divBdr>
                                                                                </w:div>
                                                                                <w:div w:id="556011064">
                                                                                  <w:marLeft w:val="0"/>
                                                                                  <w:marRight w:val="0"/>
                                                                                  <w:marTop w:val="0"/>
                                                                                  <w:marBottom w:val="0"/>
                                                                                  <w:divBdr>
                                                                                    <w:top w:val="none" w:sz="0" w:space="0" w:color="auto"/>
                                                                                    <w:left w:val="none" w:sz="0" w:space="0" w:color="auto"/>
                                                                                    <w:bottom w:val="none" w:sz="0" w:space="0" w:color="auto"/>
                                                                                    <w:right w:val="none" w:sz="0" w:space="0" w:color="auto"/>
                                                                                  </w:divBdr>
                                                                                </w:div>
                                                                                <w:div w:id="189414886">
                                                                                  <w:marLeft w:val="0"/>
                                                                                  <w:marRight w:val="0"/>
                                                                                  <w:marTop w:val="0"/>
                                                                                  <w:marBottom w:val="0"/>
                                                                                  <w:divBdr>
                                                                                    <w:top w:val="none" w:sz="0" w:space="0" w:color="auto"/>
                                                                                    <w:left w:val="none" w:sz="0" w:space="0" w:color="auto"/>
                                                                                    <w:bottom w:val="none" w:sz="0" w:space="0" w:color="auto"/>
                                                                                    <w:right w:val="none" w:sz="0" w:space="0" w:color="auto"/>
                                                                                  </w:divBdr>
                                                                                </w:div>
                                                                                <w:div w:id="1195920723">
                                                                                  <w:marLeft w:val="0"/>
                                                                                  <w:marRight w:val="0"/>
                                                                                  <w:marTop w:val="0"/>
                                                                                  <w:marBottom w:val="0"/>
                                                                                  <w:divBdr>
                                                                                    <w:top w:val="none" w:sz="0" w:space="0" w:color="auto"/>
                                                                                    <w:left w:val="none" w:sz="0" w:space="0" w:color="auto"/>
                                                                                    <w:bottom w:val="none" w:sz="0" w:space="0" w:color="auto"/>
                                                                                    <w:right w:val="none" w:sz="0" w:space="0" w:color="auto"/>
                                                                                  </w:divBdr>
                                                                                </w:div>
                                                                                <w:div w:id="184949888">
                                                                                  <w:marLeft w:val="0"/>
                                                                                  <w:marRight w:val="0"/>
                                                                                  <w:marTop w:val="0"/>
                                                                                  <w:marBottom w:val="0"/>
                                                                                  <w:divBdr>
                                                                                    <w:top w:val="none" w:sz="0" w:space="0" w:color="auto"/>
                                                                                    <w:left w:val="none" w:sz="0" w:space="0" w:color="auto"/>
                                                                                    <w:bottom w:val="none" w:sz="0" w:space="0" w:color="auto"/>
                                                                                    <w:right w:val="none" w:sz="0" w:space="0" w:color="auto"/>
                                                                                  </w:divBdr>
                                                                                </w:div>
                                                                                <w:div w:id="1571964601">
                                                                                  <w:marLeft w:val="0"/>
                                                                                  <w:marRight w:val="0"/>
                                                                                  <w:marTop w:val="0"/>
                                                                                  <w:marBottom w:val="0"/>
                                                                                  <w:divBdr>
                                                                                    <w:top w:val="none" w:sz="0" w:space="0" w:color="auto"/>
                                                                                    <w:left w:val="none" w:sz="0" w:space="0" w:color="auto"/>
                                                                                    <w:bottom w:val="none" w:sz="0" w:space="0" w:color="auto"/>
                                                                                    <w:right w:val="none" w:sz="0" w:space="0" w:color="auto"/>
                                                                                  </w:divBdr>
                                                                                </w:div>
                                                                                <w:div w:id="1247615091">
                                                                                  <w:marLeft w:val="0"/>
                                                                                  <w:marRight w:val="0"/>
                                                                                  <w:marTop w:val="0"/>
                                                                                  <w:marBottom w:val="0"/>
                                                                                  <w:divBdr>
                                                                                    <w:top w:val="none" w:sz="0" w:space="0" w:color="auto"/>
                                                                                    <w:left w:val="none" w:sz="0" w:space="0" w:color="auto"/>
                                                                                    <w:bottom w:val="none" w:sz="0" w:space="0" w:color="auto"/>
                                                                                    <w:right w:val="none" w:sz="0" w:space="0" w:color="auto"/>
                                                                                  </w:divBdr>
                                                                                </w:div>
                                                                                <w:div w:id="1968507323">
                                                                                  <w:marLeft w:val="0"/>
                                                                                  <w:marRight w:val="0"/>
                                                                                  <w:marTop w:val="0"/>
                                                                                  <w:marBottom w:val="0"/>
                                                                                  <w:divBdr>
                                                                                    <w:top w:val="none" w:sz="0" w:space="0" w:color="auto"/>
                                                                                    <w:left w:val="none" w:sz="0" w:space="0" w:color="auto"/>
                                                                                    <w:bottom w:val="none" w:sz="0" w:space="0" w:color="auto"/>
                                                                                    <w:right w:val="none" w:sz="0" w:space="0" w:color="auto"/>
                                                                                  </w:divBdr>
                                                                                </w:div>
                                                                                <w:div w:id="162326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02143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package" Target="embeddings/Microsoft_Excel_Worksheet1.xlsx"/><Relationship Id="rId26" Type="http://schemas.openxmlformats.org/officeDocument/2006/relationships/package" Target="embeddings/Microsoft_Excel_Worksheet5.xlsx"/><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emf"/><Relationship Id="rId34" Type="http://schemas.openxmlformats.org/officeDocument/2006/relationships/package" Target="embeddings/Microsoft_Excel_Worksheet10.xlsx"/><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emf"/><Relationship Id="rId25" Type="http://schemas.openxmlformats.org/officeDocument/2006/relationships/image" Target="media/image7.emf"/><Relationship Id="rId33" Type="http://schemas.openxmlformats.org/officeDocument/2006/relationships/image" Target="media/image10.emf"/><Relationship Id="rId38" Type="http://schemas.openxmlformats.org/officeDocument/2006/relationships/image" Target="media/image13.emf"/><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package" Target="embeddings/Microsoft_Excel_Worksheet2.xlsx"/><Relationship Id="rId29"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package" Target="embeddings/Microsoft_Excel_Worksheet4.xlsx"/><Relationship Id="rId32" Type="http://schemas.openxmlformats.org/officeDocument/2006/relationships/package" Target="embeddings/Microsoft_Excel_Worksheet9.xlsx"/><Relationship Id="rId37" Type="http://schemas.openxmlformats.org/officeDocument/2006/relationships/image" Target="media/image12.emf"/><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image" Target="media/image6.emf"/><Relationship Id="rId28" Type="http://schemas.openxmlformats.org/officeDocument/2006/relationships/package" Target="embeddings/Microsoft_Excel_Worksheet6.xlsx"/><Relationship Id="rId36" Type="http://schemas.openxmlformats.org/officeDocument/2006/relationships/package" Target="embeddings/Microsoft_Excel_Worksheet11.xlsx"/><Relationship Id="rId10" Type="http://schemas.openxmlformats.org/officeDocument/2006/relationships/footer" Target="footer1.xml"/><Relationship Id="rId19" Type="http://schemas.openxmlformats.org/officeDocument/2006/relationships/image" Target="media/image4.emf"/><Relationship Id="rId31" Type="http://schemas.openxmlformats.org/officeDocument/2006/relationships/package" Target="embeddings/Microsoft_Excel_Worksheet8.xlsx"/><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package" Target="embeddings/Microsoft_Excel_Worksheet3.xlsx"/><Relationship Id="rId27" Type="http://schemas.openxmlformats.org/officeDocument/2006/relationships/image" Target="media/image8.emf"/><Relationship Id="rId30" Type="http://schemas.openxmlformats.org/officeDocument/2006/relationships/package" Target="embeddings/Microsoft_Excel_Worksheet7.xlsx"/><Relationship Id="rId35" Type="http://schemas.openxmlformats.org/officeDocument/2006/relationships/image" Target="media/image11.emf"/></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39BF10-D6DD-4A43-A5F2-E0B337BA4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4C90420C.dotm</Template>
  <TotalTime>0</TotalTime>
  <Pages>11</Pages>
  <Words>2269</Words>
  <Characters>21600</Characters>
  <Application>Microsoft Office Word</Application>
  <DocSecurity>0</DocSecurity>
  <Lines>180</Lines>
  <Paragraphs>47</Paragraphs>
  <ScaleCrop>false</ScaleCrop>
  <HeadingPairs>
    <vt:vector size="2" baseType="variant">
      <vt:variant>
        <vt:lpstr>Titel</vt:lpstr>
      </vt:variant>
      <vt:variant>
        <vt:i4>1</vt:i4>
      </vt:variant>
    </vt:vector>
  </HeadingPairs>
  <TitlesOfParts>
    <vt:vector size="1" baseType="lpstr">
      <vt:lpstr>Dokumentvorlage</vt:lpstr>
    </vt:vector>
  </TitlesOfParts>
  <Company>Jauslin + Stebler Ingenieure AG</Company>
  <LinksUpToDate>false</LinksUpToDate>
  <CharactersWithSpaces>23822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Dokumentvorlage</dc:title>
  <dc:subject>Dokumentvorlage</dc:subject>
  <dc:creator>Roth Stefan</dc:creator>
  <cp:lastModifiedBy>Schädler Beat</cp:lastModifiedBy>
  <cp:revision>6</cp:revision>
  <cp:lastPrinted>2014-12-12T08:30:00Z</cp:lastPrinted>
  <dcterms:created xsi:type="dcterms:W3CDTF">2014-12-12T06:24:00Z</dcterms:created>
  <dcterms:modified xsi:type="dcterms:W3CDTF">2014-12-12T12:38:00Z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Quelle">
    <vt:lpwstr>Zürich</vt:lpwstr>
  </property>
</Properties>
</file>