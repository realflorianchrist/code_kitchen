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rsidP="001E7EE0">
      <w:pPr>
        <w:pStyle w:val="Kommentartext"/>
        <w:tabs>
          <w:tab w:val="center" w:pos="4819"/>
          <w:tab w:val="right" w:pos="9071"/>
        </w:tabs>
        <w:spacing w:before="240"/>
        <w:jc w:val="left"/>
        <w:outlineLvl w:val="0"/>
        <w:rPr>
          <w:noProof/>
          <w:lang w:val="de-DE"/>
        </w:rPr>
      </w:pPr>
    </w:p>
    <w:p w:rsidR="00DE433A" w:rsidRDefault="00DE433A" w:rsidP="001E7EE0">
      <w:pPr>
        <w:tabs>
          <w:tab w:val="center" w:pos="4819"/>
          <w:tab w:val="right" w:pos="9071"/>
        </w:tabs>
        <w:spacing w:before="120"/>
        <w:jc w:val="left"/>
        <w:sectPr w:rsidR="00DE433A">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p w:rsidR="00E30873" w:rsidRDefault="006A67B5" w:rsidP="00E30873">
      <w:pPr>
        <w:tabs>
          <w:tab w:val="center" w:pos="4819"/>
          <w:tab w:val="right" w:pos="9071"/>
        </w:tabs>
        <w:spacing w:before="1100"/>
        <w:jc w:val="left"/>
        <w:sectPr w:rsidR="00E30873">
          <w:headerReference w:type="default" r:id="rId13"/>
          <w:footerReference w:type="default" r:id="rId14"/>
          <w:headerReference w:type="first" r:id="rId15"/>
          <w:footerReference w:type="first" r:id="rId16"/>
          <w:type w:val="continuous"/>
          <w:pgSz w:w="11907" w:h="16840" w:code="9"/>
          <w:pgMar w:top="1531" w:right="850" w:bottom="1191" w:left="1531" w:header="510" w:footer="283" w:gutter="0"/>
          <w:cols w:space="720"/>
          <w:titlePg/>
          <w:docGrid w:linePitch="299"/>
        </w:sectPr>
      </w:pPr>
      <w:r>
        <w:rPr>
          <w:noProof/>
          <w:lang w:eastAsia="de-CH"/>
        </w:rPr>
        <w:lastRenderedPageBreak/>
        <mc:AlternateContent>
          <mc:Choice Requires="wps">
            <w:drawing>
              <wp:anchor distT="0" distB="0" distL="114300" distR="114300" simplePos="0" relativeHeight="251659264" behindDoc="0" locked="0" layoutInCell="1" allowOverlap="1" wp14:anchorId="53D3DE72" wp14:editId="02098F90">
                <wp:simplePos x="0" y="0"/>
                <wp:positionH relativeFrom="column">
                  <wp:posOffset>3154045</wp:posOffset>
                </wp:positionH>
                <wp:positionV relativeFrom="paragraph">
                  <wp:posOffset>64770</wp:posOffset>
                </wp:positionV>
                <wp:extent cx="2941955" cy="2369185"/>
                <wp:effectExtent l="0" t="0" r="0" b="0"/>
                <wp:wrapNone/>
                <wp:docPr id="3" name="Textfeld 3"/>
                <wp:cNvGraphicFramePr/>
                <a:graphic xmlns:a="http://schemas.openxmlformats.org/drawingml/2006/main">
                  <a:graphicData uri="http://schemas.microsoft.com/office/word/2010/wordprocessingShape">
                    <wps:wsp>
                      <wps:cNvSpPr txBox="1"/>
                      <wps:spPr>
                        <a:xfrm>
                          <a:off x="0" y="0"/>
                          <a:ext cx="2941955" cy="2369185"/>
                        </a:xfrm>
                        <a:prstGeom prst="rect">
                          <a:avLst/>
                        </a:prstGeom>
                        <a:noFill/>
                        <a:ln>
                          <a:noFill/>
                        </a:ln>
                        <a:effectLst/>
                      </wps:spPr>
                      <wps:txbx>
                        <w:txbxContent>
                          <w:p w:rsidR="006A67B5" w:rsidRDefault="00DF70C2" w:rsidP="00DF70C2">
                            <w:pPr>
                              <w:pStyle w:val="Kommentartext"/>
                              <w:tabs>
                                <w:tab w:val="center" w:pos="4819"/>
                                <w:tab w:val="right" w:pos="9071"/>
                              </w:tabs>
                              <w:spacing w:before="240"/>
                              <w:jc w:val="center"/>
                              <w:outlineLvl w:val="0"/>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Entwurf,</w:t>
                            </w:r>
                          </w:p>
                          <w:p w:rsidR="00DF70C2" w:rsidRDefault="00DF70C2" w:rsidP="00DF70C2">
                            <w:pPr>
                              <w:pStyle w:val="Kommentartext"/>
                              <w:tabs>
                                <w:tab w:val="center" w:pos="4819"/>
                                <w:tab w:val="right" w:pos="9071"/>
                              </w:tabs>
                              <w:spacing w:before="240"/>
                              <w:jc w:val="center"/>
                              <w:outlineLvl w:val="0"/>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00FB7931">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09</w:t>
                            </w:r>
                            <w:r>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.11.15</w:t>
                            </w:r>
                            <w:r w:rsidR="006A67B5">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6A67B5" w:rsidRDefault="006A67B5" w:rsidP="00DF70C2">
                            <w:pPr>
                              <w:pStyle w:val="Kommentartext"/>
                              <w:tabs>
                                <w:tab w:val="center" w:pos="4819"/>
                                <w:tab w:val="right" w:pos="9071"/>
                              </w:tabs>
                              <w:spacing w:before="240"/>
                              <w:jc w:val="center"/>
                              <w:outlineLvl w:val="0"/>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18.12.15</w:t>
                            </w:r>
                          </w:p>
                          <w:p w:rsidR="006A67B5" w:rsidRPr="00B10602" w:rsidRDefault="006A67B5" w:rsidP="00DF70C2">
                            <w:pPr>
                              <w:pStyle w:val="Kommentartext"/>
                              <w:tabs>
                                <w:tab w:val="center" w:pos="4819"/>
                                <w:tab w:val="right" w:pos="9071"/>
                              </w:tabs>
                              <w:spacing w:before="240"/>
                              <w:jc w:val="center"/>
                              <w:outlineLvl w:val="0"/>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48.35pt;margin-top:5.1pt;width:231.65pt;height:18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" filled="f" stroked="f">
                <v:textbox>
                  <w:txbxContent>
                    <w:p w:rsidR="006A67B5" w:rsidRDefault="00DF70C2" w:rsidP="00DF70C2">
                      <w:pPr>
                        <w:pStyle w:val="Kommentartext"/>
                        <w:tabs>
                          <w:tab w:val="center" w:pos="4819"/>
                          <w:tab w:val="right" w:pos="9071"/>
                        </w:tabs>
                        <w:spacing w:before="240"/>
                        <w:jc w:val="center"/>
                        <w:outlineLvl w:val="0"/>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Entwurf,</w:t>
                      </w:r>
                    </w:p>
                    <w:p w:rsidR="00DF70C2" w:rsidRDefault="00DF70C2" w:rsidP="00DF70C2">
                      <w:pPr>
                        <w:pStyle w:val="Kommentartext"/>
                        <w:tabs>
                          <w:tab w:val="center" w:pos="4819"/>
                          <w:tab w:val="right" w:pos="9071"/>
                        </w:tabs>
                        <w:spacing w:before="240"/>
                        <w:jc w:val="center"/>
                        <w:outlineLvl w:val="0"/>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00FB7931">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09</w:t>
                      </w:r>
                      <w:r>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.11.15</w:t>
                      </w:r>
                      <w:r w:rsidR="006A67B5">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6A67B5" w:rsidRDefault="006A67B5" w:rsidP="00DF70C2">
                      <w:pPr>
                        <w:pStyle w:val="Kommentartext"/>
                        <w:tabs>
                          <w:tab w:val="center" w:pos="4819"/>
                          <w:tab w:val="right" w:pos="9071"/>
                        </w:tabs>
                        <w:spacing w:before="240"/>
                        <w:jc w:val="center"/>
                        <w:outlineLvl w:val="0"/>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18.12.15</w:t>
                      </w:r>
                    </w:p>
                    <w:p w:rsidR="006A67B5" w:rsidRPr="00B10602" w:rsidRDefault="006A67B5" w:rsidP="00DF70C2">
                      <w:pPr>
                        <w:pStyle w:val="Kommentartext"/>
                        <w:tabs>
                          <w:tab w:val="center" w:pos="4819"/>
                          <w:tab w:val="right" w:pos="9071"/>
                        </w:tabs>
                        <w:spacing w:before="240"/>
                        <w:jc w:val="center"/>
                        <w:outlineLvl w:val="0"/>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p>
    <w:tbl>
      <w:tblPr>
        <w:tblW w:w="0" w:type="auto"/>
        <w:tblCellMar>
          <w:left w:w="70" w:type="dxa"/>
          <w:right w:w="70" w:type="dxa"/>
        </w:tblCellMar>
        <w:tblLook w:val="0000" w:firstRow="0" w:lastRow="0" w:firstColumn="0" w:lastColumn="0" w:noHBand="0" w:noVBand="0"/>
      </w:tblPr>
      <w:tblGrid>
        <w:gridCol w:w="4820"/>
      </w:tblGrid>
      <w:tr w:rsidR="00E30873" w:rsidRPr="0001398F" w:rsidTr="00690E1C">
        <w:trPr>
          <w:trHeight w:hRule="exact" w:val="1926"/>
        </w:trPr>
        <w:tc>
          <w:tcPr>
            <w:tcW w:w="4820" w:type="dxa"/>
          </w:tcPr>
          <w:p w:rsidR="00E30873" w:rsidRPr="0001398F" w:rsidRDefault="00E30873" w:rsidP="00690E1C">
            <w:pPr>
              <w:tabs>
                <w:tab w:val="center" w:pos="4819"/>
                <w:tab w:val="right" w:pos="9071"/>
              </w:tabs>
              <w:jc w:val="left"/>
              <w:rPr>
                <w:szCs w:val="22"/>
              </w:rPr>
            </w:pPr>
            <w:r w:rsidRPr="0001398F">
              <w:rPr>
                <w:szCs w:val="22"/>
              </w:rPr>
              <w:lastRenderedPageBreak/>
              <w:t>Bundesamt für Strassen (ASTRA)</w:t>
            </w:r>
          </w:p>
          <w:p w:rsidR="00E30873" w:rsidRPr="0001398F" w:rsidRDefault="00E30873" w:rsidP="00690E1C">
            <w:pPr>
              <w:tabs>
                <w:tab w:val="center" w:pos="4819"/>
                <w:tab w:val="right" w:pos="9071"/>
              </w:tabs>
              <w:jc w:val="left"/>
              <w:rPr>
                <w:szCs w:val="22"/>
              </w:rPr>
            </w:pPr>
            <w:r w:rsidRPr="0001398F">
              <w:rPr>
                <w:szCs w:val="22"/>
              </w:rPr>
              <w:t>Filiale Zofingen</w:t>
            </w:r>
          </w:p>
          <w:p w:rsidR="00E30873" w:rsidRPr="0001398F" w:rsidRDefault="00E30873" w:rsidP="00690E1C">
            <w:pPr>
              <w:tabs>
                <w:tab w:val="center" w:pos="4819"/>
                <w:tab w:val="right" w:pos="9071"/>
              </w:tabs>
              <w:jc w:val="left"/>
              <w:rPr>
                <w:szCs w:val="22"/>
              </w:rPr>
            </w:pPr>
            <w:r w:rsidRPr="0001398F">
              <w:rPr>
                <w:szCs w:val="22"/>
              </w:rPr>
              <w:t>Herr Hanspeter Hofmann</w:t>
            </w:r>
          </w:p>
          <w:p w:rsidR="00E30873" w:rsidRPr="0001398F" w:rsidRDefault="00E30873" w:rsidP="00690E1C">
            <w:pPr>
              <w:tabs>
                <w:tab w:val="center" w:pos="4819"/>
                <w:tab w:val="right" w:pos="9071"/>
              </w:tabs>
              <w:jc w:val="left"/>
              <w:rPr>
                <w:szCs w:val="22"/>
              </w:rPr>
            </w:pPr>
            <w:r w:rsidRPr="0001398F">
              <w:rPr>
                <w:szCs w:val="22"/>
              </w:rPr>
              <w:t>Brühlstrasse 3</w:t>
            </w:r>
          </w:p>
          <w:p w:rsidR="00E30873" w:rsidRPr="0001398F" w:rsidRDefault="00E30873" w:rsidP="00690E1C">
            <w:pPr>
              <w:tabs>
                <w:tab w:val="center" w:pos="4819"/>
                <w:tab w:val="right" w:pos="9071"/>
              </w:tabs>
              <w:jc w:val="left"/>
            </w:pPr>
            <w:r w:rsidRPr="0001398F">
              <w:rPr>
                <w:szCs w:val="22"/>
              </w:rPr>
              <w:t>4800 Zofingen</w:t>
            </w:r>
          </w:p>
        </w:tc>
      </w:tr>
    </w:tbl>
    <w:p w:rsidR="00E30873" w:rsidRPr="0001398F" w:rsidRDefault="00E30873" w:rsidP="00E30873">
      <w:pPr>
        <w:tabs>
          <w:tab w:val="center" w:pos="4819"/>
          <w:tab w:val="right" w:pos="9071"/>
        </w:tabs>
        <w:jc w:val="left"/>
        <w:sectPr w:rsidR="00E30873" w:rsidRPr="0001398F">
          <w:type w:val="continuous"/>
          <w:pgSz w:w="11907" w:h="16840" w:code="9"/>
          <w:pgMar w:top="1531" w:right="850" w:bottom="1191" w:left="1531" w:header="510" w:footer="283" w:gutter="0"/>
          <w:cols w:space="720"/>
          <w:formProt w:val="0"/>
          <w:titlePg/>
          <w:docGrid w:linePitch="299"/>
        </w:sectPr>
      </w:pPr>
    </w:p>
    <w:p w:rsidR="00E30873" w:rsidRPr="0001398F" w:rsidRDefault="00E30873" w:rsidP="00E30873">
      <w:pPr>
        <w:tabs>
          <w:tab w:val="center" w:pos="4819"/>
          <w:tab w:val="right" w:pos="9071"/>
        </w:tabs>
        <w:jc w:val="left"/>
      </w:pPr>
    </w:p>
    <w:p w:rsidR="00E30873" w:rsidRPr="00EE43EF" w:rsidRDefault="00E30873" w:rsidP="00E30873">
      <w:pPr>
        <w:tabs>
          <w:tab w:val="center" w:pos="4819"/>
        </w:tabs>
        <w:spacing w:before="720"/>
        <w:jc w:val="left"/>
        <w:rPr>
          <w:lang w:val="en-US"/>
        </w:rPr>
      </w:pPr>
      <w:r w:rsidRPr="00EE43EF">
        <w:rPr>
          <w:lang w:val="en-US"/>
        </w:rPr>
        <w:t xml:space="preserve">Muttenz, </w:t>
      </w:r>
      <w:r w:rsidRPr="0001398F">
        <w:fldChar w:fldCharType="begin"/>
      </w:r>
      <w:r w:rsidRPr="0001398F">
        <w:instrText xml:space="preserve"> DATE  \@ "d. MMMM yyyy"  \* MERGEFORMAT </w:instrText>
      </w:r>
      <w:r w:rsidRPr="0001398F">
        <w:fldChar w:fldCharType="separate"/>
      </w:r>
      <w:r w:rsidR="00B70D6D">
        <w:rPr>
          <w:noProof/>
        </w:rPr>
        <w:t>17. Dezember 2015</w:t>
      </w:r>
      <w:r w:rsidRPr="0001398F">
        <w:fldChar w:fldCharType="end"/>
      </w:r>
      <w:r w:rsidRPr="00EE43EF">
        <w:rPr>
          <w:lang w:val="en-US"/>
        </w:rPr>
        <w:t xml:space="preserve"> / </w:t>
      </w:r>
      <w:r w:rsidRPr="0001398F">
        <w:rPr>
          <w:szCs w:val="22"/>
        </w:rPr>
        <w:fldChar w:fldCharType="begin">
          <w:ffData>
            <w:name w:val=""/>
            <w:enabled/>
            <w:calcOnExit w:val="0"/>
            <w:textInput>
              <w:default w:val="SR"/>
            </w:textInput>
          </w:ffData>
        </w:fldChar>
      </w:r>
      <w:r w:rsidRPr="00EE43EF">
        <w:rPr>
          <w:szCs w:val="22"/>
          <w:lang w:val="en-US"/>
        </w:rPr>
        <w:instrText xml:space="preserve"> FORMTEXT </w:instrText>
      </w:r>
      <w:r w:rsidRPr="0001398F">
        <w:rPr>
          <w:szCs w:val="22"/>
        </w:rPr>
      </w:r>
      <w:r w:rsidRPr="0001398F">
        <w:rPr>
          <w:szCs w:val="22"/>
        </w:rPr>
        <w:fldChar w:fldCharType="separate"/>
      </w:r>
      <w:r w:rsidR="00316A29" w:rsidRPr="00EE43EF">
        <w:rPr>
          <w:noProof/>
          <w:szCs w:val="22"/>
          <w:lang w:val="en-US"/>
        </w:rPr>
        <w:t>SR</w:t>
      </w:r>
      <w:r w:rsidRPr="0001398F">
        <w:rPr>
          <w:szCs w:val="22"/>
        </w:rPr>
        <w:fldChar w:fldCharType="end"/>
      </w:r>
      <w:r w:rsidR="00BF5801" w:rsidRPr="00EE43EF">
        <w:rPr>
          <w:szCs w:val="22"/>
          <w:lang w:val="en-US"/>
        </w:rPr>
        <w:t>/Shd</w:t>
      </w:r>
    </w:p>
    <w:p w:rsidR="00E30873" w:rsidRPr="00EE43EF" w:rsidRDefault="00E30873" w:rsidP="00E30873">
      <w:pPr>
        <w:spacing w:after="60"/>
        <w:rPr>
          <w:sz w:val="12"/>
          <w:szCs w:val="12"/>
          <w:lang w:val="en-US"/>
        </w:rPr>
      </w:pPr>
      <w:r w:rsidRPr="0001398F">
        <w:rPr>
          <w:sz w:val="12"/>
          <w:szCs w:val="12"/>
        </w:rPr>
        <w:fldChar w:fldCharType="begin"/>
      </w:r>
      <w:r w:rsidRPr="00EE43EF">
        <w:rPr>
          <w:sz w:val="12"/>
          <w:szCs w:val="12"/>
          <w:lang w:val="en-US"/>
        </w:rPr>
        <w:instrText xml:space="preserve"> FILENAME  \p  \* MERGEFORMAT </w:instrText>
      </w:r>
      <w:r w:rsidRPr="0001398F">
        <w:rPr>
          <w:sz w:val="12"/>
          <w:szCs w:val="12"/>
        </w:rPr>
        <w:fldChar w:fldCharType="separate"/>
      </w:r>
      <w:r w:rsidR="00316A29" w:rsidRPr="00EE43EF">
        <w:rPr>
          <w:noProof/>
          <w:sz w:val="12"/>
          <w:szCs w:val="12"/>
          <w:lang w:val="en-US"/>
        </w:rPr>
        <w:t>P:\701323\02_VKJS\NO\NO-8\2015 11 09 - NO-8.docx</w:t>
      </w:r>
      <w:r w:rsidRPr="0001398F">
        <w:rPr>
          <w:sz w:val="12"/>
          <w:szCs w:val="12"/>
        </w:rPr>
        <w:fldChar w:fldCharType="end"/>
      </w:r>
    </w:p>
    <w:p w:rsidR="00E30873" w:rsidRPr="00EE43EF" w:rsidRDefault="00E30873" w:rsidP="00E30873">
      <w:pPr>
        <w:spacing w:before="60" w:after="60"/>
        <w:rPr>
          <w:lang w:val="en-US"/>
        </w:rPr>
      </w:pPr>
    </w:p>
    <w:p w:rsidR="00E30873" w:rsidRPr="0001398F" w:rsidRDefault="00E30873" w:rsidP="00E30873">
      <w:pPr>
        <w:jc w:val="left"/>
        <w:rPr>
          <w:b/>
        </w:rPr>
      </w:pPr>
      <w:r w:rsidRPr="0001398F">
        <w:rPr>
          <w:b/>
        </w:rPr>
        <w:t xml:space="preserve">N02, EP Sissach – Eptingen (SIEP), </w:t>
      </w:r>
    </w:p>
    <w:p w:rsidR="00E30873" w:rsidRPr="0001398F" w:rsidRDefault="00E30873" w:rsidP="00E30873">
      <w:pPr>
        <w:spacing w:before="60" w:after="60"/>
        <w:rPr>
          <w:b/>
        </w:rPr>
      </w:pPr>
      <w:r w:rsidRPr="0001398F">
        <w:rPr>
          <w:b/>
        </w:rPr>
        <w:t>TP 1 Tunnel/Geotechnik, TP2 Trasse/Umwelt, TP3 Kunstbauten</w:t>
      </w:r>
    </w:p>
    <w:p w:rsidR="00E30873" w:rsidRPr="00813734" w:rsidRDefault="00BF5801" w:rsidP="00E30873">
      <w:pPr>
        <w:spacing w:before="60" w:after="60"/>
        <w:rPr>
          <w:b/>
        </w:rPr>
      </w:pPr>
      <w:r w:rsidRPr="00813734">
        <w:rPr>
          <w:b/>
        </w:rPr>
        <w:t>NO8</w:t>
      </w:r>
      <w:r w:rsidR="00E30873" w:rsidRPr="00813734">
        <w:rPr>
          <w:b/>
        </w:rPr>
        <w:t xml:space="preserve">: </w:t>
      </w:r>
      <w:r w:rsidRPr="00813734">
        <w:rPr>
          <w:b/>
        </w:rPr>
        <w:t>Massnahmen</w:t>
      </w:r>
      <w:r w:rsidR="00E30873" w:rsidRPr="00813734">
        <w:rPr>
          <w:b/>
        </w:rPr>
        <w:t xml:space="preserve"> Phase MK</w:t>
      </w:r>
      <w:r w:rsidR="004866B7" w:rsidRPr="00813734">
        <w:rPr>
          <w:b/>
        </w:rPr>
        <w:t>/AP</w:t>
      </w:r>
    </w:p>
    <w:p w:rsidR="00E30873" w:rsidRPr="00813734" w:rsidRDefault="00E30873" w:rsidP="00E30873">
      <w:pPr>
        <w:spacing w:before="60" w:after="60"/>
      </w:pPr>
    </w:p>
    <w:p w:rsidR="00E30873" w:rsidRPr="0001398F" w:rsidRDefault="00E30873" w:rsidP="00E30873">
      <w:pPr>
        <w:pStyle w:val="Kopfzeile"/>
        <w:tabs>
          <w:tab w:val="clear" w:pos="9071"/>
        </w:tabs>
        <w:spacing w:before="120"/>
        <w:outlineLvl w:val="0"/>
      </w:pPr>
      <w:r w:rsidRPr="0001398F">
        <w:t xml:space="preserve">Sehr geehrte </w:t>
      </w:r>
      <w:r w:rsidRPr="0001398F">
        <w:rPr>
          <w:szCs w:val="22"/>
        </w:rPr>
        <w:fldChar w:fldCharType="begin">
          <w:ffData>
            <w:name w:val=""/>
            <w:enabled/>
            <w:calcOnExit w:val="0"/>
            <w:textInput>
              <w:default w:val="Herr Hofmann"/>
            </w:textInput>
          </w:ffData>
        </w:fldChar>
      </w:r>
      <w:r w:rsidRPr="0001398F">
        <w:rPr>
          <w:szCs w:val="22"/>
        </w:rPr>
        <w:instrText xml:space="preserve"> FORMTEXT </w:instrText>
      </w:r>
      <w:r w:rsidRPr="0001398F">
        <w:rPr>
          <w:szCs w:val="22"/>
        </w:rPr>
      </w:r>
      <w:r w:rsidRPr="0001398F">
        <w:rPr>
          <w:szCs w:val="22"/>
        </w:rPr>
        <w:fldChar w:fldCharType="separate"/>
      </w:r>
      <w:r w:rsidR="00316A29">
        <w:rPr>
          <w:noProof/>
          <w:szCs w:val="22"/>
        </w:rPr>
        <w:t>Herr Hofmann</w:t>
      </w:r>
      <w:r w:rsidRPr="0001398F">
        <w:rPr>
          <w:szCs w:val="22"/>
        </w:rPr>
        <w:fldChar w:fldCharType="end"/>
      </w:r>
    </w:p>
    <w:p w:rsidR="00E30873" w:rsidRPr="0001398F" w:rsidRDefault="00E30873" w:rsidP="00392E9D"/>
    <w:p w:rsidR="00EA5011" w:rsidRPr="006A67B5" w:rsidRDefault="008A2025" w:rsidP="00392E9D">
      <w:pPr>
        <w:rPr>
          <w:color w:val="FF0000"/>
        </w:rPr>
      </w:pPr>
      <w:r w:rsidRPr="0001398F">
        <w:t xml:space="preserve">Anlässlich der Projektsitzung </w:t>
      </w:r>
      <w:r w:rsidR="00AB1639" w:rsidRPr="0001398F">
        <w:t xml:space="preserve">vom </w:t>
      </w:r>
      <w:r w:rsidR="00BF5801">
        <w:t>19.10.2015</w:t>
      </w:r>
      <w:r w:rsidR="004866B7" w:rsidRPr="0001398F">
        <w:t xml:space="preserve"> </w:t>
      </w:r>
      <w:r w:rsidR="00BF5801">
        <w:t>wurde festgelegt, dass die verschiedenen Elemente,</w:t>
      </w:r>
      <w:r w:rsidR="00F52AF9">
        <w:t xml:space="preserve"> welche zur Erlangung der MK/AP-</w:t>
      </w:r>
      <w:r w:rsidR="00AA6033">
        <w:t>SiEp</w:t>
      </w:r>
      <w:r w:rsidR="00BF5801">
        <w:t>-Abgabe nötig sind</w:t>
      </w:r>
      <w:r w:rsidR="00FD1A8F">
        <w:t>,</w:t>
      </w:r>
      <w:r w:rsidR="00BF5801">
        <w:t xml:space="preserve"> in einem Nachtrag </w:t>
      </w:r>
      <w:r w:rsidR="00F52AF9">
        <w:t>aufgearbeitet werden sollen</w:t>
      </w:r>
      <w:r w:rsidR="00BF5801">
        <w:t>.</w:t>
      </w:r>
      <w:r w:rsidR="006A67B5">
        <w:t xml:space="preserve"> </w:t>
      </w:r>
      <w:r w:rsidR="006A67B5" w:rsidRPr="006A67B5">
        <w:rPr>
          <w:color w:val="FF0000"/>
        </w:rPr>
        <w:t>Anläs</w:t>
      </w:r>
      <w:r w:rsidR="006A67B5" w:rsidRPr="006A67B5">
        <w:rPr>
          <w:color w:val="FF0000"/>
        </w:rPr>
        <w:t>s</w:t>
      </w:r>
      <w:r w:rsidR="006A67B5" w:rsidRPr="006A67B5">
        <w:rPr>
          <w:color w:val="FF0000"/>
        </w:rPr>
        <w:t xml:space="preserve">lich der Projektsitzung vom 14.12.15 hat der Bauherr ein erstes Feedback gegeben, basierend darauf sind einige Anpassungen </w:t>
      </w:r>
      <w:r w:rsidR="006A67B5">
        <w:rPr>
          <w:color w:val="FF0000"/>
        </w:rPr>
        <w:t xml:space="preserve">durch die INGE EPSI </w:t>
      </w:r>
      <w:r w:rsidR="006A67B5" w:rsidRPr="006A67B5">
        <w:rPr>
          <w:color w:val="FF0000"/>
        </w:rPr>
        <w:t>erfolgt.</w:t>
      </w:r>
    </w:p>
    <w:p w:rsidR="00BF5801" w:rsidRDefault="00BF5801" w:rsidP="00392E9D"/>
    <w:p w:rsidR="00BF5801" w:rsidRDefault="00BF5801" w:rsidP="00392E9D">
      <w:r>
        <w:t>Dieser Nachtrag beinhalt</w:t>
      </w:r>
      <w:r w:rsidR="00F52AF9">
        <w:t>et die Zusammenstellung diverser</w:t>
      </w:r>
      <w:r>
        <w:t xml:space="preserve"> </w:t>
      </w:r>
      <w:r w:rsidR="00F52AF9">
        <w:t>Leistungen</w:t>
      </w:r>
      <w:r>
        <w:t>:</w:t>
      </w:r>
    </w:p>
    <w:p w:rsidR="00BF5801" w:rsidRDefault="00BF5801" w:rsidP="00392E9D"/>
    <w:p w:rsidR="00F52AF9" w:rsidRDefault="00F52AF9" w:rsidP="001A201F">
      <w:pPr>
        <w:pStyle w:val="Listenabsatz"/>
        <w:numPr>
          <w:ilvl w:val="0"/>
          <w:numId w:val="23"/>
        </w:numPr>
        <w:ind w:left="567" w:hanging="567"/>
      </w:pPr>
      <w:r>
        <w:t xml:space="preserve">AP </w:t>
      </w:r>
      <w:r w:rsidR="001A201F">
        <w:t xml:space="preserve">SiEp, </w:t>
      </w:r>
      <w:r>
        <w:t>Antirezirkulationswand</w:t>
      </w:r>
    </w:p>
    <w:p w:rsidR="00BF5801" w:rsidRDefault="00BF5801" w:rsidP="004B6A60">
      <w:pPr>
        <w:pStyle w:val="Listenabsatz"/>
        <w:numPr>
          <w:ilvl w:val="0"/>
          <w:numId w:val="23"/>
        </w:numPr>
        <w:ind w:left="567" w:hanging="567"/>
      </w:pPr>
      <w:r>
        <w:t>Veränderungen aus Massnahme Amberg-Bericht</w:t>
      </w:r>
    </w:p>
    <w:p w:rsidR="00BF5801" w:rsidRDefault="00BF5801" w:rsidP="004B6A60">
      <w:pPr>
        <w:pStyle w:val="Listenabsatz"/>
        <w:numPr>
          <w:ilvl w:val="0"/>
          <w:numId w:val="23"/>
        </w:numPr>
        <w:ind w:left="567" w:hanging="567"/>
      </w:pPr>
      <w:r>
        <w:t>Zustandsuntersuchung</w:t>
      </w:r>
      <w:r w:rsidR="00F52AF9">
        <w:t>en,</w:t>
      </w:r>
      <w:r>
        <w:t xml:space="preserve"> </w:t>
      </w:r>
      <w:r w:rsidR="00F52AF9">
        <w:t>Erdseitige Bewehrungen</w:t>
      </w:r>
      <w:r>
        <w:t xml:space="preserve"> </w:t>
      </w:r>
    </w:p>
    <w:p w:rsidR="00BF5801" w:rsidRDefault="00BF5801" w:rsidP="004B6A60">
      <w:pPr>
        <w:pStyle w:val="Listenabsatz"/>
        <w:numPr>
          <w:ilvl w:val="0"/>
          <w:numId w:val="23"/>
        </w:numPr>
        <w:ind w:left="567" w:hanging="567"/>
      </w:pPr>
      <w:r>
        <w:t xml:space="preserve">Unterstützung </w:t>
      </w:r>
      <w:r w:rsidR="00F52AF9">
        <w:t xml:space="preserve">bei </w:t>
      </w:r>
      <w:r w:rsidR="00B20657">
        <w:t>Geschwindigkeitsgutachten</w:t>
      </w:r>
      <w:r>
        <w:t xml:space="preserve"> Ecoplan</w:t>
      </w:r>
    </w:p>
    <w:p w:rsidR="00BF5801" w:rsidRDefault="00BF5801" w:rsidP="004B6A60">
      <w:pPr>
        <w:pStyle w:val="Listenabsatz"/>
        <w:numPr>
          <w:ilvl w:val="0"/>
          <w:numId w:val="23"/>
        </w:numPr>
        <w:ind w:left="567" w:hanging="567"/>
      </w:pPr>
      <w:r>
        <w:t>Weitere Massnahmen bezüglich „Lärm“</w:t>
      </w:r>
    </w:p>
    <w:p w:rsidR="00BF5801" w:rsidRDefault="00BF5801" w:rsidP="004B6A60">
      <w:pPr>
        <w:pStyle w:val="Listenabsatz"/>
        <w:numPr>
          <w:ilvl w:val="0"/>
          <w:numId w:val="23"/>
        </w:numPr>
        <w:ind w:left="567" w:hanging="567"/>
      </w:pPr>
      <w:r>
        <w:t>Nothaltebuchten im MK/AP integrieren</w:t>
      </w:r>
    </w:p>
    <w:p w:rsidR="00BF5801" w:rsidRDefault="00BF5801" w:rsidP="004B6A60">
      <w:pPr>
        <w:pStyle w:val="Listenabsatz"/>
        <w:numPr>
          <w:ilvl w:val="0"/>
          <w:numId w:val="23"/>
        </w:numPr>
        <w:ind w:left="567" w:hanging="567"/>
      </w:pPr>
      <w:r>
        <w:t>Erweiter</w:t>
      </w:r>
      <w:r w:rsidR="00F52AF9">
        <w:t>ung Variantenstudium</w:t>
      </w:r>
      <w:r>
        <w:t xml:space="preserve"> Wildtierunterführung</w:t>
      </w:r>
    </w:p>
    <w:p w:rsidR="00BF5801" w:rsidRDefault="00BF5801" w:rsidP="004B6A60">
      <w:pPr>
        <w:pStyle w:val="Listenabsatz"/>
        <w:numPr>
          <w:ilvl w:val="0"/>
          <w:numId w:val="23"/>
        </w:numPr>
        <w:ind w:left="567" w:hanging="567"/>
      </w:pPr>
      <w:r>
        <w:t>Zustandsuntersuchung</w:t>
      </w:r>
      <w:r w:rsidR="00F52AF9">
        <w:t>en</w:t>
      </w:r>
      <w:r>
        <w:t xml:space="preserve"> Brücken</w:t>
      </w:r>
    </w:p>
    <w:p w:rsidR="00F52AF9" w:rsidRDefault="00EE43EF" w:rsidP="00F52AF9">
      <w:pPr>
        <w:pStyle w:val="Listenabsatz"/>
        <w:numPr>
          <w:ilvl w:val="0"/>
          <w:numId w:val="23"/>
        </w:numPr>
        <w:ind w:left="567" w:hanging="567"/>
      </w:pPr>
      <w:r>
        <w:t>Technische Me</w:t>
      </w:r>
      <w:r w:rsidR="00F52AF9">
        <w:t>h</w:t>
      </w:r>
      <w:r>
        <w:t>r</w:t>
      </w:r>
      <w:r w:rsidR="00F52AF9">
        <w:t>aufwendungen TP1, 2 und 3</w:t>
      </w:r>
    </w:p>
    <w:p w:rsidR="00F52AF9" w:rsidRDefault="00F52AF9" w:rsidP="00F52AF9">
      <w:pPr>
        <w:pStyle w:val="Listenabsatz"/>
        <w:numPr>
          <w:ilvl w:val="0"/>
          <w:numId w:val="23"/>
        </w:numPr>
        <w:ind w:left="567" w:hanging="567"/>
      </w:pPr>
      <w:r>
        <w:t>Organisatorische Zusatzleistungen</w:t>
      </w:r>
    </w:p>
    <w:p w:rsidR="00B13165" w:rsidRDefault="00B13165" w:rsidP="00B13165">
      <w:pPr>
        <w:pStyle w:val="Listenabsatz"/>
        <w:ind w:left="567"/>
      </w:pPr>
    </w:p>
    <w:p w:rsidR="008A2025" w:rsidRPr="004B6A60" w:rsidRDefault="008A2025" w:rsidP="004B6A60">
      <w:pPr>
        <w:pStyle w:val="berschrift1"/>
      </w:pPr>
      <w:r w:rsidRPr="004B6A60">
        <w:t>Grundlagen</w:t>
      </w:r>
    </w:p>
    <w:p w:rsidR="008A2025" w:rsidRPr="0001398F" w:rsidRDefault="00A0192A" w:rsidP="004B6A60">
      <w:pPr>
        <w:pStyle w:val="Listenabsatz"/>
        <w:numPr>
          <w:ilvl w:val="0"/>
          <w:numId w:val="4"/>
        </w:numPr>
        <w:ind w:left="567" w:hanging="567"/>
      </w:pPr>
      <w:r w:rsidRPr="0001398F">
        <w:t>Diverse</w:t>
      </w:r>
      <w:r w:rsidR="008A2025" w:rsidRPr="0001398F">
        <w:t xml:space="preserve"> Projektsitzungen und Projektfachsitzungen</w:t>
      </w:r>
    </w:p>
    <w:p w:rsidR="008A2025" w:rsidRPr="0001398F" w:rsidRDefault="00A0192A" w:rsidP="004B6A60">
      <w:pPr>
        <w:pStyle w:val="Listenabsatz"/>
        <w:numPr>
          <w:ilvl w:val="0"/>
          <w:numId w:val="4"/>
        </w:numPr>
        <w:ind w:left="567" w:hanging="567"/>
      </w:pPr>
      <w:r w:rsidRPr="0001398F">
        <w:t>Honorarofferte</w:t>
      </w:r>
      <w:r w:rsidR="008A2025" w:rsidRPr="0001398F">
        <w:t xml:space="preserve"> / Vertrag TP1</w:t>
      </w:r>
      <w:r w:rsidR="00A945DB" w:rsidRPr="0001398F">
        <w:t xml:space="preserve"> </w:t>
      </w:r>
      <w:r w:rsidR="008A2025" w:rsidRPr="0001398F">
        <w:t xml:space="preserve">- TP3, Nr. 070017/000025 vom 20. Juni 2013 </w:t>
      </w:r>
    </w:p>
    <w:p w:rsidR="00AB1639" w:rsidRDefault="00AB1639" w:rsidP="004B6A60">
      <w:pPr>
        <w:pStyle w:val="Listenabsatz"/>
        <w:numPr>
          <w:ilvl w:val="0"/>
          <w:numId w:val="4"/>
        </w:numPr>
        <w:ind w:left="567" w:hanging="567"/>
      </w:pPr>
      <w:r w:rsidRPr="0001398F">
        <w:t xml:space="preserve">Nachtrag </w:t>
      </w:r>
      <w:r w:rsidR="00BF5801">
        <w:t>1 – 7</w:t>
      </w:r>
      <w:r w:rsidR="0074083C">
        <w:t xml:space="preserve"> (genehmigte NO) </w:t>
      </w:r>
    </w:p>
    <w:p w:rsidR="00BF5801" w:rsidRPr="0001398F" w:rsidRDefault="00BF5801" w:rsidP="004B6A60">
      <w:pPr>
        <w:pStyle w:val="Listenabsatz"/>
        <w:numPr>
          <w:ilvl w:val="0"/>
          <w:numId w:val="4"/>
        </w:numPr>
        <w:ind w:left="567" w:hanging="567"/>
      </w:pPr>
      <w:r>
        <w:t>Koordinationssitzung mit Kanton BL vom 30.09.2015</w:t>
      </w:r>
    </w:p>
    <w:p w:rsidR="008A2025" w:rsidRPr="0001398F" w:rsidRDefault="002D47F1" w:rsidP="004B6A60">
      <w:pPr>
        <w:pStyle w:val="Listenabsatz"/>
        <w:numPr>
          <w:ilvl w:val="0"/>
          <w:numId w:val="4"/>
        </w:numPr>
        <w:ind w:left="567" w:hanging="567"/>
      </w:pPr>
      <w:r w:rsidRPr="0001398F">
        <w:t>Fachhandbuch</w:t>
      </w:r>
    </w:p>
    <w:p w:rsidR="00D256FF" w:rsidRPr="0001398F" w:rsidRDefault="008A2025" w:rsidP="004B6A60">
      <w:pPr>
        <w:pStyle w:val="Listenabsatz"/>
        <w:numPr>
          <w:ilvl w:val="0"/>
          <w:numId w:val="4"/>
        </w:numPr>
        <w:ind w:left="567" w:hanging="567"/>
      </w:pPr>
      <w:r w:rsidRPr="0001398F">
        <w:t xml:space="preserve">SIA </w:t>
      </w:r>
      <w:r w:rsidR="00BF5801">
        <w:t xml:space="preserve">Ordnung </w:t>
      </w:r>
      <w:r w:rsidRPr="0001398F">
        <w:t>103</w:t>
      </w:r>
    </w:p>
    <w:p w:rsidR="004866B7" w:rsidRPr="0001398F" w:rsidRDefault="004866B7" w:rsidP="00392E9D"/>
    <w:p w:rsidR="003E2599" w:rsidRPr="004B6A60" w:rsidRDefault="005E7BDC" w:rsidP="004B6A60">
      <w:pPr>
        <w:pStyle w:val="berschrift1"/>
      </w:pPr>
      <w:r w:rsidRPr="004B6A60">
        <w:lastRenderedPageBreak/>
        <w:t>Objekt- und fachspezifische Zusatzleistungen</w:t>
      </w:r>
    </w:p>
    <w:p w:rsidR="005E7BDC" w:rsidRPr="005E7BDC" w:rsidRDefault="005E7BDC" w:rsidP="004A6C41">
      <w:r>
        <w:t>Die nachfolgende</w:t>
      </w:r>
      <w:r w:rsidR="00120E99">
        <w:t>n</w:t>
      </w:r>
      <w:r>
        <w:t xml:space="preserve"> Punkte </w:t>
      </w:r>
      <w:r w:rsidR="00120E99">
        <w:t>beinhalten</w:t>
      </w:r>
      <w:r w:rsidR="004B6A60">
        <w:t xml:space="preserve"> ergänzend zu den NO 1 bis 7</w:t>
      </w:r>
      <w:r w:rsidR="006A67B5">
        <w:t xml:space="preserve"> </w:t>
      </w:r>
      <w:r>
        <w:t xml:space="preserve">weitere objekt- und </w:t>
      </w:r>
      <w:r w:rsidR="00120E99">
        <w:t>fachspezifische Zusatzleistungen</w:t>
      </w:r>
      <w:r>
        <w:t>.</w:t>
      </w:r>
      <w:r w:rsidR="00AA6033">
        <w:t xml:space="preserve"> Einige der beschrieben Punkte sind zwischenzeitlich bereits abgeschlossen, andere Punkte sind eine Abschätzung und noch nicht bearbeitet.</w:t>
      </w:r>
    </w:p>
    <w:p w:rsidR="005E7BDC" w:rsidRPr="00B13165" w:rsidRDefault="004B6A60" w:rsidP="004B6A60">
      <w:pPr>
        <w:pStyle w:val="berschrift2"/>
        <w:rPr>
          <w:color w:val="000000" w:themeColor="text1"/>
        </w:rPr>
      </w:pPr>
      <w:r w:rsidRPr="00B13165">
        <w:rPr>
          <w:color w:val="000000" w:themeColor="text1"/>
        </w:rPr>
        <w:t>TP 1</w:t>
      </w:r>
      <w:r w:rsidR="006307C9" w:rsidRPr="00B13165">
        <w:rPr>
          <w:color w:val="000000" w:themeColor="text1"/>
        </w:rPr>
        <w:t xml:space="preserve"> </w:t>
      </w:r>
      <w:r w:rsidRPr="00B13165">
        <w:rPr>
          <w:color w:val="000000" w:themeColor="text1"/>
        </w:rPr>
        <w:t>Tunnel/Geotechnik</w:t>
      </w:r>
      <w:r w:rsidR="003537A5" w:rsidRPr="00B13165">
        <w:rPr>
          <w:color w:val="000000" w:themeColor="text1"/>
        </w:rPr>
        <w:t xml:space="preserve"> </w:t>
      </w:r>
      <w:r w:rsidR="006A67B5">
        <w:rPr>
          <w:color w:val="000000" w:themeColor="text1"/>
        </w:rPr>
        <w:t xml:space="preserve">   </w:t>
      </w:r>
      <w:r w:rsidR="006A67B5" w:rsidRPr="006A67B5">
        <w:rPr>
          <w:b w:val="0"/>
          <w:color w:val="000000" w:themeColor="text1"/>
          <w:sz w:val="22"/>
          <w:highlight w:val="yellow"/>
        </w:rPr>
        <w:t>[</w:t>
      </w:r>
      <w:r w:rsidR="0066307A" w:rsidRPr="006A67B5">
        <w:rPr>
          <w:b w:val="0"/>
          <w:color w:val="000000" w:themeColor="text1"/>
          <w:sz w:val="22"/>
          <w:highlight w:val="yellow"/>
        </w:rPr>
        <w:t>zu viele</w:t>
      </w:r>
      <w:r w:rsidR="006A67B5" w:rsidRPr="006A67B5">
        <w:rPr>
          <w:b w:val="0"/>
          <w:color w:val="000000" w:themeColor="text1"/>
          <w:sz w:val="22"/>
          <w:highlight w:val="yellow"/>
        </w:rPr>
        <w:t xml:space="preserve"> Stunden gem. </w:t>
      </w:r>
      <w:r w:rsidR="006A67B5">
        <w:rPr>
          <w:b w:val="0"/>
          <w:color w:val="000000" w:themeColor="text1"/>
          <w:sz w:val="22"/>
          <w:highlight w:val="yellow"/>
        </w:rPr>
        <w:t>HP.</w:t>
      </w:r>
      <w:r w:rsidR="006A67B5" w:rsidRPr="006A67B5">
        <w:rPr>
          <w:b w:val="0"/>
          <w:color w:val="000000" w:themeColor="text1"/>
          <w:sz w:val="22"/>
          <w:highlight w:val="yellow"/>
        </w:rPr>
        <w:t>Hofmann</w:t>
      </w:r>
      <w:r w:rsidR="006A67B5">
        <w:rPr>
          <w:b w:val="0"/>
          <w:color w:val="000000" w:themeColor="text1"/>
          <w:sz w:val="22"/>
          <w:highlight w:val="yellow"/>
        </w:rPr>
        <w:t xml:space="preserve">…. </w:t>
      </w:r>
      <w:r w:rsidR="006A67B5" w:rsidRPr="006A67B5">
        <w:rPr>
          <w:b w:val="0"/>
          <w:color w:val="000000" w:themeColor="text1"/>
          <w:sz w:val="22"/>
          <w:highlight w:val="yellow"/>
        </w:rPr>
        <w:t>+ Input 2.9]</w:t>
      </w:r>
      <w:r w:rsidR="003537A5" w:rsidRPr="00B13165">
        <w:rPr>
          <w:color w:val="000000" w:themeColor="text1"/>
        </w:rPr>
        <w:br/>
      </w:r>
      <w:r w:rsidRPr="00B13165">
        <w:rPr>
          <w:color w:val="000000" w:themeColor="text1"/>
        </w:rPr>
        <w:t xml:space="preserve">AP </w:t>
      </w:r>
      <w:r w:rsidR="004E6C81">
        <w:rPr>
          <w:color w:val="000000" w:themeColor="text1"/>
        </w:rPr>
        <w:t>SiEp</w:t>
      </w:r>
    </w:p>
    <w:p w:rsidR="00F26DD3" w:rsidRPr="00B13165" w:rsidRDefault="00F26DD3" w:rsidP="00F26DD3">
      <w:pPr>
        <w:rPr>
          <w:color w:val="000000" w:themeColor="text1"/>
        </w:rPr>
      </w:pPr>
      <w:r w:rsidRPr="00B13165">
        <w:rPr>
          <w:color w:val="000000" w:themeColor="text1"/>
        </w:rPr>
        <w:t xml:space="preserve">Auf der Basis der Risikoanalyse von </w:t>
      </w:r>
      <w:r w:rsidRPr="00EE43EF">
        <w:rPr>
          <w:color w:val="000000" w:themeColor="text1"/>
        </w:rPr>
        <w:t xml:space="preserve">Amberg Engineering AG </w:t>
      </w:r>
      <w:r w:rsidRPr="00B13165">
        <w:rPr>
          <w:color w:val="000000" w:themeColor="text1"/>
        </w:rPr>
        <w:t>hat das ASTRA entschieden, auf der Südse</w:t>
      </w:r>
      <w:r w:rsidRPr="00B13165">
        <w:rPr>
          <w:color w:val="000000" w:themeColor="text1"/>
        </w:rPr>
        <w:t>i</w:t>
      </w:r>
      <w:r w:rsidRPr="00B13165">
        <w:rPr>
          <w:color w:val="000000" w:themeColor="text1"/>
        </w:rPr>
        <w:t>te des Tunnel Ebenrain eine Antirezirkulationswand zu erstellen. Diese Wand war bish</w:t>
      </w:r>
      <w:r w:rsidR="00FD1A8F">
        <w:rPr>
          <w:color w:val="000000" w:themeColor="text1"/>
        </w:rPr>
        <w:t>er nicht vorgesehen. Das AP SiEp</w:t>
      </w:r>
      <w:r w:rsidRPr="00B13165">
        <w:rPr>
          <w:color w:val="000000" w:themeColor="text1"/>
        </w:rPr>
        <w:t xml:space="preserve"> ist um dieses Element zu erweitern (kein separates AP).  Die Abmessungen werden vom Lü</w:t>
      </w:r>
      <w:r w:rsidRPr="00B13165">
        <w:rPr>
          <w:color w:val="000000" w:themeColor="text1"/>
        </w:rPr>
        <w:t>f</w:t>
      </w:r>
      <w:r w:rsidRPr="00B13165">
        <w:rPr>
          <w:color w:val="000000" w:themeColor="text1"/>
        </w:rPr>
        <w:t>tungsingenieur vorgegeben. Es wird davon ausgegangen, dass keine architektonische Gestaltung erforde</w:t>
      </w:r>
      <w:r w:rsidRPr="00B13165">
        <w:rPr>
          <w:color w:val="000000" w:themeColor="text1"/>
        </w:rPr>
        <w:t>r</w:t>
      </w:r>
      <w:r w:rsidRPr="00B13165">
        <w:rPr>
          <w:color w:val="000000" w:themeColor="text1"/>
        </w:rPr>
        <w:t>lich ist.</w:t>
      </w:r>
    </w:p>
    <w:p w:rsidR="00F26DD3" w:rsidRPr="00B13165" w:rsidRDefault="00F26DD3" w:rsidP="00F26DD3">
      <w:pPr>
        <w:rPr>
          <w:color w:val="000000" w:themeColor="text1"/>
        </w:rPr>
      </w:pP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Sichten der Archivunterlagen und örtlichen Verhältnisse</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Ermitteln geotechnische Kennwerte anhand vorhandener Informationen</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Digitalisieren und formatieren von bestehenden Plangrundlagen zur weiteren Verwendung (Han</w:t>
      </w:r>
      <w:r w:rsidRPr="00B13165">
        <w:rPr>
          <w:color w:val="000000" w:themeColor="text1"/>
        </w:rPr>
        <w:t>d</w:t>
      </w:r>
      <w:r w:rsidRPr="00B13165">
        <w:rPr>
          <w:color w:val="000000" w:themeColor="text1"/>
        </w:rPr>
        <w:t>zeichnungen)</w:t>
      </w:r>
    </w:p>
    <w:p w:rsidR="00F26DD3" w:rsidRDefault="00F26DD3" w:rsidP="00F26DD3">
      <w:pPr>
        <w:pStyle w:val="Listenabsatz"/>
        <w:numPr>
          <w:ilvl w:val="0"/>
          <w:numId w:val="37"/>
        </w:numPr>
        <w:ind w:left="567" w:hanging="567"/>
        <w:textAlignment w:val="auto"/>
        <w:rPr>
          <w:ins w:id="0" w:author="Schädler Beat" w:date="2015-12-17T14:22:00Z"/>
          <w:color w:val="000000" w:themeColor="text1"/>
        </w:rPr>
      </w:pPr>
      <w:r w:rsidRPr="00B13165">
        <w:rPr>
          <w:color w:val="000000" w:themeColor="text1"/>
        </w:rPr>
        <w:t xml:space="preserve">Festlegen der relevanten Nutzungsanforderungen und Entwurf Projektbasis. Beizug GE VIII </w:t>
      </w:r>
    </w:p>
    <w:p w:rsidR="00B70D6D" w:rsidRPr="00B13165" w:rsidRDefault="00B70D6D" w:rsidP="00F26DD3">
      <w:pPr>
        <w:pStyle w:val="Listenabsatz"/>
        <w:numPr>
          <w:ilvl w:val="0"/>
          <w:numId w:val="37"/>
        </w:numPr>
        <w:ind w:left="567" w:hanging="567"/>
        <w:textAlignment w:val="auto"/>
        <w:rPr>
          <w:color w:val="000000" w:themeColor="text1"/>
        </w:rPr>
      </w:pPr>
      <w:ins w:id="1" w:author="Schädler Beat" w:date="2015-12-17T14:22:00Z">
        <w:r>
          <w:rPr>
            <w:color w:val="000000" w:themeColor="text1"/>
          </w:rPr>
          <w:t>Prüfen der möglichen Anordnung der ARZW in Absprache mit Lüftungsspezialist und in Abhängigkeit der bestehenden Werkleitungen</w:t>
        </w:r>
      </w:ins>
    </w:p>
    <w:p w:rsidR="00F26DD3" w:rsidRPr="00B13165" w:rsidDel="00B70D6D" w:rsidRDefault="00F26DD3" w:rsidP="00F26DD3">
      <w:pPr>
        <w:pStyle w:val="Listenabsatz"/>
        <w:numPr>
          <w:ilvl w:val="0"/>
          <w:numId w:val="37"/>
        </w:numPr>
        <w:ind w:left="567" w:hanging="567"/>
        <w:textAlignment w:val="auto"/>
        <w:rPr>
          <w:del w:id="2" w:author="Schädler Beat" w:date="2015-12-17T14:27:00Z"/>
          <w:color w:val="000000" w:themeColor="text1"/>
        </w:rPr>
      </w:pPr>
      <w:del w:id="3" w:author="Schädler Beat" w:date="2015-12-17T14:27:00Z">
        <w:r w:rsidRPr="00B13165" w:rsidDel="00B70D6D">
          <w:rPr>
            <w:color w:val="000000" w:themeColor="text1"/>
          </w:rPr>
          <w:delText>Konzept Anprall. Verstärkung bestehende Fahrzeugrückhaltesysteme oder Dimensionierung auf A</w:delText>
        </w:r>
        <w:r w:rsidRPr="00B13165" w:rsidDel="00B70D6D">
          <w:rPr>
            <w:color w:val="000000" w:themeColor="text1"/>
          </w:rPr>
          <w:delText>n</w:delText>
        </w:r>
        <w:r w:rsidRPr="00B13165" w:rsidDel="00B70D6D">
          <w:rPr>
            <w:color w:val="000000" w:themeColor="text1"/>
          </w:rPr>
          <w:delText>prall.</w:delText>
        </w:r>
      </w:del>
    </w:p>
    <w:p w:rsidR="00F26DD3" w:rsidRPr="00B13165" w:rsidDel="00B70D6D" w:rsidRDefault="00F26DD3" w:rsidP="00F26DD3">
      <w:pPr>
        <w:pStyle w:val="Listenabsatz"/>
        <w:numPr>
          <w:ilvl w:val="0"/>
          <w:numId w:val="37"/>
        </w:numPr>
        <w:ind w:left="567" w:hanging="567"/>
        <w:textAlignment w:val="auto"/>
        <w:rPr>
          <w:del w:id="4" w:author="Schädler Beat" w:date="2015-12-17T14:21:00Z"/>
          <w:color w:val="000000" w:themeColor="text1"/>
        </w:rPr>
      </w:pPr>
      <w:del w:id="5" w:author="Schädler Beat" w:date="2015-12-17T14:21:00Z">
        <w:r w:rsidRPr="00B13165" w:rsidDel="00B70D6D">
          <w:rPr>
            <w:color w:val="000000" w:themeColor="text1"/>
          </w:rPr>
          <w:delText>Konzept Platzentwässerung</w:delText>
        </w:r>
      </w:del>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 xml:space="preserve">Statisches Konzept </w:t>
      </w:r>
      <w:r w:rsidR="00FD1A8F">
        <w:rPr>
          <w:color w:val="000000" w:themeColor="text1"/>
        </w:rPr>
        <w:t>und Vordimensionierung der Wand</w:t>
      </w:r>
      <w:r w:rsidRPr="00B13165">
        <w:rPr>
          <w:color w:val="000000" w:themeColor="text1"/>
        </w:rPr>
        <w:t xml:space="preserve"> </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 xml:space="preserve">Erstellen Pläne a2, b und f (Hauptabmessungen der Kunstbauten) </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Ermitteln Kosten</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Bauablauf und Integration in Gesamtprogramm, sowie prüfen der temporären Verkehrsführung</w:t>
      </w:r>
    </w:p>
    <w:p w:rsidR="00FD1A8F" w:rsidRDefault="00FD1A8F" w:rsidP="00F26DD3">
      <w:pPr>
        <w:pStyle w:val="Listenabsatz"/>
        <w:numPr>
          <w:ilvl w:val="0"/>
          <w:numId w:val="37"/>
        </w:numPr>
        <w:ind w:left="567" w:hanging="567"/>
        <w:textAlignment w:val="auto"/>
        <w:rPr>
          <w:color w:val="000000" w:themeColor="text1"/>
        </w:rPr>
      </w:pPr>
      <w:r w:rsidRPr="00FD1A8F">
        <w:rPr>
          <w:color w:val="000000" w:themeColor="text1"/>
        </w:rPr>
        <w:t>Ergänzung</w:t>
      </w:r>
      <w:r w:rsidR="00F26DD3" w:rsidRPr="00FD1A8F">
        <w:rPr>
          <w:color w:val="000000" w:themeColor="text1"/>
        </w:rPr>
        <w:t xml:space="preserve"> Technischer Bericht</w:t>
      </w:r>
    </w:p>
    <w:p w:rsidR="00F26DD3" w:rsidRPr="00FD1A8F" w:rsidRDefault="00F26DD3" w:rsidP="00F26DD3">
      <w:pPr>
        <w:pStyle w:val="Listenabsatz"/>
        <w:numPr>
          <w:ilvl w:val="0"/>
          <w:numId w:val="37"/>
        </w:numPr>
        <w:ind w:left="567" w:hanging="567"/>
        <w:textAlignment w:val="auto"/>
        <w:rPr>
          <w:color w:val="000000" w:themeColor="text1"/>
        </w:rPr>
      </w:pPr>
      <w:r w:rsidRPr="00FD1A8F">
        <w:rPr>
          <w:color w:val="000000" w:themeColor="text1"/>
        </w:rPr>
        <w:t>Anpassung Umweltnotiz, Kostenschätzung des AP SiEp und akustische Überprüfung</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 xml:space="preserve">1 Besprechung mit ASTRA/GE sowie Koordination </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Bereinigung nach Stellungnahme FU, PM-BHU, GE-EP</w:t>
      </w:r>
    </w:p>
    <w:p w:rsidR="003537A5" w:rsidRDefault="00F26DD3" w:rsidP="00F26DD3">
      <w:pPr>
        <w:pStyle w:val="Listenabsatz"/>
        <w:numPr>
          <w:ilvl w:val="0"/>
          <w:numId w:val="37"/>
        </w:numPr>
        <w:ind w:left="567" w:hanging="567"/>
        <w:textAlignment w:val="auto"/>
        <w:rPr>
          <w:color w:val="000000" w:themeColor="text1"/>
        </w:rPr>
      </w:pPr>
      <w:r w:rsidRPr="00B13165">
        <w:rPr>
          <w:color w:val="000000" w:themeColor="text1"/>
        </w:rPr>
        <w:t>Absteckung für Planauflage inklusive Beizug Unternehmer</w:t>
      </w:r>
    </w:p>
    <w:p w:rsidR="006A67B5" w:rsidRDefault="006A67B5" w:rsidP="00F26DD3">
      <w:pPr>
        <w:pStyle w:val="Listenabsatz"/>
        <w:numPr>
          <w:ilvl w:val="0"/>
          <w:numId w:val="37"/>
        </w:numPr>
        <w:ind w:left="567" w:hanging="567"/>
        <w:textAlignment w:val="auto"/>
        <w:rPr>
          <w:ins w:id="6" w:author="Schädler Beat" w:date="2015-12-17T14:27:00Z"/>
          <w:color w:val="FF0000"/>
        </w:rPr>
      </w:pPr>
      <w:r w:rsidRPr="006A67B5">
        <w:rPr>
          <w:color w:val="FF0000"/>
        </w:rPr>
        <w:t>Integration der Antirezirkulationswand ins Hauptdossier, T/U und AP in weitere Unterlagen (Pläne, Kosten, Berichte)</w:t>
      </w:r>
    </w:p>
    <w:p w:rsidR="00B70D6D" w:rsidRPr="001F03F8" w:rsidRDefault="00B70D6D" w:rsidP="00F26DD3">
      <w:pPr>
        <w:pStyle w:val="Listenabsatz"/>
        <w:numPr>
          <w:ilvl w:val="0"/>
          <w:numId w:val="37"/>
        </w:numPr>
        <w:ind w:left="567" w:hanging="567"/>
        <w:textAlignment w:val="auto"/>
        <w:rPr>
          <w:color w:val="FF0000"/>
          <w:highlight w:val="green"/>
          <w:rPrChange w:id="7" w:author="Schädler Beat" w:date="2015-12-17T14:28:00Z">
            <w:rPr>
              <w:color w:val="FF0000"/>
            </w:rPr>
          </w:rPrChange>
        </w:rPr>
      </w:pPr>
      <w:ins w:id="8" w:author="Schädler Beat" w:date="2015-12-17T14:27:00Z">
        <w:r w:rsidRPr="001F03F8">
          <w:rPr>
            <w:color w:val="FF0000"/>
            <w:highlight w:val="green"/>
            <w:rPrChange w:id="9" w:author="Schädler Beat" w:date="2015-12-17T14:28:00Z">
              <w:rPr>
                <w:color w:val="FF0000"/>
              </w:rPr>
            </w:rPrChange>
          </w:rPr>
          <w:t>Stefan: bitte Total Stunden auf 360 reduzieren</w:t>
        </w:r>
      </w:ins>
      <w:ins w:id="10" w:author="Schädler Beat" w:date="2015-12-17T14:31:00Z">
        <w:r w:rsidR="001F03F8">
          <w:rPr>
            <w:color w:val="FF0000"/>
          </w:rPr>
          <w:t xml:space="preserve"> (bei </w:t>
        </w:r>
        <w:proofErr w:type="spellStart"/>
        <w:r w:rsidR="001F03F8">
          <w:rPr>
            <w:color w:val="FF0000"/>
          </w:rPr>
          <w:t>AeBo</w:t>
        </w:r>
        <w:proofErr w:type="spellEnd"/>
        <w:r w:rsidR="001F03F8">
          <w:rPr>
            <w:color w:val="FF0000"/>
          </w:rPr>
          <w:t xml:space="preserve"> minus 80h)</w:t>
        </w:r>
      </w:ins>
    </w:p>
    <w:p w:rsidR="004B6A60" w:rsidRDefault="004B6A60" w:rsidP="004B6A60"/>
    <w:bookmarkStart w:id="11" w:name="_MON_1507460259"/>
    <w:bookmarkEnd w:id="11"/>
    <w:p w:rsidR="005E7BDC" w:rsidRDefault="00B70D6D" w:rsidP="005E7BDC">
      <w:r>
        <w:object w:dxaOrig="9535" w:dyaOrig="1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76.45pt;height:49.45pt" o:ole="">
            <v:imagedata r:id="rId17" o:title=""/>
          </v:shape>
          <o:OLEObject Type="Embed" ProgID="Excel.Sheet.12" ShapeID="_x0000_i1038" DrawAspect="Content" ObjectID="_1511868371" r:id="rId18"/>
        </w:object>
      </w:r>
    </w:p>
    <w:p w:rsidR="003537A5" w:rsidRDefault="003537A5" w:rsidP="003537A5">
      <w:pPr>
        <w:pStyle w:val="berschrift2"/>
      </w:pPr>
      <w:r>
        <w:t>TP 1</w:t>
      </w:r>
      <w:r w:rsidR="006307C9">
        <w:t xml:space="preserve"> </w:t>
      </w:r>
      <w:r w:rsidRPr="004B6A60">
        <w:t>Tunnel/Geotechnik</w:t>
      </w:r>
      <w:r>
        <w:t xml:space="preserve"> </w:t>
      </w:r>
      <w:r>
        <w:br/>
        <w:t>Veränderung aus Massnahmen Amberg-Bericht</w:t>
      </w:r>
      <w:r w:rsidR="006A67B5">
        <w:t xml:space="preserve">     </w:t>
      </w:r>
      <w:r w:rsidR="006A67B5" w:rsidRPr="006A67B5">
        <w:rPr>
          <w:b w:val="0"/>
          <w:color w:val="000000" w:themeColor="text1"/>
          <w:sz w:val="22"/>
          <w:highlight w:val="yellow"/>
        </w:rPr>
        <w:t>[i.O. + Input 2.9]</w:t>
      </w:r>
    </w:p>
    <w:p w:rsidR="00F26DD3" w:rsidRPr="00B13165" w:rsidRDefault="00F26DD3" w:rsidP="00F26DD3">
      <w:pPr>
        <w:rPr>
          <w:color w:val="000000" w:themeColor="text1"/>
        </w:rPr>
      </w:pPr>
      <w:r w:rsidRPr="00B13165">
        <w:rPr>
          <w:color w:val="000000" w:themeColor="text1"/>
        </w:rPr>
        <w:t xml:space="preserve">Auf der Basis der Risikoanalyse von </w:t>
      </w:r>
      <w:r w:rsidRPr="00EE43EF">
        <w:rPr>
          <w:color w:val="000000" w:themeColor="text1"/>
        </w:rPr>
        <w:t xml:space="preserve">Amberg Engineering AG </w:t>
      </w:r>
      <w:r w:rsidRPr="00B13165">
        <w:rPr>
          <w:color w:val="000000" w:themeColor="text1"/>
        </w:rPr>
        <w:t>hat das ASTRA entschieden, auf eine Hy</w:t>
      </w:r>
      <w:r w:rsidRPr="00B13165">
        <w:rPr>
          <w:color w:val="000000" w:themeColor="text1"/>
        </w:rPr>
        <w:t>d</w:t>
      </w:r>
      <w:r w:rsidRPr="00B13165">
        <w:rPr>
          <w:color w:val="000000" w:themeColor="text1"/>
        </w:rPr>
        <w:t>rantenleitung zu verzichten. Das MK ist entsprechend anzupassen. Die Schlossweiher Ebenrain werden von der Quelle im Tunnel über eine separate Leitung unter der Tunnelsohle gespiesen. Während betriebl</w:t>
      </w:r>
      <w:r w:rsidRPr="00B13165">
        <w:rPr>
          <w:color w:val="000000" w:themeColor="text1"/>
        </w:rPr>
        <w:t>i</w:t>
      </w:r>
      <w:r w:rsidRPr="00B13165">
        <w:rPr>
          <w:color w:val="000000" w:themeColor="text1"/>
        </w:rPr>
        <w:t xml:space="preserve">chen Unterhaltssperrungen wird diese Speisung unterbunden, damit kein verschmutztes Wasser zu den Weihern </w:t>
      </w:r>
      <w:r w:rsidR="004E6C81" w:rsidRPr="00B13165">
        <w:rPr>
          <w:color w:val="000000" w:themeColor="text1"/>
        </w:rPr>
        <w:t>gelangt</w:t>
      </w:r>
      <w:r w:rsidRPr="00B13165">
        <w:rPr>
          <w:color w:val="000000" w:themeColor="text1"/>
        </w:rPr>
        <w:t>. Im Konzept mit Hydrantenleitung war vorgesehen, diese Speisung über die Hydrantenle</w:t>
      </w:r>
      <w:r w:rsidRPr="00B13165">
        <w:rPr>
          <w:color w:val="000000" w:themeColor="text1"/>
        </w:rPr>
        <w:t>i</w:t>
      </w:r>
      <w:r w:rsidRPr="00B13165">
        <w:rPr>
          <w:color w:val="000000" w:themeColor="text1"/>
        </w:rPr>
        <w:t>tung zu Baubeginn zu führen. Ohne Hydrantenleitung muss während dem Bauzustand somit ein Provisor</w:t>
      </w:r>
      <w:r w:rsidRPr="00B13165">
        <w:rPr>
          <w:color w:val="000000" w:themeColor="text1"/>
        </w:rPr>
        <w:t>i</w:t>
      </w:r>
      <w:r w:rsidRPr="00B13165">
        <w:rPr>
          <w:color w:val="000000" w:themeColor="text1"/>
        </w:rPr>
        <w:t>um erstellt werden.</w:t>
      </w:r>
    </w:p>
    <w:p w:rsidR="00F26DD3" w:rsidRPr="00B13165" w:rsidRDefault="00F26DD3" w:rsidP="00F26DD3">
      <w:pPr>
        <w:rPr>
          <w:color w:val="000000" w:themeColor="text1"/>
        </w:rPr>
      </w:pPr>
      <w:r w:rsidRPr="00B13165">
        <w:rPr>
          <w:color w:val="000000" w:themeColor="text1"/>
        </w:rPr>
        <w:t>Provisorium Ersatzwasserversorgung (EWV) Schloss Ebenrain:</w:t>
      </w:r>
    </w:p>
    <w:p w:rsidR="00F26DD3" w:rsidRPr="00B13165" w:rsidRDefault="00F26DD3" w:rsidP="00F26DD3">
      <w:pPr>
        <w:pStyle w:val="Listenabsatz"/>
        <w:numPr>
          <w:ilvl w:val="0"/>
          <w:numId w:val="28"/>
        </w:numPr>
        <w:textAlignment w:val="auto"/>
        <w:rPr>
          <w:color w:val="000000" w:themeColor="text1"/>
        </w:rPr>
      </w:pPr>
      <w:r w:rsidRPr="00B13165">
        <w:rPr>
          <w:color w:val="000000" w:themeColor="text1"/>
        </w:rPr>
        <w:t>Konzeptausarbeitung für Ersatzwasserversorgung (EWV):</w:t>
      </w:r>
      <w:r w:rsidRPr="00B13165">
        <w:rPr>
          <w:color w:val="000000" w:themeColor="text1"/>
        </w:rPr>
        <w:br/>
        <w:t xml:space="preserve">- AVOR, Sichten der Bestandspläne </w:t>
      </w:r>
      <w:r w:rsidRPr="00B13165">
        <w:rPr>
          <w:color w:val="000000" w:themeColor="text1"/>
        </w:rPr>
        <w:br/>
        <w:t xml:space="preserve">- Abklärungen und Begehung vor Ort um Anschlussmöglichkeiten an das </w:t>
      </w:r>
      <w:r w:rsidR="004E6C81" w:rsidRPr="00B13165">
        <w:rPr>
          <w:color w:val="000000" w:themeColor="text1"/>
        </w:rPr>
        <w:t>interne</w:t>
      </w:r>
      <w:r w:rsidRPr="00B13165">
        <w:rPr>
          <w:color w:val="000000" w:themeColor="text1"/>
        </w:rPr>
        <w:t xml:space="preserve"> Wassernetz </w:t>
      </w:r>
      <w:r w:rsidR="00FD1A8F">
        <w:rPr>
          <w:color w:val="000000" w:themeColor="text1"/>
        </w:rPr>
        <w:br/>
        <w:t xml:space="preserve">  </w:t>
      </w:r>
      <w:r w:rsidRPr="00B13165">
        <w:rPr>
          <w:color w:val="000000" w:themeColor="text1"/>
        </w:rPr>
        <w:t xml:space="preserve">vom Schloss Ebenrain ausfindig machen zu können </w:t>
      </w:r>
      <w:r w:rsidRPr="00B13165">
        <w:rPr>
          <w:color w:val="000000" w:themeColor="text1"/>
        </w:rPr>
        <w:br/>
        <w:t xml:space="preserve">- Sitzung mit betroffenem Eigentümer bzw. Eigentümer-Vertreter, Protokollwesen </w:t>
      </w:r>
      <w:r w:rsidRPr="00B13165">
        <w:rPr>
          <w:color w:val="000000" w:themeColor="text1"/>
        </w:rPr>
        <w:br/>
        <w:t xml:space="preserve">- Abklärungen mit der Wasserversorgung Sissach </w:t>
      </w:r>
      <w:r w:rsidRPr="00B13165">
        <w:rPr>
          <w:color w:val="000000" w:themeColor="text1"/>
        </w:rPr>
        <w:br/>
        <w:t xml:space="preserve">- Klärung der tech. Details zur Umsetzung einer EWV. (u.a. z.B. Frostgefahr) </w:t>
      </w:r>
      <w:r w:rsidRPr="00B13165">
        <w:rPr>
          <w:color w:val="000000" w:themeColor="text1"/>
        </w:rPr>
        <w:br/>
        <w:t xml:space="preserve">- Erstellung Konzeptpläne </w:t>
      </w:r>
      <w:r w:rsidRPr="00B13165">
        <w:rPr>
          <w:color w:val="000000" w:themeColor="text1"/>
        </w:rPr>
        <w:br/>
      </w:r>
      <w:r w:rsidRPr="00B13165">
        <w:rPr>
          <w:color w:val="000000" w:themeColor="text1"/>
        </w:rPr>
        <w:lastRenderedPageBreak/>
        <w:t xml:space="preserve">- Zusammenstellen der erforderlichen Unterlagen </w:t>
      </w:r>
      <w:r w:rsidRPr="00B13165">
        <w:rPr>
          <w:color w:val="000000" w:themeColor="text1"/>
        </w:rPr>
        <w:br/>
        <w:t xml:space="preserve">- Projektinterne Besprechung </w:t>
      </w:r>
    </w:p>
    <w:p w:rsidR="00F26DD3" w:rsidRPr="00B13165" w:rsidRDefault="00F26DD3" w:rsidP="00F26DD3">
      <w:pPr>
        <w:rPr>
          <w:color w:val="000000" w:themeColor="text1"/>
        </w:rPr>
      </w:pPr>
    </w:p>
    <w:p w:rsidR="00F26DD3" w:rsidRPr="00B13165" w:rsidRDefault="00F26DD3" w:rsidP="00F26DD3">
      <w:pPr>
        <w:rPr>
          <w:color w:val="000000" w:themeColor="text1"/>
        </w:rPr>
      </w:pPr>
      <w:r w:rsidRPr="00B13165">
        <w:rPr>
          <w:color w:val="000000" w:themeColor="text1"/>
        </w:rPr>
        <w:t>Anpassung MK</w:t>
      </w:r>
    </w:p>
    <w:p w:rsidR="00F26DD3" w:rsidRPr="00B13165" w:rsidRDefault="00F26DD3" w:rsidP="00F26DD3">
      <w:pPr>
        <w:pStyle w:val="Listenabsatz"/>
        <w:numPr>
          <w:ilvl w:val="0"/>
          <w:numId w:val="28"/>
        </w:numPr>
        <w:textAlignment w:val="auto"/>
        <w:rPr>
          <w:color w:val="000000" w:themeColor="text1"/>
        </w:rPr>
      </w:pPr>
      <w:r w:rsidRPr="00B13165">
        <w:rPr>
          <w:color w:val="000000" w:themeColor="text1"/>
        </w:rPr>
        <w:t xml:space="preserve">Anpassungen in den best. Plänen MK </w:t>
      </w:r>
    </w:p>
    <w:p w:rsidR="003537A5" w:rsidRDefault="00F26DD3" w:rsidP="00F26DD3">
      <w:pPr>
        <w:pStyle w:val="Listenabsatz"/>
        <w:numPr>
          <w:ilvl w:val="0"/>
          <w:numId w:val="28"/>
        </w:numPr>
        <w:textAlignment w:val="auto"/>
        <w:rPr>
          <w:color w:val="000000" w:themeColor="text1"/>
        </w:rPr>
      </w:pPr>
      <w:r w:rsidRPr="00B13165">
        <w:rPr>
          <w:color w:val="000000" w:themeColor="text1"/>
        </w:rPr>
        <w:t xml:space="preserve">Anpassung der Berichte wie Technischer Bericht, Nutzungsvereinbarung, Kostenschätzung und prüfen Umweltnotiz </w:t>
      </w:r>
    </w:p>
    <w:p w:rsidR="00D15F02" w:rsidRPr="00D15F02" w:rsidRDefault="00D15F02" w:rsidP="00F26DD3">
      <w:pPr>
        <w:pStyle w:val="Listenabsatz"/>
        <w:numPr>
          <w:ilvl w:val="0"/>
          <w:numId w:val="28"/>
        </w:numPr>
        <w:textAlignment w:val="auto"/>
        <w:rPr>
          <w:color w:val="FF0000"/>
        </w:rPr>
      </w:pPr>
      <w:r w:rsidRPr="00D15F02">
        <w:rPr>
          <w:color w:val="FF0000"/>
        </w:rPr>
        <w:t>Informationen Amberg Engineering AG sind in weiteren Unterlagen zu integrieren, auch im Hauptdo</w:t>
      </w:r>
      <w:r w:rsidRPr="00D15F02">
        <w:rPr>
          <w:color w:val="FF0000"/>
        </w:rPr>
        <w:t>s</w:t>
      </w:r>
      <w:r w:rsidRPr="00D15F02">
        <w:rPr>
          <w:color w:val="FF0000"/>
        </w:rPr>
        <w:t>sier und T/U</w:t>
      </w:r>
    </w:p>
    <w:p w:rsidR="003537A5" w:rsidRDefault="003537A5" w:rsidP="003537A5"/>
    <w:bookmarkStart w:id="12" w:name="_MON_1508291383"/>
    <w:bookmarkEnd w:id="12"/>
    <w:p w:rsidR="0074083C" w:rsidRDefault="00D15F02" w:rsidP="0074083C">
      <w:r>
        <w:object w:dxaOrig="9528" w:dyaOrig="1005">
          <v:shape id="_x0000_i1026" type="#_x0000_t75" style="width:476.45pt;height:50.1pt" o:ole="">
            <v:imagedata r:id="rId19" o:title=""/>
          </v:shape>
          <o:OLEObject Type="Embed" ProgID="Excel.Sheet.12" ShapeID="_x0000_i1026" DrawAspect="Content" ObjectID="_1511868372" r:id="rId20"/>
        </w:object>
      </w:r>
    </w:p>
    <w:p w:rsidR="003537A5" w:rsidRDefault="003537A5" w:rsidP="003537A5">
      <w:pPr>
        <w:pStyle w:val="berschrift2"/>
      </w:pPr>
      <w:r>
        <w:t>TP 1</w:t>
      </w:r>
      <w:r w:rsidR="006307C9">
        <w:t xml:space="preserve"> </w:t>
      </w:r>
      <w:r w:rsidRPr="004B6A60">
        <w:t>Tunnel/Geotechnik</w:t>
      </w:r>
      <w:r>
        <w:t xml:space="preserve"> </w:t>
      </w:r>
      <w:r>
        <w:br/>
        <w:t>Zustandsuntersuchungen, Erdseitige Bewe</w:t>
      </w:r>
      <w:r w:rsidR="00A03980">
        <w:t>hrungen</w:t>
      </w:r>
      <w:r w:rsidR="008A05BB">
        <w:t xml:space="preserve"> </w:t>
      </w:r>
    </w:p>
    <w:p w:rsidR="008A05BB" w:rsidRPr="008A05BB" w:rsidRDefault="008A05BB" w:rsidP="008A05BB">
      <w:pPr>
        <w:rPr>
          <w:color w:val="FF0000"/>
        </w:rPr>
      </w:pPr>
      <w:r w:rsidRPr="00673FFD">
        <w:rPr>
          <w:color w:val="FF0000"/>
        </w:rPr>
        <w:t>Erdseitige Bewehrungen Objekt 720.14 und 720.20:</w:t>
      </w:r>
    </w:p>
    <w:p w:rsidR="008A05BB" w:rsidRPr="008A05BB" w:rsidRDefault="008A05BB" w:rsidP="008A05BB">
      <w:pPr>
        <w:rPr>
          <w:color w:val="000000" w:themeColor="text1"/>
        </w:rPr>
      </w:pPr>
      <w:r w:rsidRPr="008A05BB">
        <w:rPr>
          <w:color w:val="000000" w:themeColor="text1"/>
        </w:rPr>
        <w:t xml:space="preserve">Gemäss Antrag vom 28.05.2015 (Zustandsuntersuchung erdseitige Bewehrungen) hat die INGE mögliche Varianten zur Klärung der erdseitigen Bewehrungen aufgezeigt. In weiteren zwischenzeitlichen Klärungen, Rücksprachen und Abgleichungen wurde fixiert, dass diese Prüfungen beim Objekt 720.14 und 720.20 zu erfolgen haben. </w:t>
      </w:r>
    </w:p>
    <w:p w:rsidR="008A05BB" w:rsidRPr="008A05BB" w:rsidRDefault="008A05BB" w:rsidP="008A05BB">
      <w:pPr>
        <w:rPr>
          <w:color w:val="FF0000"/>
        </w:rPr>
      </w:pPr>
      <w:r w:rsidRPr="008A05BB">
        <w:rPr>
          <w:color w:val="FF0000"/>
        </w:rPr>
        <w:t>Anlässlich der PFS vom 26.11.2015 wurde entschieden, dass auf eine aufwendige Sondierung hinter den Stützmauern verzichtet wird. Es werden lediglich Anhaltspunkte über den Zustand der erdseitigen Bewe</w:t>
      </w:r>
      <w:r w:rsidRPr="008A05BB">
        <w:rPr>
          <w:color w:val="FF0000"/>
        </w:rPr>
        <w:t>h</w:t>
      </w:r>
      <w:r w:rsidRPr="008A05BB">
        <w:rPr>
          <w:color w:val="FF0000"/>
        </w:rPr>
        <w:t>rung mit total 4 Kernbohrungen erhoben. Das Vorgehen entspricht in etwa der Variante 2 gemäss unserem Antrag. Wenn möglich sind dabei Bewehrungseisen zu entnehmen und diese auf ihre Zugfestigkeit zu pr</w:t>
      </w:r>
      <w:r w:rsidRPr="008A05BB">
        <w:rPr>
          <w:color w:val="FF0000"/>
        </w:rPr>
        <w:t>ü</w:t>
      </w:r>
      <w:r w:rsidRPr="008A05BB">
        <w:rPr>
          <w:color w:val="FF0000"/>
        </w:rPr>
        <w:t>fen.</w:t>
      </w:r>
    </w:p>
    <w:p w:rsidR="008A05BB" w:rsidRPr="008A05BB" w:rsidRDefault="008A05BB" w:rsidP="008A05BB">
      <w:pPr>
        <w:rPr>
          <w:color w:val="FF0000"/>
        </w:rPr>
      </w:pPr>
      <w:r w:rsidRPr="008A05BB">
        <w:rPr>
          <w:color w:val="FF0000"/>
        </w:rPr>
        <w:t>Ergänzende Untersuchungen Objekt 720.18:</w:t>
      </w:r>
    </w:p>
    <w:p w:rsidR="008A05BB" w:rsidRPr="008A05BB" w:rsidRDefault="008A05BB" w:rsidP="008A05BB">
      <w:pPr>
        <w:rPr>
          <w:color w:val="FF0000"/>
        </w:rPr>
      </w:pPr>
      <w:r w:rsidRPr="008A05BB">
        <w:rPr>
          <w:color w:val="FF0000"/>
        </w:rPr>
        <w:t>Im Jahre 2013 wurden an einem Element der Stützmauer Obj. 720.18 materialtechnologische Unters</w:t>
      </w:r>
      <w:r w:rsidRPr="008A05BB">
        <w:rPr>
          <w:color w:val="FF0000"/>
        </w:rPr>
        <w:t>u</w:t>
      </w:r>
      <w:r w:rsidRPr="008A05BB">
        <w:rPr>
          <w:color w:val="FF0000"/>
        </w:rPr>
        <w:t xml:space="preserve">chungen durchgeführt. Diese zeigten, dass am </w:t>
      </w:r>
      <w:proofErr w:type="spellStart"/>
      <w:r w:rsidRPr="008A05BB">
        <w:rPr>
          <w:color w:val="FF0000"/>
        </w:rPr>
        <w:t>Wandfuss</w:t>
      </w:r>
      <w:proofErr w:type="spellEnd"/>
      <w:r w:rsidRPr="008A05BB">
        <w:rPr>
          <w:color w:val="FF0000"/>
        </w:rPr>
        <w:t xml:space="preserve"> eine aktiv ablaufende Bewehrungskorrosion möglich ist und sich der Zustand des Bauwerks verschlechtern könnte.</w:t>
      </w:r>
    </w:p>
    <w:p w:rsidR="008A05BB" w:rsidRPr="008A05BB" w:rsidRDefault="008A05BB" w:rsidP="008A05BB">
      <w:pPr>
        <w:rPr>
          <w:color w:val="FF0000"/>
        </w:rPr>
      </w:pPr>
      <w:r w:rsidRPr="008A05BB">
        <w:rPr>
          <w:color w:val="FF0000"/>
        </w:rPr>
        <w:t>Auf Empfehlung der INGE wurde an der PS 23/15 vom 16.11.2015 entschieden, ergänzend zu den bereits vorhandenen Untersuchungen, bei zwei weiteren Elementen (</w:t>
      </w:r>
      <w:proofErr w:type="spellStart"/>
      <w:r w:rsidRPr="008A05BB">
        <w:rPr>
          <w:color w:val="FF0000"/>
        </w:rPr>
        <w:t>El</w:t>
      </w:r>
      <w:proofErr w:type="spellEnd"/>
      <w:r w:rsidRPr="008A05BB">
        <w:rPr>
          <w:color w:val="FF0000"/>
        </w:rPr>
        <w:t xml:space="preserve">. Nr. 13 u. 16) am </w:t>
      </w:r>
      <w:proofErr w:type="spellStart"/>
      <w:r w:rsidRPr="008A05BB">
        <w:rPr>
          <w:color w:val="FF0000"/>
        </w:rPr>
        <w:t>Wandfuss</w:t>
      </w:r>
      <w:proofErr w:type="spellEnd"/>
      <w:r w:rsidRPr="008A05BB">
        <w:rPr>
          <w:color w:val="FF0000"/>
        </w:rPr>
        <w:t xml:space="preserve"> den </w:t>
      </w:r>
      <w:proofErr w:type="spellStart"/>
      <w:r w:rsidRPr="008A05BB">
        <w:rPr>
          <w:color w:val="FF0000"/>
        </w:rPr>
        <w:t>Chloride</w:t>
      </w:r>
      <w:r w:rsidRPr="008A05BB">
        <w:rPr>
          <w:color w:val="FF0000"/>
        </w:rPr>
        <w:t>i</w:t>
      </w:r>
      <w:r w:rsidRPr="008A05BB">
        <w:rPr>
          <w:color w:val="FF0000"/>
        </w:rPr>
        <w:t>ntrag</w:t>
      </w:r>
      <w:proofErr w:type="spellEnd"/>
      <w:r w:rsidRPr="008A05BB">
        <w:rPr>
          <w:color w:val="FF0000"/>
        </w:rPr>
        <w:t xml:space="preserve"> auf 3 verschiedenen Höhen (25cm, 75cm, 125cm ab Fahrbahn), die Korrosionspotentiale, die Beto</w:t>
      </w:r>
      <w:r w:rsidRPr="008A05BB">
        <w:rPr>
          <w:color w:val="FF0000"/>
        </w:rPr>
        <w:t>n</w:t>
      </w:r>
      <w:r w:rsidRPr="008A05BB">
        <w:rPr>
          <w:color w:val="FF0000"/>
        </w:rPr>
        <w:t xml:space="preserve">deckung und an ausgesuchten Stellen die </w:t>
      </w:r>
      <w:proofErr w:type="spellStart"/>
      <w:r w:rsidRPr="008A05BB">
        <w:rPr>
          <w:color w:val="FF0000"/>
        </w:rPr>
        <w:t>Karbonatisierungstiefe</w:t>
      </w:r>
      <w:proofErr w:type="spellEnd"/>
      <w:r w:rsidRPr="008A05BB">
        <w:rPr>
          <w:color w:val="FF0000"/>
        </w:rPr>
        <w:t xml:space="preserve"> zu ermitteln.</w:t>
      </w:r>
    </w:p>
    <w:p w:rsidR="008A05BB" w:rsidRPr="008A05BB" w:rsidRDefault="008A05BB" w:rsidP="008A05BB">
      <w:pPr>
        <w:rPr>
          <w:color w:val="FF0000"/>
        </w:rPr>
      </w:pPr>
      <w:r w:rsidRPr="008A05BB">
        <w:rPr>
          <w:color w:val="FF0000"/>
        </w:rPr>
        <w:t xml:space="preserve">Für die Beschaffung der zusätzlichen Untersuchungen gehen wir davon aus, dass die Arbeiten freihändig vergeben werden können. Für die Materialprüfungen wird die TFB AG, </w:t>
      </w:r>
      <w:proofErr w:type="spellStart"/>
      <w:r w:rsidRPr="008A05BB">
        <w:rPr>
          <w:color w:val="FF0000"/>
        </w:rPr>
        <w:t>Wildegg</w:t>
      </w:r>
      <w:proofErr w:type="spellEnd"/>
      <w:r w:rsidRPr="008A05BB">
        <w:rPr>
          <w:color w:val="FF0000"/>
        </w:rPr>
        <w:t xml:space="preserve"> berücksichtigt.</w:t>
      </w:r>
    </w:p>
    <w:p w:rsidR="008A05BB" w:rsidRPr="00ED5623" w:rsidRDefault="008A05BB" w:rsidP="008A05BB">
      <w:pPr>
        <w:spacing w:before="180" w:after="60"/>
        <w:rPr>
          <w:color w:val="FF0000"/>
        </w:rPr>
      </w:pPr>
      <w:r w:rsidRPr="00ED5623">
        <w:rPr>
          <w:color w:val="FF0000"/>
        </w:rPr>
        <w:t>Im Nachtrag sind folgende Leistungen enthalten:</w:t>
      </w:r>
    </w:p>
    <w:p w:rsidR="008A05BB" w:rsidRPr="008A05BB" w:rsidRDefault="008A05BB" w:rsidP="008A05BB">
      <w:pPr>
        <w:pStyle w:val="Listenabsatz"/>
        <w:numPr>
          <w:ilvl w:val="0"/>
          <w:numId w:val="28"/>
        </w:numPr>
        <w:textAlignment w:val="auto"/>
        <w:rPr>
          <w:color w:val="FF0000"/>
        </w:rPr>
      </w:pPr>
      <w:r w:rsidRPr="008A05BB">
        <w:rPr>
          <w:color w:val="FF0000"/>
        </w:rPr>
        <w:t>Problemanalyse und Erarbeitung Antrag (Version 1 vom 01.04.2015),</w:t>
      </w:r>
    </w:p>
    <w:p w:rsidR="008A05BB" w:rsidRPr="008A05BB" w:rsidRDefault="008A05BB" w:rsidP="008A05BB">
      <w:pPr>
        <w:pStyle w:val="Listenabsatz"/>
        <w:numPr>
          <w:ilvl w:val="0"/>
          <w:numId w:val="28"/>
        </w:numPr>
        <w:textAlignment w:val="auto"/>
        <w:rPr>
          <w:color w:val="FF0000"/>
        </w:rPr>
      </w:pPr>
      <w:r w:rsidRPr="008A05BB">
        <w:rPr>
          <w:color w:val="FF0000"/>
        </w:rPr>
        <w:t>Weitere Abklärungen und Prüfung von Varianten April 2015 bis November 2015</w:t>
      </w:r>
    </w:p>
    <w:p w:rsidR="008A05BB" w:rsidRPr="008A05BB" w:rsidRDefault="008A05BB" w:rsidP="008A05BB">
      <w:pPr>
        <w:pStyle w:val="Listenabsatz"/>
        <w:numPr>
          <w:ilvl w:val="0"/>
          <w:numId w:val="28"/>
        </w:numPr>
        <w:textAlignment w:val="auto"/>
        <w:rPr>
          <w:color w:val="FF0000"/>
        </w:rPr>
      </w:pPr>
      <w:r w:rsidRPr="008A05BB">
        <w:rPr>
          <w:color w:val="FF0000"/>
        </w:rPr>
        <w:t>Erarbeitung Untersuchungskonzept</w:t>
      </w:r>
    </w:p>
    <w:p w:rsidR="008A05BB" w:rsidRPr="008A05BB" w:rsidRDefault="008A05BB" w:rsidP="008A05BB">
      <w:pPr>
        <w:pStyle w:val="Listenabsatz"/>
        <w:numPr>
          <w:ilvl w:val="0"/>
          <w:numId w:val="28"/>
        </w:numPr>
        <w:textAlignment w:val="auto"/>
        <w:rPr>
          <w:color w:val="FF0000"/>
        </w:rPr>
      </w:pPr>
      <w:r w:rsidRPr="008A05BB">
        <w:rPr>
          <w:color w:val="FF0000"/>
        </w:rPr>
        <w:t xml:space="preserve">Beschaffung Unternehmer (Annahme: freihändige Vergaben) </w:t>
      </w:r>
    </w:p>
    <w:p w:rsidR="008A05BB" w:rsidRPr="008A05BB" w:rsidRDefault="008A05BB" w:rsidP="008A05BB">
      <w:pPr>
        <w:pStyle w:val="Listenabsatz"/>
        <w:numPr>
          <w:ilvl w:val="0"/>
          <w:numId w:val="28"/>
        </w:numPr>
        <w:textAlignment w:val="auto"/>
        <w:rPr>
          <w:color w:val="FF0000"/>
        </w:rPr>
      </w:pPr>
      <w:r w:rsidRPr="008A05BB">
        <w:rPr>
          <w:color w:val="FF0000"/>
        </w:rPr>
        <w:t>Bauleitung und Koordination (Unternehmer / NSNW / Spezialisten)</w:t>
      </w:r>
    </w:p>
    <w:p w:rsidR="008A05BB" w:rsidRPr="008A05BB" w:rsidRDefault="008A05BB" w:rsidP="008A05BB">
      <w:pPr>
        <w:pStyle w:val="Listenabsatz"/>
        <w:numPr>
          <w:ilvl w:val="0"/>
          <w:numId w:val="28"/>
        </w:numPr>
        <w:textAlignment w:val="auto"/>
        <w:rPr>
          <w:color w:val="FF0000"/>
        </w:rPr>
      </w:pPr>
      <w:r w:rsidRPr="008A05BB">
        <w:rPr>
          <w:color w:val="FF0000"/>
        </w:rPr>
        <w:t>Fachtechnische Begleitung der Arbeiten vor Ort</w:t>
      </w:r>
    </w:p>
    <w:p w:rsidR="008A05BB" w:rsidRPr="008A05BB" w:rsidRDefault="008A05BB" w:rsidP="008A05BB">
      <w:pPr>
        <w:pStyle w:val="Listenabsatz"/>
        <w:numPr>
          <w:ilvl w:val="0"/>
          <w:numId w:val="28"/>
        </w:numPr>
        <w:textAlignment w:val="auto"/>
        <w:rPr>
          <w:color w:val="FF0000"/>
        </w:rPr>
      </w:pPr>
      <w:r w:rsidRPr="008A05BB">
        <w:rPr>
          <w:color w:val="FF0000"/>
        </w:rPr>
        <w:t>Auswertung der Untersuchungen</w:t>
      </w:r>
    </w:p>
    <w:p w:rsidR="008A05BB" w:rsidRPr="008A05BB" w:rsidRDefault="008A05BB" w:rsidP="008A05BB">
      <w:pPr>
        <w:pStyle w:val="Listenabsatz"/>
        <w:numPr>
          <w:ilvl w:val="0"/>
          <w:numId w:val="28"/>
        </w:numPr>
        <w:textAlignment w:val="auto"/>
        <w:rPr>
          <w:color w:val="FF0000"/>
        </w:rPr>
      </w:pPr>
      <w:r w:rsidRPr="008A05BB">
        <w:rPr>
          <w:color w:val="FF0000"/>
        </w:rPr>
        <w:t>Zusammenstellen der Fakten aus den Untersuchungen</w:t>
      </w:r>
    </w:p>
    <w:p w:rsidR="008A05BB" w:rsidRPr="008A05BB" w:rsidRDefault="008A05BB" w:rsidP="008A05BB">
      <w:pPr>
        <w:pStyle w:val="Listenabsatz"/>
        <w:numPr>
          <w:ilvl w:val="0"/>
          <w:numId w:val="28"/>
        </w:numPr>
        <w:textAlignment w:val="auto"/>
        <w:rPr>
          <w:color w:val="FF0000"/>
        </w:rPr>
      </w:pPr>
      <w:r w:rsidRPr="008A05BB">
        <w:rPr>
          <w:color w:val="FF0000"/>
        </w:rPr>
        <w:t>Abgleich und Vorstellung der Resultate anlässlich einer PFS</w:t>
      </w:r>
    </w:p>
    <w:p w:rsidR="008A05BB" w:rsidRPr="008A05BB" w:rsidRDefault="008A05BB" w:rsidP="008A05BB">
      <w:pPr>
        <w:pStyle w:val="Listenabsatz"/>
        <w:numPr>
          <w:ilvl w:val="0"/>
          <w:numId w:val="28"/>
        </w:numPr>
        <w:textAlignment w:val="auto"/>
        <w:rPr>
          <w:color w:val="FF0000"/>
        </w:rPr>
      </w:pPr>
      <w:r w:rsidRPr="008A05BB">
        <w:rPr>
          <w:color w:val="FF0000"/>
        </w:rPr>
        <w:t>Erarbeitung Grundlagen für Phase MP</w:t>
      </w:r>
    </w:p>
    <w:p w:rsidR="008A05BB" w:rsidRPr="009B59EF" w:rsidRDefault="008A05BB" w:rsidP="008A05BB">
      <w:pPr>
        <w:rPr>
          <w:color w:val="FF0000"/>
        </w:rPr>
      </w:pPr>
    </w:p>
    <w:bookmarkStart w:id="13" w:name="_MON_1507951548"/>
    <w:bookmarkEnd w:id="13"/>
    <w:p w:rsidR="008A05BB" w:rsidRPr="008A05BB" w:rsidRDefault="008A05BB" w:rsidP="008A05BB">
      <w:r w:rsidRPr="00ED5623">
        <w:rPr>
          <w:color w:val="FF0000"/>
        </w:rPr>
        <w:object w:dxaOrig="9528" w:dyaOrig="1005">
          <v:shape id="_x0000_i1027" type="#_x0000_t75" style="width:476.45pt;height:49.45pt" o:ole="">
            <v:imagedata r:id="rId21" o:title=""/>
          </v:shape>
          <o:OLEObject Type="Embed" ProgID="Excel.Sheet.12" ShapeID="_x0000_i1027" DrawAspect="Content" ObjectID="_1511868373" r:id="rId22"/>
        </w:object>
      </w:r>
    </w:p>
    <w:p w:rsidR="006307C9" w:rsidRDefault="006307C9" w:rsidP="006307C9">
      <w:pPr>
        <w:pStyle w:val="berschrift2"/>
      </w:pPr>
      <w:r>
        <w:lastRenderedPageBreak/>
        <w:t xml:space="preserve">TP 2 Trasse / Umwelt </w:t>
      </w:r>
      <w:r>
        <w:br/>
        <w:t>Unterstützung Geschwindigkeitsgutachten Ecoplan</w:t>
      </w:r>
      <w:r w:rsidR="006A67B5">
        <w:t xml:space="preserve">   </w:t>
      </w:r>
      <w:r w:rsidR="006A67B5" w:rsidRPr="006A67B5">
        <w:rPr>
          <w:b w:val="0"/>
          <w:color w:val="000000" w:themeColor="text1"/>
          <w:sz w:val="22"/>
          <w:highlight w:val="yellow"/>
        </w:rPr>
        <w:t>[i.O.]</w:t>
      </w:r>
    </w:p>
    <w:p w:rsidR="006307C9" w:rsidRDefault="00553061" w:rsidP="006307C9">
      <w:r>
        <w:t xml:space="preserve">Zur </w:t>
      </w:r>
      <w:r w:rsidR="006307C9" w:rsidRPr="006307C9">
        <w:t xml:space="preserve">Überprüfung der Auswirkung einer Geschwindigkeitsreduktion wurde bauseits </w:t>
      </w:r>
      <w:r w:rsidR="00A03980">
        <w:t>die Firma</w:t>
      </w:r>
      <w:r w:rsidR="006307C9" w:rsidRPr="006307C9">
        <w:t xml:space="preserve"> Ecoplan AG be</w:t>
      </w:r>
      <w:r w:rsidR="006307C9">
        <w:t>auftragt. Von Seiten INGE</w:t>
      </w:r>
      <w:r w:rsidR="006307C9" w:rsidRPr="006307C9">
        <w:t xml:space="preserve"> wurden Daten aufbereitet, Berechnungen vorgenommen, sowie die entspr</w:t>
      </w:r>
      <w:r w:rsidR="006307C9" w:rsidRPr="006307C9">
        <w:t>e</w:t>
      </w:r>
      <w:r>
        <w:t xml:space="preserve">chenden </w:t>
      </w:r>
      <w:r w:rsidR="006307C9" w:rsidRPr="006307C9">
        <w:t xml:space="preserve">Auswertungen erstellt als Grundlage für die Berichtserstellung durch </w:t>
      </w:r>
      <w:r w:rsidR="00A03980">
        <w:t xml:space="preserve">die Firma </w:t>
      </w:r>
      <w:r w:rsidR="006307C9" w:rsidRPr="006307C9">
        <w:t>Ecoplan</w:t>
      </w:r>
      <w:r w:rsidR="00A03980">
        <w:t xml:space="preserve"> AG</w:t>
      </w:r>
      <w:r w:rsidR="006307C9" w:rsidRPr="006307C9">
        <w:t xml:space="preserve">. </w:t>
      </w:r>
    </w:p>
    <w:p w:rsidR="001A201F" w:rsidRDefault="001A201F" w:rsidP="006307C9"/>
    <w:bookmarkStart w:id="14" w:name="_MON_1507461427"/>
    <w:bookmarkEnd w:id="14"/>
    <w:p w:rsidR="00DC69DA" w:rsidRDefault="00160F33" w:rsidP="00DC69DA">
      <w:r>
        <w:object w:dxaOrig="9528" w:dyaOrig="1005">
          <v:shape id="_x0000_i1028" type="#_x0000_t75" style="width:476.45pt;height:49.45pt" o:ole="">
            <v:imagedata r:id="rId23" o:title=""/>
          </v:shape>
          <o:OLEObject Type="Embed" ProgID="Excel.Sheet.12" ShapeID="_x0000_i1028" DrawAspect="Content" ObjectID="_1511868374" r:id="rId24"/>
        </w:object>
      </w:r>
    </w:p>
    <w:p w:rsidR="00DC69DA" w:rsidRDefault="00DC69DA" w:rsidP="00DC69DA">
      <w:pPr>
        <w:pStyle w:val="berschrift2"/>
      </w:pPr>
      <w:r>
        <w:t xml:space="preserve">TP 2 Trasse / Umwelt </w:t>
      </w:r>
      <w:r>
        <w:br/>
        <w:t>Weitere Massnahmen bezüglich „Lärm“</w:t>
      </w:r>
      <w:r w:rsidR="006A67B5">
        <w:t xml:space="preserve">    </w:t>
      </w:r>
      <w:r w:rsidR="006A67B5" w:rsidRPr="006A67B5">
        <w:rPr>
          <w:b w:val="0"/>
          <w:color w:val="000000" w:themeColor="text1"/>
          <w:sz w:val="22"/>
          <w:highlight w:val="yellow"/>
        </w:rPr>
        <w:t>[</w:t>
      </w:r>
      <w:r w:rsidR="006A67B5">
        <w:rPr>
          <w:b w:val="0"/>
          <w:color w:val="000000" w:themeColor="text1"/>
          <w:sz w:val="22"/>
          <w:highlight w:val="yellow"/>
        </w:rPr>
        <w:t>Beat: Dies ist mit Hr. Rey zu klären</w:t>
      </w:r>
      <w:r w:rsidR="006A67B5" w:rsidRPr="006A67B5">
        <w:rPr>
          <w:b w:val="0"/>
          <w:color w:val="000000" w:themeColor="text1"/>
          <w:sz w:val="22"/>
          <w:highlight w:val="yellow"/>
        </w:rPr>
        <w:t>]</w:t>
      </w:r>
    </w:p>
    <w:p w:rsidR="00A03980" w:rsidRDefault="00A03980" w:rsidP="00A03980">
      <w:r>
        <w:t>Folgende Massnahmen sind bez. „Lärm“ als weitere Veränderungen erfolgt:</w:t>
      </w:r>
    </w:p>
    <w:p w:rsidR="00DC69DA" w:rsidRDefault="00DC69DA" w:rsidP="00DC69DA">
      <w:pPr>
        <w:pStyle w:val="Listenabsatz"/>
        <w:numPr>
          <w:ilvl w:val="0"/>
          <w:numId w:val="31"/>
        </w:numPr>
        <w:ind w:left="567" w:hanging="567"/>
      </w:pPr>
      <w:r>
        <w:t>Seitens FU wurde im Juni die (neue) Forderung gest</w:t>
      </w:r>
      <w:r w:rsidR="00A03980">
        <w:t>ellt, dass die Erleichterungsan</w:t>
      </w:r>
      <w:r>
        <w:t>träge zu ergänzen sind mit den Resultaten der Au</w:t>
      </w:r>
      <w:r w:rsidR="00A03980">
        <w:t>swirkung der Geschwindigkeitsre</w:t>
      </w:r>
      <w:r>
        <w:t>duktion. Dies erforderte zusätzliche Berechnungen, eine separate Betrachtung aller Erleichterungsanträge sowie eine Berichtsanpa</w:t>
      </w:r>
      <w:r>
        <w:t>s</w:t>
      </w:r>
      <w:r>
        <w:t xml:space="preserve">sung. </w:t>
      </w:r>
    </w:p>
    <w:p w:rsidR="006307C9" w:rsidRDefault="00DC69DA" w:rsidP="006307C9">
      <w:pPr>
        <w:pStyle w:val="Listenabsatz"/>
        <w:numPr>
          <w:ilvl w:val="0"/>
          <w:numId w:val="31"/>
        </w:numPr>
        <w:ind w:left="567" w:hanging="567"/>
      </w:pPr>
      <w:r>
        <w:t>Eine weitere (neue) Forderung der FU, bzw BAFU war, dass neu auch Dachfenster zu berücksicht</w:t>
      </w:r>
      <w:r>
        <w:t>i</w:t>
      </w:r>
      <w:r>
        <w:t>gen sind. Dies machte weitere Berechnungen erforderlich, einen Abgleich mit den bisherigen Resu</w:t>
      </w:r>
      <w:r>
        <w:t>l</w:t>
      </w:r>
      <w:r>
        <w:t xml:space="preserve">taten sowie eine Ergänzung aller Dokumente. </w:t>
      </w:r>
    </w:p>
    <w:p w:rsidR="00DC69DA" w:rsidRDefault="00DC69DA" w:rsidP="00DC69DA"/>
    <w:bookmarkStart w:id="15" w:name="_MON_1507461601"/>
    <w:bookmarkEnd w:id="15"/>
    <w:p w:rsidR="00DC69DA" w:rsidRDefault="00160F33" w:rsidP="00DC69DA">
      <w:r>
        <w:object w:dxaOrig="9528" w:dyaOrig="1005">
          <v:shape id="_x0000_i1029" type="#_x0000_t75" style="width:476.45pt;height:49.45pt" o:ole="">
            <v:imagedata r:id="rId25" o:title=""/>
          </v:shape>
          <o:OLEObject Type="Embed" ProgID="Excel.Sheet.12" ShapeID="_x0000_i1029" DrawAspect="Content" ObjectID="_1511868375" r:id="rId26"/>
        </w:object>
      </w:r>
    </w:p>
    <w:p w:rsidR="00DC69DA" w:rsidRDefault="00DC69DA" w:rsidP="00DC69DA">
      <w:pPr>
        <w:pStyle w:val="berschrift2"/>
      </w:pPr>
      <w:r>
        <w:t xml:space="preserve">TP 2 Trasse / Umwelt </w:t>
      </w:r>
      <w:r>
        <w:br/>
        <w:t>Nothaltebucht</w:t>
      </w:r>
      <w:r w:rsidR="001A201F">
        <w:t>en</w:t>
      </w:r>
      <w:r>
        <w:t xml:space="preserve"> im AP/MK integrieren</w:t>
      </w:r>
      <w:r w:rsidR="006A67B5">
        <w:t xml:space="preserve">   </w:t>
      </w:r>
      <w:r w:rsidR="006A67B5" w:rsidRPr="006A67B5">
        <w:rPr>
          <w:b w:val="0"/>
          <w:color w:val="000000" w:themeColor="text1"/>
          <w:sz w:val="22"/>
          <w:highlight w:val="yellow"/>
        </w:rPr>
        <w:t>[</w:t>
      </w:r>
      <w:r w:rsidR="006A67B5">
        <w:rPr>
          <w:b w:val="0"/>
          <w:color w:val="000000" w:themeColor="text1"/>
          <w:sz w:val="22"/>
          <w:highlight w:val="yellow"/>
        </w:rPr>
        <w:t xml:space="preserve">dies lasse ich, da diese sonst vor einem Jahr beim letzte NO angefallen </w:t>
      </w:r>
      <w:r w:rsidR="0066307A">
        <w:rPr>
          <w:b w:val="0"/>
          <w:color w:val="000000" w:themeColor="text1"/>
          <w:sz w:val="22"/>
          <w:highlight w:val="yellow"/>
        </w:rPr>
        <w:t xml:space="preserve">wären </w:t>
      </w:r>
      <w:r w:rsidR="0066307A" w:rsidRPr="006A67B5">
        <w:rPr>
          <w:b w:val="0"/>
          <w:color w:val="000000" w:themeColor="text1"/>
          <w:sz w:val="22"/>
          <w:highlight w:val="yellow"/>
        </w:rPr>
        <w:t xml:space="preserve">+ </w:t>
      </w:r>
      <w:r w:rsidR="0066307A">
        <w:rPr>
          <w:b w:val="0"/>
          <w:color w:val="000000" w:themeColor="text1"/>
          <w:sz w:val="22"/>
          <w:highlight w:val="yellow"/>
        </w:rPr>
        <w:t>Input</w:t>
      </w:r>
      <w:r w:rsidR="006A67B5" w:rsidRPr="006A67B5">
        <w:rPr>
          <w:b w:val="0"/>
          <w:color w:val="000000" w:themeColor="text1"/>
          <w:sz w:val="22"/>
          <w:highlight w:val="yellow"/>
        </w:rPr>
        <w:t xml:space="preserve"> 2.9]</w:t>
      </w:r>
    </w:p>
    <w:p w:rsidR="006307C9" w:rsidRDefault="00DC69DA" w:rsidP="00DC69DA">
      <w:r>
        <w:t>Im MK war bisher vorgesehen, die Thematik der Nothaltebuchten im MP zu behandeln</w:t>
      </w:r>
      <w:r w:rsidR="00A03980">
        <w:t xml:space="preserve"> sind, insbesondere wenn dann</w:t>
      </w:r>
      <w:r>
        <w:t xml:space="preserve"> auch klar ist ob diese </w:t>
      </w:r>
      <w:r w:rsidR="00A03980">
        <w:t xml:space="preserve">effektiv </w:t>
      </w:r>
      <w:r>
        <w:t>zu erfolgen haben.</w:t>
      </w:r>
    </w:p>
    <w:p w:rsidR="00DC69DA" w:rsidRDefault="00DC69DA" w:rsidP="00DC69DA"/>
    <w:p w:rsidR="00DC69DA" w:rsidRDefault="00DC69DA" w:rsidP="00DC69DA">
      <w:r>
        <w:t>Am 19.10.2015 wurde an der Projektsitzung entschieden, dass diese in</w:t>
      </w:r>
      <w:r w:rsidR="00A03980">
        <w:t>s</w:t>
      </w:r>
      <w:r>
        <w:t xml:space="preserve"> MK/AP aufzunehmen sind.</w:t>
      </w:r>
      <w:r w:rsidR="00A03980">
        <w:t xml:space="preserve"> Fo</w:t>
      </w:r>
      <w:r w:rsidR="00A03980">
        <w:t>l</w:t>
      </w:r>
      <w:r w:rsidR="00A03980">
        <w:t>gende Massnahmen resultieren daraus:</w:t>
      </w:r>
    </w:p>
    <w:p w:rsidR="00DC69DA" w:rsidRDefault="00BB114D" w:rsidP="00BB114D">
      <w:pPr>
        <w:pStyle w:val="Listenabsatz"/>
        <w:numPr>
          <w:ilvl w:val="0"/>
          <w:numId w:val="32"/>
        </w:numPr>
        <w:ind w:left="567" w:hanging="567"/>
      </w:pPr>
      <w:r>
        <w:t>Nachträgliches Einarbeiten der Nothaltebuchten</w:t>
      </w:r>
    </w:p>
    <w:p w:rsidR="00BB114D" w:rsidRDefault="00BB114D" w:rsidP="00BB114D">
      <w:pPr>
        <w:pStyle w:val="Listenabsatz"/>
        <w:numPr>
          <w:ilvl w:val="0"/>
          <w:numId w:val="32"/>
        </w:numPr>
        <w:ind w:left="567" w:hanging="567"/>
      </w:pPr>
      <w:r>
        <w:t>Nachträgliches Ergänzen des Rodungsgesuchs</w:t>
      </w:r>
    </w:p>
    <w:p w:rsidR="00BB114D" w:rsidRDefault="00B20657" w:rsidP="00BB114D">
      <w:pPr>
        <w:pStyle w:val="Listenabsatz"/>
        <w:numPr>
          <w:ilvl w:val="0"/>
          <w:numId w:val="32"/>
        </w:numPr>
        <w:ind w:left="567" w:hanging="567"/>
      </w:pPr>
      <w:r>
        <w:t>Kostenermittlung</w:t>
      </w:r>
      <w:r w:rsidR="00BB114D">
        <w:t xml:space="preserve"> und Textergänzungen für die Berichte erstellen</w:t>
      </w:r>
    </w:p>
    <w:p w:rsidR="00BB114D" w:rsidRDefault="00BB114D" w:rsidP="00BB114D">
      <w:pPr>
        <w:pStyle w:val="Listenabsatz"/>
        <w:numPr>
          <w:ilvl w:val="0"/>
          <w:numId w:val="32"/>
        </w:numPr>
        <w:ind w:left="567" w:hanging="567"/>
      </w:pPr>
      <w:r>
        <w:t>Ergänzungen in den Verkehrsführungsplänen und Situationen einpflegen</w:t>
      </w:r>
    </w:p>
    <w:p w:rsidR="00BB114D" w:rsidRDefault="00B20657" w:rsidP="00BB114D">
      <w:pPr>
        <w:pStyle w:val="Listenabsatz"/>
        <w:numPr>
          <w:ilvl w:val="0"/>
          <w:numId w:val="32"/>
        </w:numPr>
        <w:ind w:left="567" w:hanging="567"/>
      </w:pPr>
      <w:r>
        <w:t>Detailliertere</w:t>
      </w:r>
      <w:r w:rsidR="00BB114D">
        <w:t xml:space="preserve"> Abklärungen im MK/AP</w:t>
      </w:r>
    </w:p>
    <w:p w:rsidR="00D15F02" w:rsidRPr="00D15F02" w:rsidRDefault="00D15F02" w:rsidP="00BB114D">
      <w:pPr>
        <w:pStyle w:val="Listenabsatz"/>
        <w:numPr>
          <w:ilvl w:val="0"/>
          <w:numId w:val="32"/>
        </w:numPr>
        <w:ind w:left="567" w:hanging="567"/>
        <w:rPr>
          <w:color w:val="FF0000"/>
        </w:rPr>
      </w:pPr>
      <w:r w:rsidRPr="00D15F02">
        <w:rPr>
          <w:color w:val="FF0000"/>
        </w:rPr>
        <w:t>Die Nothaltebuchten sind im Hauptdossier zu integrieren</w:t>
      </w:r>
    </w:p>
    <w:p w:rsidR="00BB114D" w:rsidRDefault="00BB114D" w:rsidP="00BB114D"/>
    <w:bookmarkStart w:id="16" w:name="_MON_1507463585"/>
    <w:bookmarkEnd w:id="16"/>
    <w:p w:rsidR="00BB114D" w:rsidRDefault="00D15F02" w:rsidP="00BB114D">
      <w:r>
        <w:object w:dxaOrig="9528" w:dyaOrig="1005">
          <v:shape id="_x0000_i1030" type="#_x0000_t75" style="width:476.45pt;height:49.45pt" o:ole="">
            <v:imagedata r:id="rId27" o:title=""/>
          </v:shape>
          <o:OLEObject Type="Embed" ProgID="Excel.Sheet.12" ShapeID="_x0000_i1030" DrawAspect="Content" ObjectID="_1511868376" r:id="rId28"/>
        </w:object>
      </w:r>
    </w:p>
    <w:p w:rsidR="00BB114D" w:rsidRDefault="00BB114D" w:rsidP="00BB114D">
      <w:pPr>
        <w:pStyle w:val="berschrift2"/>
      </w:pPr>
      <w:r>
        <w:t xml:space="preserve">TP 3 Kunstbauten </w:t>
      </w:r>
      <w:r>
        <w:br/>
        <w:t>Erweiterung Variantenstudium Wildtierunterführung</w:t>
      </w:r>
      <w:r w:rsidR="006A67B5">
        <w:t xml:space="preserve">  </w:t>
      </w:r>
      <w:r w:rsidR="006A67B5" w:rsidRPr="006A67B5">
        <w:rPr>
          <w:b w:val="0"/>
          <w:color w:val="000000" w:themeColor="text1"/>
          <w:sz w:val="22"/>
          <w:highlight w:val="yellow"/>
        </w:rPr>
        <w:t>[i.O.]</w:t>
      </w:r>
    </w:p>
    <w:p w:rsidR="006307C9" w:rsidRPr="00FB7931" w:rsidRDefault="00B20657" w:rsidP="00BB114D">
      <w:r>
        <w:t>Anlässlich der Besprechung vom 30.09.2015 wurde festgelegt, dass der Variantenvergleich um die Varia</w:t>
      </w:r>
      <w:r>
        <w:t>n</w:t>
      </w:r>
      <w:r>
        <w:t xml:space="preserve">te 6 (bei Objekt 7.303) sowie bei der aktuellen Unterführung mit 2 Untervarianten (ohne Bachausdolung / </w:t>
      </w:r>
      <w:r>
        <w:lastRenderedPageBreak/>
        <w:t>kombiniert mit besteh</w:t>
      </w:r>
      <w:r w:rsidRPr="00FB7931">
        <w:t>ender Unterführung) zu ergänzen ist.</w:t>
      </w:r>
      <w:r w:rsidR="00FE3483" w:rsidRPr="00FB7931">
        <w:t xml:space="preserve"> Nachträglich sind noch 2 weitere Varianten hi</w:t>
      </w:r>
      <w:r w:rsidR="00FE3483" w:rsidRPr="00FB7931">
        <w:t>n</w:t>
      </w:r>
      <w:r w:rsidR="00FE3483" w:rsidRPr="00FB7931">
        <w:t>zu gekommen, Variante 6 senkrecht zur Autobahn und Variante 9 (ca 50m südlich von Var. 6).</w:t>
      </w:r>
    </w:p>
    <w:p w:rsidR="00BB114D" w:rsidRPr="00FB7931" w:rsidRDefault="00BB114D" w:rsidP="00BB114D"/>
    <w:p w:rsidR="00BB114D" w:rsidRPr="00FB7931" w:rsidRDefault="00BB114D" w:rsidP="00BB114D">
      <w:r w:rsidRPr="00FB7931">
        <w:t xml:space="preserve">Diese NO beinhaltet die erforderlichen Leistungen zur Herbeiführung des </w:t>
      </w:r>
      <w:r w:rsidR="00B20657" w:rsidRPr="00FB7931">
        <w:t>Variantenentscheides</w:t>
      </w:r>
      <w:r w:rsidRPr="00FB7931">
        <w:t xml:space="preserve"> inkl. Einb</w:t>
      </w:r>
      <w:r w:rsidRPr="00FB7931">
        <w:t>e</w:t>
      </w:r>
      <w:r w:rsidRPr="00FB7931">
        <w:t xml:space="preserve">zug der Resultate des </w:t>
      </w:r>
      <w:r w:rsidR="00B20657" w:rsidRPr="00FB7931">
        <w:t>Wildtierspezialisten</w:t>
      </w:r>
      <w:r w:rsidRPr="00FB7931">
        <w:t>. Die sich daraus allenfalls ergebenden Leistungen zur Anpa</w:t>
      </w:r>
      <w:r w:rsidRPr="00FB7931">
        <w:t>s</w:t>
      </w:r>
      <w:r w:rsidRPr="00FB7931">
        <w:t>sung des Ausführungsprojektes sind nicht enthalten.</w:t>
      </w:r>
    </w:p>
    <w:p w:rsidR="00BB114D" w:rsidRDefault="00BB114D" w:rsidP="00BB114D"/>
    <w:p w:rsidR="00BB114D" w:rsidRDefault="00BB114D" w:rsidP="00BB114D">
      <w:r>
        <w:t xml:space="preserve">Der </w:t>
      </w:r>
      <w:r w:rsidR="00B20657">
        <w:t>Wildtierspezialist</w:t>
      </w:r>
      <w:r>
        <w:t xml:space="preserve"> wird vom ASTRA direkt mit den erforderlichen Leistungen beauftragt.</w:t>
      </w:r>
    </w:p>
    <w:p w:rsidR="00BB114D" w:rsidRDefault="00BB114D" w:rsidP="00BB114D">
      <w:pPr>
        <w:pStyle w:val="Listenabsatz"/>
        <w:numPr>
          <w:ilvl w:val="0"/>
          <w:numId w:val="33"/>
        </w:numPr>
        <w:ind w:left="567" w:hanging="567"/>
      </w:pPr>
      <w:r>
        <w:t>Feldaufnahmen bei Objekt 6 und ergänzende Aufnahmen bei bestehender Unterführung Eimatt</w:t>
      </w:r>
    </w:p>
    <w:p w:rsidR="00BB114D" w:rsidRPr="00B13165" w:rsidRDefault="00BB114D" w:rsidP="00BB114D">
      <w:pPr>
        <w:pStyle w:val="Listenabsatz"/>
        <w:numPr>
          <w:ilvl w:val="0"/>
          <w:numId w:val="33"/>
        </w:numPr>
        <w:ind w:left="567" w:hanging="567"/>
        <w:rPr>
          <w:color w:val="000000" w:themeColor="text1"/>
        </w:rPr>
      </w:pPr>
      <w:r w:rsidRPr="00B13165">
        <w:rPr>
          <w:color w:val="000000" w:themeColor="text1"/>
        </w:rPr>
        <w:t>Erarbeiten der Grundlagen bezüglich Baugrund, Umwelt, Parzelleneigentum</w:t>
      </w:r>
    </w:p>
    <w:p w:rsidR="00BB114D" w:rsidRDefault="00F26DD3" w:rsidP="00F26DD3">
      <w:pPr>
        <w:pStyle w:val="Listenabsatz"/>
        <w:numPr>
          <w:ilvl w:val="0"/>
          <w:numId w:val="39"/>
        </w:numPr>
        <w:ind w:left="567" w:hanging="567"/>
        <w:textAlignment w:val="auto"/>
        <w:rPr>
          <w:ins w:id="17" w:author="Schädler Beat" w:date="2015-12-17T14:34:00Z"/>
          <w:color w:val="000000" w:themeColor="text1"/>
        </w:rPr>
      </w:pPr>
      <w:r w:rsidRPr="00B13165">
        <w:rPr>
          <w:color w:val="000000" w:themeColor="text1"/>
        </w:rPr>
        <w:t>Machbarkeitsstudie inkl. Bauabläufe für 5 Variante (6 parallel und senkrecht, 8-, 8komb. und 9)</w:t>
      </w:r>
    </w:p>
    <w:p w:rsidR="001F03F8" w:rsidRPr="00B13165" w:rsidRDefault="001F03F8" w:rsidP="00F26DD3">
      <w:pPr>
        <w:pStyle w:val="Listenabsatz"/>
        <w:numPr>
          <w:ilvl w:val="0"/>
          <w:numId w:val="39"/>
        </w:numPr>
        <w:ind w:left="567" w:hanging="567"/>
        <w:textAlignment w:val="auto"/>
        <w:rPr>
          <w:color w:val="000000" w:themeColor="text1"/>
        </w:rPr>
      </w:pPr>
      <w:ins w:id="18" w:author="Schädler Beat" w:date="2015-12-17T14:35:00Z">
        <w:r>
          <w:rPr>
            <w:color w:val="000000" w:themeColor="text1"/>
          </w:rPr>
          <w:t xml:space="preserve">Integrieren der Varianten 1, 4 und 8 bezüglich Fact-Sheet und Skizzen inklusive Ergänzung neuer Vorgaben zu </w:t>
        </w:r>
        <w:proofErr w:type="spellStart"/>
        <w:r>
          <w:rPr>
            <w:color w:val="000000" w:themeColor="text1"/>
          </w:rPr>
          <w:t>Zuleitstrukturen</w:t>
        </w:r>
      </w:ins>
      <w:proofErr w:type="spellEnd"/>
    </w:p>
    <w:p w:rsidR="00BB114D" w:rsidRPr="00B13165" w:rsidRDefault="00BB114D" w:rsidP="00BB114D">
      <w:pPr>
        <w:pStyle w:val="Listenabsatz"/>
        <w:numPr>
          <w:ilvl w:val="0"/>
          <w:numId w:val="33"/>
        </w:numPr>
        <w:ind w:left="567" w:hanging="567"/>
        <w:rPr>
          <w:color w:val="000000" w:themeColor="text1"/>
        </w:rPr>
      </w:pPr>
      <w:r w:rsidRPr="00B13165">
        <w:rPr>
          <w:color w:val="000000" w:themeColor="text1"/>
        </w:rPr>
        <w:t>Erstellen aussagekräftiger Skizzen und Planausschnitte</w:t>
      </w:r>
    </w:p>
    <w:p w:rsidR="00BB114D" w:rsidRPr="00B13165" w:rsidRDefault="00BB114D" w:rsidP="00BB114D">
      <w:pPr>
        <w:pStyle w:val="Listenabsatz"/>
        <w:numPr>
          <w:ilvl w:val="0"/>
          <w:numId w:val="33"/>
        </w:numPr>
        <w:ind w:left="567" w:hanging="567"/>
        <w:rPr>
          <w:color w:val="000000" w:themeColor="text1"/>
        </w:rPr>
      </w:pPr>
      <w:r w:rsidRPr="00B13165">
        <w:rPr>
          <w:color w:val="000000" w:themeColor="text1"/>
        </w:rPr>
        <w:t xml:space="preserve">Prüfen von </w:t>
      </w:r>
      <w:r w:rsidR="00B20657" w:rsidRPr="00B13165">
        <w:rPr>
          <w:color w:val="000000" w:themeColor="text1"/>
        </w:rPr>
        <w:t>Instal</w:t>
      </w:r>
      <w:ins w:id="19" w:author="Schädler Beat" w:date="2015-12-17T14:34:00Z">
        <w:r w:rsidR="001F03F8">
          <w:rPr>
            <w:color w:val="000000" w:themeColor="text1"/>
          </w:rPr>
          <w:t>l</w:t>
        </w:r>
      </w:ins>
      <w:r w:rsidR="00B20657" w:rsidRPr="00B13165">
        <w:rPr>
          <w:color w:val="000000" w:themeColor="text1"/>
        </w:rPr>
        <w:t>ationsmöglichkeiten</w:t>
      </w:r>
    </w:p>
    <w:p w:rsidR="00BB114D" w:rsidRPr="00B13165" w:rsidRDefault="00BB114D" w:rsidP="00BB114D">
      <w:pPr>
        <w:pStyle w:val="Listenabsatz"/>
        <w:numPr>
          <w:ilvl w:val="0"/>
          <w:numId w:val="33"/>
        </w:numPr>
        <w:ind w:left="567" w:hanging="567"/>
        <w:rPr>
          <w:color w:val="000000" w:themeColor="text1"/>
        </w:rPr>
      </w:pPr>
      <w:r w:rsidRPr="00B13165">
        <w:rPr>
          <w:color w:val="000000" w:themeColor="text1"/>
        </w:rPr>
        <w:t>Ermittlen der Kosten anhand Vergleichsbetrachtungen mit der aktuell geplanten Wildtierunterführung</w:t>
      </w:r>
    </w:p>
    <w:p w:rsidR="00BB114D" w:rsidRPr="00B13165" w:rsidRDefault="00BB114D" w:rsidP="00BB114D">
      <w:pPr>
        <w:pStyle w:val="Listenabsatz"/>
        <w:numPr>
          <w:ilvl w:val="0"/>
          <w:numId w:val="33"/>
        </w:numPr>
        <w:ind w:left="567" w:hanging="567"/>
        <w:rPr>
          <w:color w:val="000000" w:themeColor="text1"/>
        </w:rPr>
      </w:pPr>
      <w:r w:rsidRPr="00B13165">
        <w:rPr>
          <w:color w:val="000000" w:themeColor="text1"/>
        </w:rPr>
        <w:t>Tabellarische Darstellung der Planungsresultate</w:t>
      </w:r>
    </w:p>
    <w:p w:rsidR="00BB114D" w:rsidRPr="00B13165" w:rsidRDefault="00BB114D" w:rsidP="00BB114D">
      <w:pPr>
        <w:pStyle w:val="Listenabsatz"/>
        <w:numPr>
          <w:ilvl w:val="0"/>
          <w:numId w:val="33"/>
        </w:numPr>
        <w:ind w:left="567" w:hanging="567"/>
        <w:rPr>
          <w:color w:val="000000" w:themeColor="text1"/>
        </w:rPr>
      </w:pPr>
      <w:r w:rsidRPr="00B13165">
        <w:rPr>
          <w:color w:val="000000" w:themeColor="text1"/>
        </w:rPr>
        <w:t>Erstellen des Variantenvergleichs</w:t>
      </w:r>
    </w:p>
    <w:p w:rsidR="00BB114D" w:rsidRPr="00B13165" w:rsidRDefault="00BB114D" w:rsidP="00BB114D">
      <w:pPr>
        <w:pStyle w:val="Listenabsatz"/>
        <w:numPr>
          <w:ilvl w:val="0"/>
          <w:numId w:val="33"/>
        </w:numPr>
        <w:ind w:left="567" w:hanging="567"/>
        <w:rPr>
          <w:color w:val="000000" w:themeColor="text1"/>
        </w:rPr>
      </w:pPr>
      <w:r w:rsidRPr="00B13165">
        <w:rPr>
          <w:color w:val="000000" w:themeColor="text1"/>
        </w:rPr>
        <w:t>Koordination mit Wildtierspezialist</w:t>
      </w:r>
    </w:p>
    <w:p w:rsidR="00BB114D" w:rsidRDefault="00BB114D" w:rsidP="00BB114D">
      <w:pPr>
        <w:pStyle w:val="Listenabsatz"/>
        <w:numPr>
          <w:ilvl w:val="0"/>
          <w:numId w:val="33"/>
        </w:numPr>
        <w:ind w:left="567" w:hanging="567"/>
        <w:rPr>
          <w:ins w:id="20" w:author="Schädler Beat" w:date="2015-12-17T14:39:00Z"/>
          <w:color w:val="000000" w:themeColor="text1"/>
        </w:rPr>
      </w:pPr>
      <w:r w:rsidRPr="00B13165">
        <w:rPr>
          <w:color w:val="000000" w:themeColor="text1"/>
        </w:rPr>
        <w:t>Je 1 Besprechung mit ASTRA und Kanton</w:t>
      </w:r>
    </w:p>
    <w:p w:rsidR="00665D28" w:rsidRPr="00665D28" w:rsidRDefault="00665D28" w:rsidP="00BB114D">
      <w:pPr>
        <w:pStyle w:val="Listenabsatz"/>
        <w:numPr>
          <w:ilvl w:val="0"/>
          <w:numId w:val="33"/>
        </w:numPr>
        <w:ind w:left="567" w:hanging="567"/>
        <w:rPr>
          <w:color w:val="000000" w:themeColor="text1"/>
          <w:highlight w:val="green"/>
          <w:rPrChange w:id="21" w:author="Schädler Beat" w:date="2015-12-17T14:39:00Z">
            <w:rPr>
              <w:color w:val="000000" w:themeColor="text1"/>
            </w:rPr>
          </w:rPrChange>
        </w:rPr>
      </w:pPr>
      <w:ins w:id="22" w:author="Schädler Beat" w:date="2015-12-17T14:39:00Z">
        <w:r w:rsidRPr="00665D28">
          <w:rPr>
            <w:color w:val="000000" w:themeColor="text1"/>
            <w:highlight w:val="green"/>
            <w:rPrChange w:id="23" w:author="Schädler Beat" w:date="2015-12-17T14:39:00Z">
              <w:rPr>
                <w:color w:val="000000" w:themeColor="text1"/>
              </w:rPr>
            </w:rPrChange>
          </w:rPr>
          <w:t>Stefan: habe Stunden um 40 auf 280 erhöht</w:t>
        </w:r>
      </w:ins>
      <w:bookmarkStart w:id="24" w:name="_GoBack"/>
      <w:bookmarkEnd w:id="24"/>
    </w:p>
    <w:p w:rsidR="006307C9" w:rsidRDefault="006307C9" w:rsidP="006307C9"/>
    <w:bookmarkStart w:id="25" w:name="_MON_1508291969"/>
    <w:bookmarkEnd w:id="25"/>
    <w:p w:rsidR="00B13165" w:rsidRDefault="00665D28" w:rsidP="003E68DD">
      <w:r>
        <w:object w:dxaOrig="9535" w:dyaOrig="1007">
          <v:shape id="_x0000_i1043" type="#_x0000_t75" style="width:476.45pt;height:50.1pt" o:ole="">
            <v:imagedata r:id="rId29" o:title=""/>
          </v:shape>
          <o:OLEObject Type="Embed" ProgID="Excel.Sheet.12" ShapeID="_x0000_i1043" DrawAspect="Content" ObjectID="_1511868377" r:id="rId30"/>
        </w:object>
      </w:r>
    </w:p>
    <w:p w:rsidR="003E68DD" w:rsidRDefault="003E68DD" w:rsidP="003E68DD">
      <w:pPr>
        <w:pStyle w:val="berschrift2"/>
      </w:pPr>
      <w:r>
        <w:t xml:space="preserve">TP 3 Kunstbauten </w:t>
      </w:r>
      <w:r>
        <w:br/>
      </w:r>
      <w:r w:rsidR="00B20657">
        <w:t>Zustandsuntersuchungen</w:t>
      </w:r>
      <w:r>
        <w:t xml:space="preserve"> Brücken</w:t>
      </w:r>
      <w:r w:rsidR="006A67B5">
        <w:t xml:space="preserve">  </w:t>
      </w:r>
      <w:r w:rsidR="006A67B5" w:rsidRPr="006A67B5">
        <w:rPr>
          <w:b w:val="0"/>
          <w:color w:val="000000" w:themeColor="text1"/>
          <w:sz w:val="22"/>
          <w:highlight w:val="yellow"/>
        </w:rPr>
        <w:t xml:space="preserve">[i.O. + </w:t>
      </w:r>
      <w:r w:rsidR="006A67B5">
        <w:rPr>
          <w:b w:val="0"/>
          <w:color w:val="000000" w:themeColor="text1"/>
          <w:sz w:val="22"/>
          <w:highlight w:val="yellow"/>
        </w:rPr>
        <w:t xml:space="preserve">da prüft Ronnie noch was, habe aber nicht ganz </w:t>
      </w:r>
      <w:r w:rsidR="0066307A">
        <w:rPr>
          <w:b w:val="0"/>
          <w:color w:val="000000" w:themeColor="text1"/>
          <w:sz w:val="22"/>
          <w:highlight w:val="yellow"/>
        </w:rPr>
        <w:t>begriffen</w:t>
      </w:r>
      <w:r w:rsidR="006A67B5">
        <w:rPr>
          <w:b w:val="0"/>
          <w:color w:val="000000" w:themeColor="text1"/>
          <w:sz w:val="22"/>
          <w:highlight w:val="yellow"/>
        </w:rPr>
        <w:t xml:space="preserve"> </w:t>
      </w:r>
      <w:r w:rsidR="0066307A">
        <w:rPr>
          <w:b w:val="0"/>
          <w:color w:val="000000" w:themeColor="text1"/>
          <w:sz w:val="22"/>
          <w:highlight w:val="yellow"/>
        </w:rPr>
        <w:t>gehabt</w:t>
      </w:r>
      <w:r w:rsidR="006A67B5">
        <w:rPr>
          <w:b w:val="0"/>
          <w:color w:val="000000" w:themeColor="text1"/>
          <w:sz w:val="22"/>
          <w:highlight w:val="yellow"/>
        </w:rPr>
        <w:t xml:space="preserve"> was….</w:t>
      </w:r>
      <w:r w:rsidR="006A67B5" w:rsidRPr="006A67B5">
        <w:rPr>
          <w:b w:val="0"/>
          <w:color w:val="000000" w:themeColor="text1"/>
          <w:sz w:val="22"/>
          <w:highlight w:val="yellow"/>
        </w:rPr>
        <w:t>]</w:t>
      </w:r>
    </w:p>
    <w:p w:rsidR="00553061" w:rsidRPr="00B13165" w:rsidRDefault="00553061" w:rsidP="00553061">
      <w:pPr>
        <w:rPr>
          <w:color w:val="000000" w:themeColor="text1"/>
        </w:rPr>
      </w:pPr>
      <w:r w:rsidRPr="00B13165">
        <w:rPr>
          <w:color w:val="000000" w:themeColor="text1"/>
        </w:rPr>
        <w:t>Damit in der Phase MP alle notwendigen Projektgrundlagen vorliegen, braucht es gemäss MK-Dossier noch einige Zustandsuntersuchungen bei den Brückenobjekten (Brücken Lindenacker Sissach, Brücken Zunzgen, Brücken Oberburg Eptingen, Brücken Eptingen und Unterführung Rampe 100+300 beim AS Sissach).</w:t>
      </w:r>
    </w:p>
    <w:p w:rsidR="00553061" w:rsidRPr="00B13165" w:rsidRDefault="00553061" w:rsidP="00553061">
      <w:pPr>
        <w:rPr>
          <w:color w:val="000000" w:themeColor="text1"/>
        </w:rPr>
      </w:pPr>
    </w:p>
    <w:p w:rsidR="00553061" w:rsidRPr="00B13165" w:rsidRDefault="00553061" w:rsidP="00553061">
      <w:pPr>
        <w:rPr>
          <w:color w:val="000000" w:themeColor="text1"/>
        </w:rPr>
      </w:pPr>
      <w:r w:rsidRPr="00B13165">
        <w:rPr>
          <w:color w:val="000000" w:themeColor="text1"/>
        </w:rPr>
        <w:t>Zusammenfassend sind für die Ausarbeitung des Massnahmenprojekts nachstehende Zustandserfassu</w:t>
      </w:r>
      <w:r w:rsidRPr="00B13165">
        <w:rPr>
          <w:color w:val="000000" w:themeColor="text1"/>
        </w:rPr>
        <w:t>n</w:t>
      </w:r>
      <w:r w:rsidRPr="00B13165">
        <w:rPr>
          <w:color w:val="000000" w:themeColor="text1"/>
        </w:rPr>
        <w:t>gen, Messsungen und Untersuchungen anzuordnen:</w:t>
      </w:r>
    </w:p>
    <w:p w:rsidR="00553061" w:rsidRPr="00B13165" w:rsidRDefault="00553061" w:rsidP="00553061">
      <w:pPr>
        <w:pStyle w:val="Listenabsatz"/>
        <w:numPr>
          <w:ilvl w:val="0"/>
          <w:numId w:val="36"/>
        </w:numPr>
        <w:rPr>
          <w:color w:val="000000" w:themeColor="text1"/>
        </w:rPr>
      </w:pPr>
      <w:r w:rsidRPr="00B13165">
        <w:rPr>
          <w:color w:val="000000" w:themeColor="text1"/>
        </w:rPr>
        <w:t>Überprüfung von Schichtverbund (Haftzugfestigkeit) der einzelnen Belagsschichten bei den Brücken Brücken Lindenacker Sissach, Brücken Zunzgen, Brücken Oberburg Eptingen, Brücken Eptingen und Unterführung Rampe 100+300 beim AS Sissach</w:t>
      </w:r>
    </w:p>
    <w:p w:rsidR="00553061" w:rsidRPr="00B13165" w:rsidRDefault="00553061" w:rsidP="00553061">
      <w:pPr>
        <w:pStyle w:val="Listenabsatz"/>
        <w:numPr>
          <w:ilvl w:val="0"/>
          <w:numId w:val="36"/>
        </w:numPr>
        <w:rPr>
          <w:color w:val="000000" w:themeColor="text1"/>
        </w:rPr>
      </w:pPr>
      <w:r w:rsidRPr="00B13165">
        <w:rPr>
          <w:color w:val="000000" w:themeColor="text1"/>
        </w:rPr>
        <w:t>Einmessen der Abschlussbleche der Lärmschutzwände Brücke Zunzgen</w:t>
      </w:r>
    </w:p>
    <w:p w:rsidR="00553061" w:rsidRPr="00B13165" w:rsidRDefault="00553061" w:rsidP="00553061">
      <w:pPr>
        <w:pStyle w:val="Listenabsatz"/>
        <w:numPr>
          <w:ilvl w:val="0"/>
          <w:numId w:val="36"/>
        </w:numPr>
        <w:rPr>
          <w:color w:val="000000" w:themeColor="text1"/>
        </w:rPr>
      </w:pPr>
      <w:r w:rsidRPr="00B13165">
        <w:rPr>
          <w:color w:val="000000" w:themeColor="text1"/>
        </w:rPr>
        <w:t>Einmessen der Verbindungsbleche zwischen den beiden Brücken Brücke Zunzgen</w:t>
      </w:r>
    </w:p>
    <w:p w:rsidR="00553061" w:rsidRPr="00B13165" w:rsidRDefault="00553061" w:rsidP="00553061">
      <w:pPr>
        <w:pStyle w:val="Listenabsatz"/>
        <w:numPr>
          <w:ilvl w:val="0"/>
          <w:numId w:val="36"/>
        </w:numPr>
        <w:rPr>
          <w:color w:val="000000" w:themeColor="text1"/>
        </w:rPr>
      </w:pPr>
      <w:r w:rsidRPr="00B13165">
        <w:rPr>
          <w:color w:val="000000" w:themeColor="text1"/>
        </w:rPr>
        <w:t>Prüfen der Höhenverstellbarkeit der ES-Rahmen Brücke Zunzgen</w:t>
      </w:r>
    </w:p>
    <w:p w:rsidR="00553061" w:rsidRPr="00B13165" w:rsidRDefault="00553061" w:rsidP="00553061">
      <w:pPr>
        <w:rPr>
          <w:color w:val="000000" w:themeColor="text1"/>
        </w:rPr>
      </w:pPr>
    </w:p>
    <w:p w:rsidR="00553061" w:rsidRPr="00B13165" w:rsidRDefault="00553061" w:rsidP="00553061">
      <w:pPr>
        <w:rPr>
          <w:color w:val="000000" w:themeColor="text1"/>
        </w:rPr>
      </w:pPr>
      <w:r w:rsidRPr="00B13165">
        <w:rPr>
          <w:color w:val="000000" w:themeColor="text1"/>
        </w:rPr>
        <w:t>In der NO sind folgende Leistungen enthalten:</w:t>
      </w:r>
    </w:p>
    <w:p w:rsidR="00553061" w:rsidRPr="00B13165" w:rsidRDefault="00553061" w:rsidP="00553061">
      <w:pPr>
        <w:pStyle w:val="Listenabsatz"/>
        <w:numPr>
          <w:ilvl w:val="0"/>
          <w:numId w:val="36"/>
        </w:numPr>
        <w:rPr>
          <w:color w:val="000000" w:themeColor="text1"/>
        </w:rPr>
      </w:pPr>
      <w:r w:rsidRPr="00B13165">
        <w:rPr>
          <w:color w:val="000000" w:themeColor="text1"/>
        </w:rPr>
        <w:t xml:space="preserve">Erarbeitung Untersuchungskonzept inkl. der dazu notwendigen Abklärungen </w:t>
      </w:r>
    </w:p>
    <w:p w:rsidR="00553061" w:rsidRPr="00B13165" w:rsidRDefault="00553061" w:rsidP="00553061">
      <w:pPr>
        <w:pStyle w:val="Listenabsatz"/>
        <w:numPr>
          <w:ilvl w:val="0"/>
          <w:numId w:val="36"/>
        </w:numPr>
        <w:rPr>
          <w:color w:val="000000" w:themeColor="text1"/>
        </w:rPr>
      </w:pPr>
      <w:r w:rsidRPr="00B13165">
        <w:rPr>
          <w:color w:val="000000" w:themeColor="text1"/>
        </w:rPr>
        <w:t>Beschaffung Unternehmer / Labor im freihändigen Verfahren</w:t>
      </w:r>
    </w:p>
    <w:p w:rsidR="00553061" w:rsidRPr="00B13165" w:rsidRDefault="00553061" w:rsidP="00553061">
      <w:pPr>
        <w:pStyle w:val="Listenabsatz"/>
        <w:numPr>
          <w:ilvl w:val="0"/>
          <w:numId w:val="36"/>
        </w:numPr>
        <w:rPr>
          <w:color w:val="000000" w:themeColor="text1"/>
        </w:rPr>
      </w:pPr>
      <w:r w:rsidRPr="00B13165">
        <w:rPr>
          <w:color w:val="000000" w:themeColor="text1"/>
        </w:rPr>
        <w:t>Einleiten und organisieren Unternehmer / NSNW / Labor</w:t>
      </w:r>
    </w:p>
    <w:p w:rsidR="00553061" w:rsidRPr="00B13165" w:rsidRDefault="00553061" w:rsidP="00553061">
      <w:pPr>
        <w:pStyle w:val="Listenabsatz"/>
        <w:numPr>
          <w:ilvl w:val="0"/>
          <w:numId w:val="36"/>
        </w:numPr>
        <w:rPr>
          <w:color w:val="000000" w:themeColor="text1"/>
        </w:rPr>
      </w:pPr>
      <w:r w:rsidRPr="00B13165">
        <w:rPr>
          <w:color w:val="000000" w:themeColor="text1"/>
        </w:rPr>
        <w:t>Begleitung der Arbeiten vor Ort (Annahmen 3 Nachteinsätze)</w:t>
      </w:r>
    </w:p>
    <w:p w:rsidR="00553061" w:rsidRPr="00B13165" w:rsidRDefault="00553061" w:rsidP="00553061">
      <w:pPr>
        <w:pStyle w:val="Listenabsatz"/>
        <w:numPr>
          <w:ilvl w:val="0"/>
          <w:numId w:val="36"/>
        </w:numPr>
        <w:rPr>
          <w:color w:val="000000" w:themeColor="text1"/>
        </w:rPr>
      </w:pPr>
      <w:r w:rsidRPr="00B13165">
        <w:rPr>
          <w:color w:val="000000" w:themeColor="text1"/>
        </w:rPr>
        <w:t>Kostenbewirtschaftung (Ausmass, Rechnungswesen)</w:t>
      </w:r>
    </w:p>
    <w:p w:rsidR="00553061" w:rsidRPr="00B13165" w:rsidRDefault="00553061" w:rsidP="00553061">
      <w:pPr>
        <w:pStyle w:val="Listenabsatz"/>
        <w:numPr>
          <w:ilvl w:val="0"/>
          <w:numId w:val="36"/>
        </w:numPr>
        <w:rPr>
          <w:color w:val="000000" w:themeColor="text1"/>
        </w:rPr>
      </w:pPr>
      <w:r w:rsidRPr="00B13165">
        <w:rPr>
          <w:color w:val="000000" w:themeColor="text1"/>
        </w:rPr>
        <w:t>Auswertung, Beurteilung und Interpretation der Untersuchungsergebnisse / Messungen</w:t>
      </w:r>
    </w:p>
    <w:p w:rsidR="00553061" w:rsidRPr="00B13165" w:rsidRDefault="00553061" w:rsidP="00553061">
      <w:pPr>
        <w:pStyle w:val="Listenabsatz"/>
        <w:numPr>
          <w:ilvl w:val="0"/>
          <w:numId w:val="36"/>
        </w:numPr>
        <w:rPr>
          <w:color w:val="000000" w:themeColor="text1"/>
        </w:rPr>
      </w:pPr>
      <w:r w:rsidRPr="00B13165">
        <w:rPr>
          <w:color w:val="000000" w:themeColor="text1"/>
        </w:rPr>
        <w:t>Zusammenstellen der Fakten aus den Untersuchungen</w:t>
      </w:r>
    </w:p>
    <w:p w:rsidR="00553061" w:rsidRPr="00B13165" w:rsidRDefault="00553061" w:rsidP="00553061">
      <w:pPr>
        <w:pStyle w:val="Listenabsatz"/>
        <w:numPr>
          <w:ilvl w:val="0"/>
          <w:numId w:val="36"/>
        </w:numPr>
        <w:rPr>
          <w:color w:val="000000" w:themeColor="text1"/>
        </w:rPr>
      </w:pPr>
      <w:r w:rsidRPr="00B13165">
        <w:rPr>
          <w:color w:val="000000" w:themeColor="text1"/>
        </w:rPr>
        <w:t>Abgleich und Vorstellung der Resultate anlässlich einer PFS</w:t>
      </w:r>
    </w:p>
    <w:p w:rsidR="00553061" w:rsidRPr="00B13165" w:rsidRDefault="00553061" w:rsidP="00553061">
      <w:pPr>
        <w:pStyle w:val="Listenabsatz"/>
        <w:numPr>
          <w:ilvl w:val="0"/>
          <w:numId w:val="36"/>
        </w:numPr>
        <w:rPr>
          <w:color w:val="000000" w:themeColor="text1"/>
        </w:rPr>
      </w:pPr>
      <w:r w:rsidRPr="00B13165">
        <w:rPr>
          <w:color w:val="000000" w:themeColor="text1"/>
        </w:rPr>
        <w:t>Erarbeitung Grundlagen für Phase MP</w:t>
      </w:r>
    </w:p>
    <w:p w:rsidR="006307C9" w:rsidRDefault="006307C9" w:rsidP="006307C9"/>
    <w:bookmarkStart w:id="26" w:name="_MON_1507951631"/>
    <w:bookmarkEnd w:id="26"/>
    <w:p w:rsidR="003E68DD" w:rsidRDefault="00160F33" w:rsidP="003E68DD">
      <w:r w:rsidRPr="00553061">
        <w:object w:dxaOrig="9528" w:dyaOrig="1005">
          <v:shape id="_x0000_i1032" type="#_x0000_t75" style="width:476.45pt;height:49.45pt" o:ole="">
            <v:imagedata r:id="rId31" o:title=""/>
          </v:shape>
          <o:OLEObject Type="Embed" ProgID="Excel.Sheet.12" ShapeID="_x0000_i1032" DrawAspect="Content" ObjectID="_1511868378" r:id="rId32"/>
        </w:object>
      </w:r>
    </w:p>
    <w:p w:rsidR="003E68DD" w:rsidRDefault="003E68DD" w:rsidP="003E68DD"/>
    <w:p w:rsidR="003E68DD" w:rsidRDefault="00553061" w:rsidP="003E68DD">
      <w:pPr>
        <w:pStyle w:val="berschrift2"/>
      </w:pPr>
      <w:r>
        <w:lastRenderedPageBreak/>
        <w:t xml:space="preserve">TP 1 </w:t>
      </w:r>
      <w:r w:rsidRPr="004B6A60">
        <w:t>Tunnel/Geotechnik</w:t>
      </w:r>
      <w:r>
        <w:t>, TP 2 Trasse / Umwelt  und  TP 3 Kunstbauten</w:t>
      </w:r>
      <w:r w:rsidR="003E68DD">
        <w:t xml:space="preserve"> </w:t>
      </w:r>
      <w:r w:rsidR="003E68DD">
        <w:br/>
        <w:t>Technische Mehraufwendungen</w:t>
      </w:r>
    </w:p>
    <w:p w:rsidR="003E68DD" w:rsidRDefault="003E68DD" w:rsidP="003E68DD">
      <w:r>
        <w:t xml:space="preserve">Aus den verschiedenen zwischenzeitlich erfolgen Veränderungen und </w:t>
      </w:r>
      <w:r w:rsidR="00B20657">
        <w:t>detaillierteren</w:t>
      </w:r>
      <w:r>
        <w:t xml:space="preserve"> Informationen seit Eingang der Stellungnahmen vom April 2015 sind folgende Massnahmen anzumerken: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477"/>
      </w:tblGrid>
      <w:tr w:rsidR="003E68DD" w:rsidTr="00FB1F29">
        <w:tc>
          <w:tcPr>
            <w:tcW w:w="8188" w:type="dxa"/>
          </w:tcPr>
          <w:p w:rsidR="003E68DD" w:rsidRPr="00D15F02" w:rsidRDefault="00B20657" w:rsidP="008B184E">
            <w:pPr>
              <w:pStyle w:val="Listenabsatz"/>
              <w:numPr>
                <w:ilvl w:val="0"/>
                <w:numId w:val="35"/>
              </w:numPr>
              <w:spacing w:before="60" w:after="60"/>
              <w:ind w:left="567" w:hanging="567"/>
              <w:rPr>
                <w:strike/>
                <w:color w:val="FF0000"/>
              </w:rPr>
            </w:pPr>
            <w:r w:rsidRPr="00D15F02">
              <w:rPr>
                <w:strike/>
                <w:color w:val="FF0000"/>
              </w:rPr>
              <w:t>Integration</w:t>
            </w:r>
            <w:r w:rsidR="003E68DD" w:rsidRPr="00D15F02">
              <w:rPr>
                <w:strike/>
                <w:color w:val="FF0000"/>
              </w:rPr>
              <w:t xml:space="preserve"> der Antirezirkulationswand ins Hauptdossier, T/U und AP in weitere U</w:t>
            </w:r>
            <w:r w:rsidR="003E68DD" w:rsidRPr="00D15F02">
              <w:rPr>
                <w:strike/>
                <w:color w:val="FF0000"/>
              </w:rPr>
              <w:t>n</w:t>
            </w:r>
            <w:r w:rsidR="003E68DD" w:rsidRPr="00D15F02">
              <w:rPr>
                <w:strike/>
                <w:color w:val="FF0000"/>
              </w:rPr>
              <w:t>terlagen (Pläne, Kosten, Berichte)</w:t>
            </w:r>
          </w:p>
        </w:tc>
        <w:tc>
          <w:tcPr>
            <w:tcW w:w="1477" w:type="dxa"/>
            <w:vAlign w:val="center"/>
          </w:tcPr>
          <w:p w:rsidR="003E68DD" w:rsidRPr="00D15F02" w:rsidRDefault="003E68DD" w:rsidP="008B184E">
            <w:pPr>
              <w:spacing w:before="60" w:after="60"/>
              <w:jc w:val="right"/>
              <w:rPr>
                <w:strike/>
                <w:color w:val="FF0000"/>
              </w:rPr>
            </w:pPr>
            <w:r w:rsidRPr="00D15F02">
              <w:rPr>
                <w:strike/>
                <w:color w:val="FF0000"/>
              </w:rPr>
              <w:t>40 h</w:t>
            </w:r>
          </w:p>
        </w:tc>
      </w:tr>
      <w:tr w:rsidR="003E68DD" w:rsidTr="00FB1F29">
        <w:tc>
          <w:tcPr>
            <w:tcW w:w="8188" w:type="dxa"/>
          </w:tcPr>
          <w:p w:rsidR="003E68DD" w:rsidRPr="00D15F02" w:rsidRDefault="003E68DD" w:rsidP="008B184E">
            <w:pPr>
              <w:pStyle w:val="Listenabsatz"/>
              <w:numPr>
                <w:ilvl w:val="0"/>
                <w:numId w:val="35"/>
              </w:numPr>
              <w:spacing w:before="60" w:after="60"/>
              <w:ind w:left="567" w:hanging="567"/>
              <w:rPr>
                <w:strike/>
                <w:color w:val="FF0000"/>
              </w:rPr>
            </w:pPr>
            <w:r w:rsidRPr="00D15F02">
              <w:rPr>
                <w:strike/>
                <w:color w:val="FF0000"/>
              </w:rPr>
              <w:t xml:space="preserve">Informationen </w:t>
            </w:r>
            <w:r w:rsidR="00A03980" w:rsidRPr="00D15F02">
              <w:rPr>
                <w:strike/>
                <w:color w:val="FF0000"/>
              </w:rPr>
              <w:t xml:space="preserve">Amberg Engineering AG </w:t>
            </w:r>
            <w:r w:rsidRPr="00D15F02">
              <w:rPr>
                <w:strike/>
                <w:color w:val="FF0000"/>
              </w:rPr>
              <w:t>sind in weiteren Unterlagen zu integrieren, auch im Hauptdossier und T/U</w:t>
            </w:r>
          </w:p>
        </w:tc>
        <w:tc>
          <w:tcPr>
            <w:tcW w:w="1477" w:type="dxa"/>
            <w:vAlign w:val="center"/>
          </w:tcPr>
          <w:p w:rsidR="003E68DD" w:rsidRPr="00D15F02" w:rsidRDefault="003E68DD" w:rsidP="008B184E">
            <w:pPr>
              <w:spacing w:before="60" w:after="60"/>
              <w:jc w:val="right"/>
              <w:rPr>
                <w:strike/>
                <w:color w:val="FF0000"/>
              </w:rPr>
            </w:pPr>
            <w:r w:rsidRPr="00D15F02">
              <w:rPr>
                <w:strike/>
                <w:color w:val="FF0000"/>
              </w:rPr>
              <w:t>20 h</w:t>
            </w:r>
          </w:p>
        </w:tc>
      </w:tr>
      <w:tr w:rsidR="003E68DD" w:rsidTr="00FB1F29">
        <w:tc>
          <w:tcPr>
            <w:tcW w:w="8188" w:type="dxa"/>
          </w:tcPr>
          <w:p w:rsidR="003E68DD" w:rsidRPr="00D15F02" w:rsidRDefault="003E68DD" w:rsidP="008B184E">
            <w:pPr>
              <w:pStyle w:val="Listenabsatz"/>
              <w:numPr>
                <w:ilvl w:val="0"/>
                <w:numId w:val="35"/>
              </w:numPr>
              <w:spacing w:before="60" w:after="60"/>
              <w:ind w:left="567" w:hanging="567"/>
              <w:rPr>
                <w:strike/>
                <w:color w:val="FF0000"/>
              </w:rPr>
            </w:pPr>
            <w:r w:rsidRPr="00D15F02">
              <w:rPr>
                <w:strike/>
                <w:color w:val="FF0000"/>
              </w:rPr>
              <w:t>Die Nothaltebucht</w:t>
            </w:r>
            <w:r w:rsidR="00A03980" w:rsidRPr="00D15F02">
              <w:rPr>
                <w:strike/>
                <w:color w:val="FF0000"/>
              </w:rPr>
              <w:t>en sind</w:t>
            </w:r>
            <w:r w:rsidRPr="00D15F02">
              <w:rPr>
                <w:strike/>
                <w:color w:val="FF0000"/>
              </w:rPr>
              <w:t xml:space="preserve"> im Hauptdossier zu </w:t>
            </w:r>
            <w:r w:rsidR="00B20657" w:rsidRPr="00D15F02">
              <w:rPr>
                <w:strike/>
                <w:color w:val="FF0000"/>
              </w:rPr>
              <w:t>integrieren</w:t>
            </w:r>
          </w:p>
        </w:tc>
        <w:tc>
          <w:tcPr>
            <w:tcW w:w="1477" w:type="dxa"/>
            <w:vAlign w:val="center"/>
          </w:tcPr>
          <w:p w:rsidR="003E68DD" w:rsidRPr="00D15F02" w:rsidRDefault="003E68DD" w:rsidP="008B184E">
            <w:pPr>
              <w:spacing w:before="60" w:after="60"/>
              <w:jc w:val="right"/>
              <w:rPr>
                <w:strike/>
                <w:color w:val="FF0000"/>
              </w:rPr>
            </w:pPr>
            <w:r w:rsidRPr="00D15F02">
              <w:rPr>
                <w:strike/>
                <w:color w:val="FF0000"/>
              </w:rPr>
              <w:t>20 h</w:t>
            </w:r>
          </w:p>
        </w:tc>
      </w:tr>
      <w:tr w:rsidR="002D5522" w:rsidTr="00FB1F29">
        <w:tc>
          <w:tcPr>
            <w:tcW w:w="8188" w:type="dxa"/>
          </w:tcPr>
          <w:p w:rsidR="00FD1A8F" w:rsidRPr="00D15F02" w:rsidRDefault="00B13165" w:rsidP="00FD1A8F">
            <w:pPr>
              <w:pStyle w:val="Listenabsatz"/>
              <w:numPr>
                <w:ilvl w:val="0"/>
                <w:numId w:val="35"/>
              </w:numPr>
              <w:spacing w:before="60" w:after="60"/>
              <w:ind w:left="567" w:hanging="567"/>
              <w:rPr>
                <w:strike/>
                <w:color w:val="FF0000"/>
              </w:rPr>
            </w:pPr>
            <w:r w:rsidRPr="00D15F02">
              <w:rPr>
                <w:strike/>
                <w:color w:val="FF0000"/>
              </w:rPr>
              <w:t>Separate Unterstützung und Integration BSA-Daten und Informationen</w:t>
            </w:r>
          </w:p>
        </w:tc>
        <w:tc>
          <w:tcPr>
            <w:tcW w:w="1477" w:type="dxa"/>
            <w:vAlign w:val="center"/>
          </w:tcPr>
          <w:p w:rsidR="00FD1A8F" w:rsidRPr="00D15F02" w:rsidRDefault="00B13165" w:rsidP="00D15F02">
            <w:pPr>
              <w:spacing w:before="60" w:after="60"/>
              <w:jc w:val="right"/>
              <w:rPr>
                <w:strike/>
                <w:color w:val="FF0000"/>
              </w:rPr>
            </w:pPr>
            <w:r w:rsidRPr="00D15F02">
              <w:rPr>
                <w:strike/>
                <w:color w:val="FF0000"/>
              </w:rPr>
              <w:t>30 h</w:t>
            </w:r>
          </w:p>
        </w:tc>
      </w:tr>
      <w:tr w:rsidR="003E68DD" w:rsidTr="00FB1F29">
        <w:tc>
          <w:tcPr>
            <w:tcW w:w="8188" w:type="dxa"/>
          </w:tcPr>
          <w:p w:rsidR="003E68DD" w:rsidRPr="00D15F02" w:rsidRDefault="003E68DD" w:rsidP="002D5522">
            <w:pPr>
              <w:pStyle w:val="Listenabsatz"/>
              <w:numPr>
                <w:ilvl w:val="0"/>
                <w:numId w:val="35"/>
              </w:numPr>
              <w:spacing w:before="60" w:after="60"/>
              <w:ind w:left="567" w:hanging="567"/>
              <w:rPr>
                <w:color w:val="FF0000"/>
              </w:rPr>
            </w:pPr>
            <w:r>
              <w:t>Die Auf- und Einarbeitungen aus den Stellungnahmen EP und FU waren wesentlich aufwendiger als mit den Stundendach</w:t>
            </w:r>
            <w:r w:rsidR="002D5522">
              <w:t xml:space="preserve"> von 20‘200h </w:t>
            </w:r>
            <w:r>
              <w:t>ab</w:t>
            </w:r>
            <w:r w:rsidR="002D5522">
              <w:t>gedeckt</w:t>
            </w:r>
            <w:r>
              <w:t xml:space="preserve"> war. </w:t>
            </w:r>
            <w:r w:rsidR="008B184E">
              <w:t>Dies wurde auch mit dem Dokument „Erste Kalkulationsabschätzung Phasenabschluss MK/AP“ vom 28.05.2015 bereits informiert.</w:t>
            </w:r>
            <w:r w:rsidR="00D15F02">
              <w:t xml:space="preserve"> </w:t>
            </w:r>
            <w:r w:rsidR="00D15F02" w:rsidRPr="00D15F02">
              <w:rPr>
                <w:color w:val="FF0000"/>
              </w:rPr>
              <w:t>Dabei wurden damals bereits 499 h gemeldet.</w:t>
            </w:r>
          </w:p>
          <w:p w:rsidR="00D15F02" w:rsidRPr="00D15F02" w:rsidRDefault="00D15F02" w:rsidP="002D5522">
            <w:pPr>
              <w:pStyle w:val="Listenabsatz"/>
              <w:numPr>
                <w:ilvl w:val="0"/>
                <w:numId w:val="35"/>
              </w:numPr>
              <w:spacing w:before="60" w:after="60"/>
              <w:ind w:left="567" w:hanging="567"/>
              <w:rPr>
                <w:color w:val="FF0000"/>
              </w:rPr>
            </w:pPr>
            <w:r w:rsidRPr="00D15F02">
              <w:rPr>
                <w:color w:val="FF0000"/>
              </w:rPr>
              <w:t xml:space="preserve">Ergänzend hierzu ist aus den Monaten Juli / Augst noch die Integration der BSA-Daten </w:t>
            </w:r>
            <w:r>
              <w:rPr>
                <w:color w:val="FF0000"/>
              </w:rPr>
              <w:t xml:space="preserve"> </w:t>
            </w:r>
            <w:r w:rsidRPr="00D15F02">
              <w:rPr>
                <w:color w:val="FF0000"/>
              </w:rPr>
              <w:t>und Informationen</w:t>
            </w:r>
            <w:r>
              <w:rPr>
                <w:color w:val="FF0000"/>
              </w:rPr>
              <w:t>(30 Stunden)</w:t>
            </w:r>
            <w:r w:rsidRPr="00D15F02">
              <w:rPr>
                <w:color w:val="FF0000"/>
              </w:rPr>
              <w:t>.</w:t>
            </w:r>
          </w:p>
          <w:p w:rsidR="00B13165" w:rsidRDefault="00B13165" w:rsidP="00FE3483">
            <w:pPr>
              <w:pStyle w:val="Listenabsatz"/>
              <w:spacing w:before="60" w:after="60"/>
              <w:ind w:left="567"/>
            </w:pPr>
            <w:r>
              <w:t xml:space="preserve">Ab Mai waren es dann eindeutig zuweisbare Punkte, bis im Mai war es die </w:t>
            </w:r>
            <w:r w:rsidR="004E6C81">
              <w:t>normale</w:t>
            </w:r>
            <w:r>
              <w:t xml:space="preserve"> MK/AP – </w:t>
            </w:r>
            <w:r w:rsidR="004E6C81">
              <w:t>Bearbeitung</w:t>
            </w:r>
            <w:r>
              <w:t>, welche mehr Stunden benötigte als die Prognose.</w:t>
            </w:r>
          </w:p>
        </w:tc>
        <w:tc>
          <w:tcPr>
            <w:tcW w:w="1477" w:type="dxa"/>
            <w:vAlign w:val="center"/>
          </w:tcPr>
          <w:p w:rsidR="003E68DD" w:rsidRDefault="00D15F02" w:rsidP="00D15F02">
            <w:pPr>
              <w:spacing w:before="60" w:after="60"/>
              <w:jc w:val="right"/>
            </w:pPr>
            <w:r w:rsidRPr="00D15F02">
              <w:rPr>
                <w:color w:val="FF0000"/>
              </w:rPr>
              <w:t>5</w:t>
            </w:r>
            <w:r>
              <w:rPr>
                <w:color w:val="FF0000"/>
              </w:rPr>
              <w:t>29</w:t>
            </w:r>
            <w:r w:rsidR="008B184E" w:rsidRPr="00D15F02">
              <w:rPr>
                <w:color w:val="FF0000"/>
              </w:rPr>
              <w:t xml:space="preserve"> h</w:t>
            </w:r>
          </w:p>
        </w:tc>
      </w:tr>
    </w:tbl>
    <w:p w:rsidR="002D5522" w:rsidRDefault="002D5522" w:rsidP="002D5522"/>
    <w:bookmarkStart w:id="27" w:name="_MON_1508291589"/>
    <w:bookmarkEnd w:id="27"/>
    <w:p w:rsidR="002D5522" w:rsidRDefault="00D15F02" w:rsidP="002D5522">
      <w:r>
        <w:object w:dxaOrig="9528" w:dyaOrig="1005">
          <v:shape id="_x0000_i1033" type="#_x0000_t75" style="width:476.45pt;height:49.45pt" o:ole="">
            <v:imagedata r:id="rId33" o:title=""/>
          </v:shape>
          <o:OLEObject Type="Embed" ProgID="Excel.Sheet.12" ShapeID="_x0000_i1033" DrawAspect="Content" ObjectID="_1511868379" r:id="rId34"/>
        </w:object>
      </w:r>
    </w:p>
    <w:p w:rsidR="00FD1A8F" w:rsidRDefault="00FD1A8F" w:rsidP="002D5522"/>
    <w:p w:rsidR="006307C9" w:rsidRDefault="008B184E" w:rsidP="008B184E">
      <w:pPr>
        <w:pStyle w:val="berschrift1"/>
      </w:pPr>
      <w:r>
        <w:t>Organisatorische Zusatzleistungen</w:t>
      </w:r>
    </w:p>
    <w:p w:rsidR="008B184E" w:rsidRDefault="008B184E" w:rsidP="008B184E">
      <w:r>
        <w:t>In Anlehnung an den NO6</w:t>
      </w:r>
      <w:r w:rsidR="002D5522">
        <w:t>,</w:t>
      </w:r>
      <w:r>
        <w:t xml:space="preserve"> hat sich die dort aufgezeigte Thematik „Verlängerung der Projektdauer“ weiter fortgesetzt. Im NO6 wurde die </w:t>
      </w:r>
      <w:r w:rsidR="002D5522">
        <w:t>Zeitspanne bis Juni 2015 beschri</w:t>
      </w:r>
      <w:r>
        <w:t>eben, zwischenzeitlich sind weitere Sitzu</w:t>
      </w:r>
      <w:r>
        <w:t>n</w:t>
      </w:r>
      <w:r>
        <w:t xml:space="preserve">gen erfolgt und </w:t>
      </w:r>
      <w:r w:rsidR="002D5522">
        <w:t xml:space="preserve">es </w:t>
      </w:r>
      <w:r>
        <w:t>werden bis Abgabe MK/AP weitere erfolgen.</w:t>
      </w:r>
      <w:r w:rsidR="00B13165">
        <w:t xml:space="preserve"> Zudem sind weitere </w:t>
      </w:r>
      <w:r w:rsidR="004E6C81">
        <w:t>organisatorische</w:t>
      </w:r>
      <w:r w:rsidR="00B13165">
        <w:t xml:space="preserve"> Arbe</w:t>
      </w:r>
      <w:r w:rsidR="00B13165">
        <w:t>i</w:t>
      </w:r>
      <w:r w:rsidR="00B13165">
        <w:t>ten aus der Projektverlängerung angefallen.</w:t>
      </w:r>
    </w:p>
    <w:p w:rsidR="006307C9" w:rsidRDefault="006307C9" w:rsidP="006307C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477"/>
      </w:tblGrid>
      <w:tr w:rsidR="008B184E" w:rsidTr="00FB1F29">
        <w:tc>
          <w:tcPr>
            <w:tcW w:w="8188" w:type="dxa"/>
          </w:tcPr>
          <w:p w:rsidR="008B184E" w:rsidRPr="008A05BB" w:rsidRDefault="008B184E" w:rsidP="008A05BB">
            <w:pPr>
              <w:pStyle w:val="Listenabsatz"/>
              <w:numPr>
                <w:ilvl w:val="0"/>
                <w:numId w:val="35"/>
              </w:numPr>
              <w:spacing w:before="60" w:after="60"/>
              <w:ind w:left="567" w:hanging="567"/>
              <w:rPr>
                <w:color w:val="FF0000"/>
              </w:rPr>
            </w:pPr>
            <w:r>
              <w:t>PS 17-22 (3 Personen, 4 Stunden Sitzung und Vorbereitung 1 Stunde und Nacha</w:t>
            </w:r>
            <w:r>
              <w:t>r</w:t>
            </w:r>
            <w:r>
              <w:t>beit von 1 Stunde):</w:t>
            </w:r>
            <w:r w:rsidR="00FD1A8F">
              <w:t xml:space="preserve">   3 Personen x (4+1+1 Std.) x (6+</w:t>
            </w:r>
            <w:r w:rsidR="0066307A" w:rsidRPr="0066307A">
              <w:rPr>
                <w:color w:val="FF0000"/>
              </w:rPr>
              <w:t>2</w:t>
            </w:r>
            <w:r w:rsidR="00FD1A8F" w:rsidRPr="0066307A">
              <w:rPr>
                <w:color w:val="FF0000"/>
              </w:rPr>
              <w:t xml:space="preserve"> Sitzungen)</w:t>
            </w:r>
            <w:r w:rsidR="0066307A" w:rsidRPr="0066307A">
              <w:rPr>
                <w:color w:val="FF0000"/>
              </w:rPr>
              <w:t xml:space="preserve"> bis Mitte Januar 2016</w:t>
            </w:r>
          </w:p>
        </w:tc>
        <w:tc>
          <w:tcPr>
            <w:tcW w:w="1477" w:type="dxa"/>
            <w:vAlign w:val="center"/>
          </w:tcPr>
          <w:p w:rsidR="008B184E" w:rsidRPr="0066307A" w:rsidRDefault="0066307A" w:rsidP="008B184E">
            <w:pPr>
              <w:spacing w:before="60" w:after="60"/>
              <w:jc w:val="right"/>
              <w:rPr>
                <w:color w:val="FF0000"/>
              </w:rPr>
            </w:pPr>
            <w:r w:rsidRPr="0066307A">
              <w:rPr>
                <w:color w:val="FF0000"/>
              </w:rPr>
              <w:t>144</w:t>
            </w:r>
            <w:r w:rsidR="008B184E" w:rsidRPr="0066307A">
              <w:rPr>
                <w:color w:val="FF0000"/>
              </w:rPr>
              <w:t xml:space="preserve"> h</w:t>
            </w:r>
          </w:p>
        </w:tc>
      </w:tr>
      <w:tr w:rsidR="008B184E" w:rsidTr="00FB1F29">
        <w:tc>
          <w:tcPr>
            <w:tcW w:w="8188" w:type="dxa"/>
          </w:tcPr>
          <w:p w:rsidR="008B184E" w:rsidRPr="0066307A" w:rsidRDefault="008B184E" w:rsidP="0066307A">
            <w:pPr>
              <w:pStyle w:val="Listenabsatz"/>
              <w:numPr>
                <w:ilvl w:val="0"/>
                <w:numId w:val="35"/>
              </w:numPr>
              <w:spacing w:before="60" w:after="60"/>
              <w:ind w:left="567" w:hanging="567"/>
              <w:rPr>
                <w:color w:val="FF0000"/>
              </w:rPr>
            </w:pPr>
            <w:r>
              <w:t>INGE-Arbeitssitzungen: 5 Personen x 2 Stunden x (6+</w:t>
            </w:r>
            <w:r w:rsidR="0066307A" w:rsidRPr="0066307A">
              <w:rPr>
                <w:color w:val="FF0000"/>
              </w:rPr>
              <w:t>2</w:t>
            </w:r>
            <w:r w:rsidR="0066307A">
              <w:rPr>
                <w:color w:val="FF0000"/>
              </w:rPr>
              <w:t xml:space="preserve"> Sitzunge</w:t>
            </w:r>
            <w:r w:rsidR="0066307A" w:rsidRPr="0066307A">
              <w:rPr>
                <w:color w:val="FF0000"/>
              </w:rPr>
              <w:t>n) bis Mitte Januar 2016</w:t>
            </w:r>
          </w:p>
        </w:tc>
        <w:tc>
          <w:tcPr>
            <w:tcW w:w="1477" w:type="dxa"/>
            <w:vAlign w:val="center"/>
          </w:tcPr>
          <w:p w:rsidR="008B184E" w:rsidRPr="0066307A" w:rsidRDefault="0066307A" w:rsidP="008B184E">
            <w:pPr>
              <w:spacing w:before="60" w:after="60"/>
              <w:jc w:val="right"/>
              <w:rPr>
                <w:color w:val="FF0000"/>
              </w:rPr>
            </w:pPr>
            <w:r w:rsidRPr="0066307A">
              <w:rPr>
                <w:color w:val="FF0000"/>
              </w:rPr>
              <w:t>80</w:t>
            </w:r>
            <w:r w:rsidR="008B184E" w:rsidRPr="0066307A">
              <w:rPr>
                <w:color w:val="FF0000"/>
              </w:rPr>
              <w:t xml:space="preserve"> h</w:t>
            </w:r>
          </w:p>
        </w:tc>
      </w:tr>
      <w:tr w:rsidR="008B184E" w:rsidTr="00FB1F29">
        <w:tc>
          <w:tcPr>
            <w:tcW w:w="8188" w:type="dxa"/>
          </w:tcPr>
          <w:p w:rsidR="008B184E" w:rsidRDefault="008B184E" w:rsidP="008B184E">
            <w:pPr>
              <w:pStyle w:val="Listenabsatz"/>
              <w:numPr>
                <w:ilvl w:val="0"/>
                <w:numId w:val="35"/>
              </w:numPr>
              <w:spacing w:before="60" w:after="60"/>
              <w:ind w:left="567" w:hanging="567"/>
            </w:pPr>
            <w:r>
              <w:t>Terminplanung: 31.</w:t>
            </w:r>
            <w:r w:rsidR="002D5522">
              <w:t>0</w:t>
            </w:r>
            <w:r>
              <w:t xml:space="preserve">8.15 / 30.10.15 / </w:t>
            </w:r>
            <w:r w:rsidR="0066307A" w:rsidRPr="0066307A">
              <w:rPr>
                <w:color w:val="FF0000"/>
              </w:rPr>
              <w:t>15.12.15 /</w:t>
            </w:r>
            <w:r w:rsidR="0066307A">
              <w:t xml:space="preserve"> </w:t>
            </w:r>
            <w:r>
              <w:t>.....</w:t>
            </w:r>
          </w:p>
        </w:tc>
        <w:tc>
          <w:tcPr>
            <w:tcW w:w="1477" w:type="dxa"/>
            <w:vAlign w:val="center"/>
          </w:tcPr>
          <w:p w:rsidR="008B184E" w:rsidRDefault="0066307A" w:rsidP="008B184E">
            <w:pPr>
              <w:spacing w:before="60" w:after="60"/>
              <w:jc w:val="right"/>
            </w:pPr>
            <w:r w:rsidRPr="0066307A">
              <w:rPr>
                <w:color w:val="FF0000"/>
              </w:rPr>
              <w:t>20</w:t>
            </w:r>
            <w:r w:rsidR="008B184E">
              <w:t xml:space="preserve"> h</w:t>
            </w:r>
          </w:p>
        </w:tc>
      </w:tr>
      <w:tr w:rsidR="008B184E" w:rsidTr="00FB1F29">
        <w:tc>
          <w:tcPr>
            <w:tcW w:w="8188" w:type="dxa"/>
          </w:tcPr>
          <w:p w:rsidR="008B184E" w:rsidRDefault="008B184E" w:rsidP="008B184E">
            <w:pPr>
              <w:pStyle w:val="Listenabsatz"/>
              <w:numPr>
                <w:ilvl w:val="0"/>
                <w:numId w:val="35"/>
              </w:numPr>
              <w:spacing w:before="60" w:after="60"/>
              <w:ind w:left="567" w:hanging="567"/>
            </w:pPr>
            <w:r>
              <w:t>Budgetmeldungen, Kostenprognosen</w:t>
            </w:r>
          </w:p>
        </w:tc>
        <w:tc>
          <w:tcPr>
            <w:tcW w:w="1477" w:type="dxa"/>
            <w:vAlign w:val="center"/>
          </w:tcPr>
          <w:p w:rsidR="008B184E" w:rsidRDefault="008B184E" w:rsidP="008B184E">
            <w:pPr>
              <w:spacing w:before="60" w:after="60"/>
              <w:jc w:val="right"/>
            </w:pPr>
            <w:r>
              <w:t>10 h</w:t>
            </w:r>
          </w:p>
        </w:tc>
      </w:tr>
      <w:tr w:rsidR="008B184E" w:rsidTr="00FB1F29">
        <w:tc>
          <w:tcPr>
            <w:tcW w:w="8188" w:type="dxa"/>
          </w:tcPr>
          <w:p w:rsidR="008B184E" w:rsidRDefault="008B184E" w:rsidP="008B184E">
            <w:pPr>
              <w:pStyle w:val="Listenabsatz"/>
              <w:numPr>
                <w:ilvl w:val="0"/>
                <w:numId w:val="35"/>
              </w:numPr>
              <w:spacing w:before="60" w:after="60"/>
              <w:ind w:left="567" w:hanging="567"/>
            </w:pPr>
            <w:r>
              <w:t>Diverse Massnahmen Projektleitung</w:t>
            </w:r>
          </w:p>
        </w:tc>
        <w:tc>
          <w:tcPr>
            <w:tcW w:w="1477" w:type="dxa"/>
            <w:vAlign w:val="center"/>
          </w:tcPr>
          <w:p w:rsidR="008B184E" w:rsidRDefault="00B13165" w:rsidP="008B184E">
            <w:pPr>
              <w:spacing w:before="60" w:after="60"/>
              <w:jc w:val="right"/>
            </w:pPr>
            <w:r>
              <w:t>8</w:t>
            </w:r>
            <w:r w:rsidR="008B184E">
              <w:t>0 h</w:t>
            </w:r>
          </w:p>
        </w:tc>
      </w:tr>
    </w:tbl>
    <w:p w:rsidR="008B184E" w:rsidRDefault="008B184E" w:rsidP="008B184E"/>
    <w:bookmarkStart w:id="28" w:name="_MON_1507465190"/>
    <w:bookmarkEnd w:id="28"/>
    <w:p w:rsidR="00160F33" w:rsidRPr="008A05BB" w:rsidRDefault="0066307A" w:rsidP="008A05BB">
      <w:r>
        <w:object w:dxaOrig="9528" w:dyaOrig="1005">
          <v:shape id="_x0000_i1034" type="#_x0000_t75" style="width:476.45pt;height:49.45pt" o:ole="">
            <v:imagedata r:id="rId35" o:title=""/>
          </v:shape>
          <o:OLEObject Type="Embed" ProgID="Excel.Sheet.12" ShapeID="_x0000_i1034" DrawAspect="Content" ObjectID="_1511868380" r:id="rId36"/>
        </w:object>
      </w:r>
      <w:r w:rsidR="00160F33">
        <w:br w:type="page"/>
      </w:r>
    </w:p>
    <w:p w:rsidR="008B184E" w:rsidRDefault="008B184E" w:rsidP="008B184E">
      <w:pPr>
        <w:pStyle w:val="berschrift1"/>
      </w:pPr>
      <w:r>
        <w:lastRenderedPageBreak/>
        <w:t>Nachtragszusammenstellung</w:t>
      </w:r>
    </w:p>
    <w:p w:rsidR="006307C9" w:rsidRDefault="008B184E" w:rsidP="006307C9">
      <w:r>
        <w:t>Nachfolgend sind die Leistungen gemäss der vorhergehenden Beschreibung zusammengestellt:</w:t>
      </w:r>
    </w:p>
    <w:p w:rsidR="006307C9" w:rsidRDefault="006307C9" w:rsidP="006307C9"/>
    <w:p w:rsidR="006307C9" w:rsidRPr="002950E6" w:rsidRDefault="006307C9" w:rsidP="0074083C"/>
    <w:bookmarkStart w:id="29" w:name="_MON_1452325023"/>
    <w:bookmarkEnd w:id="29"/>
    <w:p w:rsidR="003910EF" w:rsidRPr="00532D86" w:rsidRDefault="008A05BB" w:rsidP="004A6C41">
      <w:pPr>
        <w:pStyle w:val="MFG"/>
        <w:tabs>
          <w:tab w:val="clear" w:pos="6277"/>
          <w:tab w:val="center" w:pos="6946"/>
        </w:tabs>
        <w:outlineLvl w:val="0"/>
        <w:rPr>
          <w:b/>
          <w:sz w:val="8"/>
        </w:rPr>
      </w:pPr>
      <w:r>
        <w:object w:dxaOrig="7954" w:dyaOrig="4786">
          <v:shape id="_x0000_i1035" type="#_x0000_t75" style="width:479.6pt;height:4in" o:ole="">
            <v:imagedata r:id="rId37" o:title=""/>
          </v:shape>
          <o:OLEObject Type="Embed" ProgID="Excel.Sheet.12" ShapeID="_x0000_i1035" DrawAspect="Content" ObjectID="_1511868381" r:id="rId38"/>
        </w:object>
      </w:r>
    </w:p>
    <w:p w:rsidR="0018178F" w:rsidRPr="00D93626" w:rsidRDefault="0018178F" w:rsidP="00251675">
      <w:pPr>
        <w:tabs>
          <w:tab w:val="right" w:pos="9498"/>
        </w:tabs>
      </w:pPr>
    </w:p>
    <w:p w:rsidR="00160F33" w:rsidRDefault="001A201F" w:rsidP="0038655A">
      <w:r>
        <w:t>Im Anhang 1 (s. nachfolgende Seite) haben wir zusätzlich eine Darstellung der Kalkulationsabschätzung bez. Nachtragsbedarf u</w:t>
      </w:r>
      <w:r w:rsidR="00EA5C78">
        <w:t>nd Delta für die noch ausstehenden</w:t>
      </w:r>
      <w:r>
        <w:t xml:space="preserve"> Leistungen aufgeführt. </w:t>
      </w:r>
    </w:p>
    <w:p w:rsidR="001A201F" w:rsidRDefault="001A201F" w:rsidP="0038655A">
      <w:r>
        <w:t xml:space="preserve">Darus </w:t>
      </w:r>
      <w:r w:rsidR="00EA5C78">
        <w:t>wird ersichtlich, dass für die a</w:t>
      </w:r>
      <w:r>
        <w:t>bschliessnde Erarbeitung MK/AP, diverse Berabeitungsschritte AP Wildtier (wohl nicht abschliessend), die verschiedenen anstehenden Zustand</w:t>
      </w:r>
      <w:r w:rsidR="00292C73">
        <w:t>suntersuchungen und organ</w:t>
      </w:r>
      <w:r w:rsidR="00292C73">
        <w:t>i</w:t>
      </w:r>
      <w:r w:rsidR="00292C73">
        <w:t xml:space="preserve">satorische Berabeitungen </w:t>
      </w:r>
      <w:r>
        <w:t xml:space="preserve">noch ein Betrag ab </w:t>
      </w:r>
      <w:r w:rsidRPr="00D820E5">
        <w:rPr>
          <w:highlight w:val="yellow"/>
        </w:rPr>
        <w:t>01.10.15 von ca. 190‘000 CHF</w:t>
      </w:r>
      <w:r>
        <w:t xml:space="preserve"> zur Verfügung steht. </w:t>
      </w:r>
    </w:p>
    <w:p w:rsidR="001A201F" w:rsidRDefault="001A201F" w:rsidP="0038655A"/>
    <w:p w:rsidR="001A201F" w:rsidRDefault="001A201F" w:rsidP="0038655A"/>
    <w:p w:rsidR="001A201F" w:rsidRDefault="001A201F" w:rsidP="0038655A"/>
    <w:p w:rsidR="005A7BFA" w:rsidRDefault="005A7BFA" w:rsidP="0038655A">
      <w:r>
        <w:t>Wir hoffen, wir konnten mit unseren Beschreibungen die zu erwartenden Veränderungen nachvollziehbar aufzeigen.</w:t>
      </w:r>
    </w:p>
    <w:p w:rsidR="005A7BFA" w:rsidRDefault="005A7BFA" w:rsidP="0038655A"/>
    <w:p w:rsidR="0038655A" w:rsidRPr="001634B2" w:rsidRDefault="0038655A" w:rsidP="0038655A">
      <w:r w:rsidRPr="001634B2">
        <w:t>Für weitere Auskünfte</w:t>
      </w:r>
      <w:r w:rsidR="00B84C1D" w:rsidRPr="001634B2">
        <w:t xml:space="preserve"> </w:t>
      </w:r>
      <w:r w:rsidRPr="001634B2">
        <w:t>steh</w:t>
      </w:r>
      <w:r w:rsidR="00B84C1D" w:rsidRPr="001634B2">
        <w:t>en</w:t>
      </w:r>
      <w:r w:rsidRPr="001634B2">
        <w:t xml:space="preserve"> Ihnen Beat Schädler (Tel. 061 365 24 26) und Stefan Roth (Tel. 061 467 67 83) gerne zur Verfügung.</w:t>
      </w:r>
    </w:p>
    <w:p w:rsidR="0038655A" w:rsidRPr="001634B2" w:rsidRDefault="0038655A" w:rsidP="0038655A"/>
    <w:p w:rsidR="0038655A" w:rsidRPr="002C6BCB" w:rsidRDefault="0038655A" w:rsidP="0038655A">
      <w:r w:rsidRPr="001634B2">
        <w:t>Freundliche Grüsse</w:t>
      </w:r>
    </w:p>
    <w:p w:rsidR="0038655A" w:rsidRPr="002C6BCB" w:rsidRDefault="0038655A" w:rsidP="0038655A"/>
    <w:p w:rsidR="0038655A" w:rsidRPr="002C6BCB" w:rsidRDefault="0038655A" w:rsidP="0038655A">
      <w:pPr>
        <w:rPr>
          <w:lang w:val="de-DE"/>
        </w:rPr>
      </w:pPr>
      <w:r w:rsidRPr="002C6BCB">
        <w:t>INGE  EPSI</w:t>
      </w: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tblGrid>
      <w:tr w:rsidR="0038655A" w:rsidRPr="002C6BCB" w:rsidTr="009622BC">
        <w:trPr>
          <w:trHeight w:hRule="exact" w:val="819"/>
        </w:trPr>
        <w:tc>
          <w:tcPr>
            <w:tcW w:w="3402" w:type="dxa"/>
            <w:vAlign w:val="bottom"/>
          </w:tcPr>
          <w:p w:rsidR="0038655A" w:rsidRPr="002C6BCB" w:rsidRDefault="0038655A" w:rsidP="00657D5F">
            <w:pPr>
              <w:rPr>
                <w:rFonts w:cs="Arial"/>
                <w:lang w:val="de-DE"/>
              </w:rPr>
            </w:pPr>
          </w:p>
          <w:p w:rsidR="0038655A" w:rsidRPr="002C6BCB" w:rsidRDefault="0038655A" w:rsidP="00657D5F">
            <w:pPr>
              <w:rPr>
                <w:rFonts w:cs="Arial"/>
                <w:lang w:val="de-DE"/>
              </w:rPr>
            </w:pPr>
          </w:p>
        </w:tc>
      </w:tr>
    </w:tbl>
    <w:p w:rsidR="00813734" w:rsidRDefault="0038655A">
      <w:pPr>
        <w:overflowPunct/>
        <w:autoSpaceDE/>
        <w:autoSpaceDN/>
        <w:adjustRightInd/>
        <w:jc w:val="left"/>
        <w:textAlignment w:val="auto"/>
      </w:pPr>
      <w:r w:rsidRPr="002C6BCB">
        <w:t>Stefan Roth</w:t>
      </w:r>
      <w:r w:rsidRPr="002C6BCB">
        <w:tab/>
        <w:t xml:space="preserve">         </w:t>
      </w:r>
      <w:r w:rsidR="00A46F95">
        <w:t xml:space="preserve">    </w:t>
      </w:r>
      <w:r w:rsidR="00813734">
        <w:t xml:space="preserve"> Beat Schädler</w:t>
      </w:r>
    </w:p>
    <w:p w:rsidR="00160F33" w:rsidRDefault="00160F33">
      <w:pPr>
        <w:overflowPunct/>
        <w:autoSpaceDE/>
        <w:autoSpaceDN/>
        <w:adjustRightInd/>
        <w:jc w:val="left"/>
        <w:textAlignment w:val="auto"/>
      </w:pPr>
    </w:p>
    <w:p w:rsidR="008A05BB" w:rsidRDefault="008A05BB">
      <w:pPr>
        <w:overflowPunct/>
        <w:autoSpaceDE/>
        <w:autoSpaceDN/>
        <w:adjustRightInd/>
        <w:jc w:val="left"/>
        <w:textAlignment w:val="auto"/>
      </w:pPr>
    </w:p>
    <w:p w:rsidR="008A05BB" w:rsidRDefault="008A05BB">
      <w:pPr>
        <w:overflowPunct/>
        <w:autoSpaceDE/>
        <w:autoSpaceDN/>
        <w:adjustRightInd/>
        <w:jc w:val="left"/>
        <w:textAlignment w:val="auto"/>
        <w:sectPr w:rsidR="008A05BB" w:rsidSect="00AD2016">
          <w:type w:val="continuous"/>
          <w:pgSz w:w="11907" w:h="16840" w:code="9"/>
          <w:pgMar w:top="1531" w:right="851" w:bottom="993" w:left="1531" w:header="510" w:footer="284" w:gutter="0"/>
          <w:cols w:space="720"/>
          <w:formProt w:val="0"/>
          <w:titlePg/>
          <w:docGrid w:linePitch="299"/>
        </w:sectPr>
      </w:pPr>
    </w:p>
    <w:p w:rsidR="009B7271" w:rsidRDefault="008A05BB" w:rsidP="00813734">
      <w:pPr>
        <w:overflowPunct/>
        <w:autoSpaceDE/>
        <w:autoSpaceDN/>
        <w:adjustRightInd/>
        <w:textAlignment w:val="auto"/>
      </w:pPr>
      <w:r>
        <w:rPr>
          <w:noProof/>
          <w:lang w:eastAsia="de-CH"/>
        </w:rPr>
        <w:lastRenderedPageBreak/>
        <mc:AlternateContent>
          <mc:Choice Requires="wps">
            <w:drawing>
              <wp:anchor distT="0" distB="0" distL="114300" distR="114300" simplePos="0" relativeHeight="251663360" behindDoc="0" locked="0" layoutInCell="1" allowOverlap="1" wp14:anchorId="427DAB58" wp14:editId="6A23353E">
                <wp:simplePos x="0" y="0"/>
                <wp:positionH relativeFrom="column">
                  <wp:posOffset>347345</wp:posOffset>
                </wp:positionH>
                <wp:positionV relativeFrom="paragraph">
                  <wp:posOffset>6068060</wp:posOffset>
                </wp:positionV>
                <wp:extent cx="5534025" cy="540385"/>
                <wp:effectExtent l="0" t="0" r="0" b="0"/>
                <wp:wrapNone/>
                <wp:docPr id="5" name="Textfeld 5"/>
                <wp:cNvGraphicFramePr/>
                <a:graphic xmlns:a="http://schemas.openxmlformats.org/drawingml/2006/main">
                  <a:graphicData uri="http://schemas.microsoft.com/office/word/2010/wordprocessingShape">
                    <wps:wsp>
                      <wps:cNvSpPr txBox="1"/>
                      <wps:spPr>
                        <a:xfrm>
                          <a:off x="0" y="0"/>
                          <a:ext cx="5534025" cy="540385"/>
                        </a:xfrm>
                        <a:prstGeom prst="rect">
                          <a:avLst/>
                        </a:prstGeom>
                        <a:noFill/>
                        <a:ln>
                          <a:noFill/>
                        </a:ln>
                        <a:effectLst/>
                      </wps:spPr>
                      <wps:txbx>
                        <w:txbxContent>
                          <w:p w:rsidR="008A05BB" w:rsidRPr="008A05BB" w:rsidRDefault="008A05BB" w:rsidP="008A05BB">
                            <w:pPr>
                              <w:jc w:val="center"/>
                              <w:rPr>
                                <w:b/>
                                <w:outline/>
                                <w:color w:val="C0504D" w:themeColor="accent2"/>
                                <w:sz w:val="40"/>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8A05BB">
                              <w:rPr>
                                <w:b/>
                                <w:outline/>
                                <w:color w:val="C0504D" w:themeColor="accent2"/>
                                <w:sz w:val="40"/>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Passe ich am Schluss noch an (SR)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left:0;text-align:left;margin-left:27.35pt;margin-top:477.8pt;width:435.75pt;height:4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" filled="f" stroked="f">
                <v:fill o:detectmouseclick="t"/>
                <v:textbox>
                  <w:txbxContent>
                    <w:p w:rsidR="008A05BB" w:rsidRPr="008A05BB" w:rsidRDefault="008A05BB" w:rsidP="008A05BB">
                      <w:pPr>
                        <w:jc w:val="center"/>
                        <w:rPr>
                          <w:b/>
                          <w:outline/>
                          <w:color w:val="C0504D" w:themeColor="accent2"/>
                          <w:sz w:val="40"/>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8A05BB">
                        <w:rPr>
                          <w:b/>
                          <w:outline/>
                          <w:color w:val="C0504D" w:themeColor="accent2"/>
                          <w:sz w:val="40"/>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Passe ich am Schluss noch an (SR)</w:t>
                      </w:r>
                    </w:p>
                  </w:txbxContent>
                </v:textbox>
              </v:shape>
            </w:pict>
          </mc:Fallback>
        </mc:AlternateContent>
      </w:r>
      <w:r w:rsidR="005610DC" w:rsidRPr="005610DC">
        <w:rPr>
          <w:noProof/>
          <w:lang w:eastAsia="de-CH"/>
        </w:rPr>
        <w:drawing>
          <wp:inline distT="0" distB="0" distL="0" distR="0" wp14:anchorId="0CE02F82" wp14:editId="0F8B44ED">
            <wp:extent cx="6048375" cy="838912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48375" cy="8389121"/>
                    </a:xfrm>
                    <a:prstGeom prst="rect">
                      <a:avLst/>
                    </a:prstGeom>
                    <a:noFill/>
                    <a:ln>
                      <a:noFill/>
                    </a:ln>
                  </pic:spPr>
                </pic:pic>
              </a:graphicData>
            </a:graphic>
          </wp:inline>
        </w:drawing>
      </w:r>
    </w:p>
    <w:sectPr w:rsidR="009B7271" w:rsidSect="009B7271">
      <w:headerReference w:type="first" r:id="rId40"/>
      <w:pgSz w:w="11907" w:h="16840" w:code="9"/>
      <w:pgMar w:top="1531" w:right="851" w:bottom="993" w:left="1531" w:header="510" w:footer="284"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7CC" w:rsidRDefault="00A117CC">
      <w:r>
        <w:separator/>
      </w:r>
    </w:p>
  </w:endnote>
  <w:endnote w:type="continuationSeparator" w:id="0">
    <w:p w:rsidR="00A117CC" w:rsidRDefault="00A1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29">
    <w:altName w:val="MS Mincho"/>
    <w:charset w:val="80"/>
    <w:family w:val="auto"/>
    <w:pitch w:val="variable"/>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anklin Gothic Medium Cond">
    <w:altName w:val="Arial Narrow"/>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CC" w:rsidRPr="00EE43EF" w:rsidRDefault="00A117CC" w:rsidP="008B4F92">
    <w:pPr>
      <w:pStyle w:val="Fuzeile"/>
      <w:pBdr>
        <w:top w:val="single" w:sz="6" w:space="6" w:color="auto"/>
      </w:pBdr>
      <w:tabs>
        <w:tab w:val="clear" w:pos="4819"/>
        <w:tab w:val="clear" w:pos="9071"/>
        <w:tab w:val="right" w:pos="9356"/>
      </w:tabs>
      <w:jc w:val="left"/>
      <w:rPr>
        <w:sz w:val="12"/>
        <w:szCs w:val="12"/>
        <w:lang w:val="en-US"/>
      </w:rPr>
    </w:pPr>
    <w:r w:rsidRPr="00EE43EF">
      <w:rPr>
        <w:sz w:val="18"/>
        <w:lang w:val="en-US"/>
      </w:rPr>
      <w:t xml:space="preserve">Muttenz, </w:t>
    </w:r>
    <w:r>
      <w:rPr>
        <w:sz w:val="18"/>
        <w:lang w:val="de-DE"/>
      </w:rPr>
      <w:fldChar w:fldCharType="begin"/>
    </w:r>
    <w:r>
      <w:rPr>
        <w:sz w:val="18"/>
        <w:lang w:val="de-DE"/>
      </w:rPr>
      <w:instrText xml:space="preserve"> TIME \@ "d. MMMM yyyy" </w:instrText>
    </w:r>
    <w:r>
      <w:rPr>
        <w:sz w:val="18"/>
        <w:lang w:val="de-DE"/>
      </w:rPr>
      <w:fldChar w:fldCharType="separate"/>
    </w:r>
    <w:r w:rsidR="00B70D6D">
      <w:rPr>
        <w:noProof/>
        <w:sz w:val="18"/>
        <w:lang w:val="de-DE"/>
      </w:rPr>
      <w:t>17. Dezember 2015</w:t>
    </w:r>
    <w:r>
      <w:rPr>
        <w:sz w:val="18"/>
        <w:lang w:val="de-DE"/>
      </w:rPr>
      <w:fldChar w:fldCharType="end"/>
    </w:r>
    <w:r w:rsidRPr="00EE43EF">
      <w:rPr>
        <w:sz w:val="18"/>
        <w:lang w:val="en-US"/>
      </w:rPr>
      <w:t xml:space="preserve"> SR/cd</w:t>
    </w:r>
    <w:r w:rsidRPr="00EE43EF">
      <w:rPr>
        <w:sz w:val="18"/>
        <w:lang w:val="en-US"/>
      </w:rPr>
      <w:tab/>
    </w:r>
    <w:r w:rsidRPr="008B4F92">
      <w:rPr>
        <w:sz w:val="10"/>
        <w:szCs w:val="12"/>
      </w:rPr>
      <w:fldChar w:fldCharType="begin"/>
    </w:r>
    <w:r w:rsidRPr="00EE43EF">
      <w:rPr>
        <w:sz w:val="10"/>
        <w:szCs w:val="12"/>
        <w:lang w:val="en-US"/>
      </w:rPr>
      <w:instrText xml:space="preserve"> FILENAME \p\* LOWER \* MERGEFORMAT </w:instrText>
    </w:r>
    <w:r w:rsidRPr="008B4F92">
      <w:rPr>
        <w:sz w:val="10"/>
        <w:szCs w:val="12"/>
      </w:rPr>
      <w:fldChar w:fldCharType="separate"/>
    </w:r>
    <w:r w:rsidR="00316A29" w:rsidRPr="00EE43EF">
      <w:rPr>
        <w:noProof/>
        <w:sz w:val="10"/>
        <w:szCs w:val="12"/>
        <w:lang w:val="en-US"/>
      </w:rPr>
      <w:t>p:\701323\02_vkjs\no\no-8\2015 11 09 - no-8.docx</w:t>
    </w:r>
    <w:r w:rsidRPr="008B4F92">
      <w:rPr>
        <w:sz w:val="10"/>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CC" w:rsidRDefault="00A117CC" w:rsidP="00645BB6">
    <w:pPr>
      <w:pStyle w:val="Kopfzeile"/>
      <w:tabs>
        <w:tab w:val="center" w:pos="4678"/>
      </w:tabs>
      <w:jc w:val="left"/>
      <w:rPr>
        <w:b/>
        <w:vertAlign w:val="superscript"/>
      </w:rPr>
    </w:pPr>
    <w:r w:rsidRPr="00F31B3F">
      <w:rPr>
        <w:b/>
      </w:rPr>
      <w:t>INGE EP</w:t>
    </w:r>
    <w:r>
      <w:rPr>
        <w:b/>
      </w:rPr>
      <w:t>SI</w:t>
    </w:r>
  </w:p>
  <w:p w:rsidR="00A117CC" w:rsidRPr="00645BB6" w:rsidRDefault="00A117CC" w:rsidP="00645BB6">
    <w:pPr>
      <w:pStyle w:val="Kopfzeile"/>
      <w:tabs>
        <w:tab w:val="center" w:pos="4678"/>
      </w:tabs>
      <w:jc w:val="left"/>
      <w:rPr>
        <w:sz w:val="16"/>
        <w:szCs w:val="16"/>
      </w:rPr>
    </w:pPr>
    <w:r w:rsidRPr="00645BB6">
      <w:rPr>
        <w:sz w:val="16"/>
        <w:szCs w:val="16"/>
      </w:rPr>
      <w:t>c</w:t>
    </w:r>
    <w:r w:rsidR="00F52AF9">
      <w:rPr>
        <w:sz w:val="16"/>
        <w:szCs w:val="16"/>
      </w:rPr>
      <w:t xml:space="preserve">/o JAUSLIN STEBLER </w:t>
    </w:r>
    <w:r w:rsidRPr="00645BB6">
      <w:rPr>
        <w:sz w:val="16"/>
        <w:szCs w:val="16"/>
      </w:rPr>
      <w:t>AG</w:t>
    </w:r>
  </w:p>
  <w:p w:rsidR="00A117CC" w:rsidRDefault="00A117CC"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A117CC" w:rsidRPr="00645BB6" w:rsidRDefault="00A117CC" w:rsidP="00645BB6">
    <w:pPr>
      <w:pStyle w:val="Kopfzeile"/>
      <w:tabs>
        <w:tab w:val="center" w:pos="4678"/>
      </w:tabs>
      <w:jc w:val="left"/>
      <w:rPr>
        <w:sz w:val="16"/>
        <w:szCs w:val="16"/>
      </w:rPr>
    </w:pPr>
    <w:r>
      <w:rPr>
        <w:sz w:val="16"/>
        <w:szCs w:val="16"/>
      </w:rPr>
      <w:t>Tel. 0</w:t>
    </w:r>
    <w:r w:rsidR="00F52AF9">
      <w:rPr>
        <w:sz w:val="16"/>
        <w:szCs w:val="16"/>
      </w:rPr>
      <w:t>61 467 67 67 / E-Mail: info@jauslinstebler</w:t>
    </w:r>
    <w:r>
      <w:rPr>
        <w:sz w:val="16"/>
        <w:szCs w:val="16"/>
      </w:rPr>
      <w:t>.ch</w:t>
    </w:r>
  </w:p>
  <w:p w:rsidR="00A117CC" w:rsidRDefault="00A117CC">
    <w:pPr>
      <w:pStyle w:val="Fuzeile"/>
      <w:rPr>
        <w:rFonts w:cs="Arial"/>
        <w:sz w:val="2"/>
        <w:lang w:val="de-DE"/>
      </w:rPr>
    </w:pPr>
  </w:p>
  <w:p w:rsidR="00A117CC" w:rsidRDefault="00A117CC">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CC" w:rsidRPr="00813734" w:rsidRDefault="00A117CC">
    <w:pPr>
      <w:pStyle w:val="Fuzeile"/>
      <w:pBdr>
        <w:top w:val="single" w:sz="6" w:space="6" w:color="auto"/>
      </w:pBdr>
      <w:tabs>
        <w:tab w:val="clear" w:pos="4819"/>
        <w:tab w:val="clear" w:pos="9071"/>
        <w:tab w:val="right" w:pos="9356"/>
      </w:tabs>
      <w:rPr>
        <w:sz w:val="18"/>
        <w:lang w:val="en-US"/>
      </w:rPr>
    </w:pPr>
    <w:r w:rsidRPr="00EE43EF">
      <w:rPr>
        <w:sz w:val="18"/>
        <w:lang w:val="en-US"/>
      </w:rPr>
      <w:t xml:space="preserve">Muttenz, SR, </w:t>
    </w:r>
    <w:r>
      <w:rPr>
        <w:sz w:val="18"/>
        <w:lang w:val="de-DE"/>
      </w:rPr>
      <w:fldChar w:fldCharType="begin"/>
    </w:r>
    <w:r>
      <w:rPr>
        <w:sz w:val="18"/>
        <w:lang w:val="de-DE"/>
      </w:rPr>
      <w:instrText xml:space="preserve"> TIME \@ "d. MMMM yyyy" </w:instrText>
    </w:r>
    <w:r>
      <w:rPr>
        <w:sz w:val="18"/>
        <w:lang w:val="de-DE"/>
      </w:rPr>
      <w:fldChar w:fldCharType="separate"/>
    </w:r>
    <w:r w:rsidR="00B70D6D">
      <w:rPr>
        <w:noProof/>
        <w:sz w:val="18"/>
        <w:lang w:val="de-DE"/>
      </w:rPr>
      <w:t>17. Dezember 2015</w:t>
    </w:r>
    <w:r>
      <w:rPr>
        <w:sz w:val="18"/>
        <w:lang w:val="de-DE"/>
      </w:rPr>
      <w:fldChar w:fldCharType="end"/>
    </w:r>
    <w:r w:rsidRPr="00813734">
      <w:rPr>
        <w:sz w:val="18"/>
        <w:lang w:val="en-US"/>
      </w:rPr>
      <w:tab/>
    </w:r>
    <w:r>
      <w:rPr>
        <w:sz w:val="18"/>
      </w:rPr>
      <w:fldChar w:fldCharType="begin"/>
    </w:r>
    <w:r w:rsidRPr="00813734">
      <w:rPr>
        <w:sz w:val="18"/>
        <w:lang w:val="en-US"/>
      </w:rPr>
      <w:instrText xml:space="preserve"> FILENAME \p\* LOWER \* MERGEFORMAT </w:instrText>
    </w:r>
    <w:r>
      <w:rPr>
        <w:sz w:val="18"/>
      </w:rPr>
      <w:fldChar w:fldCharType="separate"/>
    </w:r>
    <w:r w:rsidR="0066307A">
      <w:rPr>
        <w:noProof/>
        <w:sz w:val="18"/>
        <w:lang w:val="en-US"/>
      </w:rPr>
      <w:t>p:\701323\02_vkjs\no\no-8\2015 11 09 - no-8 - v0.2.docx</w:t>
    </w:r>
    <w:r>
      <w:rPr>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01F" w:rsidRPr="001A201F" w:rsidRDefault="001A201F" w:rsidP="001A201F">
    <w:pPr>
      <w:pBdr>
        <w:top w:val="single" w:sz="6" w:space="6" w:color="auto"/>
      </w:pBdr>
      <w:tabs>
        <w:tab w:val="right" w:pos="9356"/>
      </w:tabs>
      <w:rPr>
        <w:sz w:val="18"/>
        <w:lang w:val="en-US"/>
      </w:rPr>
    </w:pPr>
    <w:r w:rsidRPr="00EE43EF">
      <w:rPr>
        <w:sz w:val="18"/>
        <w:lang w:val="en-US"/>
      </w:rPr>
      <w:t xml:space="preserve">Muttenz, SR, </w:t>
    </w:r>
    <w:r w:rsidRPr="001A201F">
      <w:rPr>
        <w:sz w:val="18"/>
        <w:lang w:val="de-DE"/>
      </w:rPr>
      <w:fldChar w:fldCharType="begin"/>
    </w:r>
    <w:r w:rsidRPr="001A201F">
      <w:rPr>
        <w:sz w:val="18"/>
        <w:lang w:val="de-DE"/>
      </w:rPr>
      <w:instrText xml:space="preserve"> TIME \@ "d. MMMM yyyy" </w:instrText>
    </w:r>
    <w:r w:rsidRPr="001A201F">
      <w:rPr>
        <w:sz w:val="18"/>
        <w:lang w:val="de-DE"/>
      </w:rPr>
      <w:fldChar w:fldCharType="separate"/>
    </w:r>
    <w:r w:rsidR="00B70D6D">
      <w:rPr>
        <w:noProof/>
        <w:sz w:val="18"/>
        <w:lang w:val="de-DE"/>
      </w:rPr>
      <w:t>17. Dezember 2015</w:t>
    </w:r>
    <w:r w:rsidRPr="001A201F">
      <w:rPr>
        <w:sz w:val="18"/>
        <w:lang w:val="de-DE"/>
      </w:rPr>
      <w:fldChar w:fldCharType="end"/>
    </w:r>
    <w:r w:rsidRPr="001A201F">
      <w:rPr>
        <w:sz w:val="18"/>
        <w:lang w:val="en-US"/>
      </w:rPr>
      <w:tab/>
    </w:r>
    <w:r w:rsidRPr="001A201F">
      <w:rPr>
        <w:sz w:val="18"/>
      </w:rPr>
      <w:fldChar w:fldCharType="begin"/>
    </w:r>
    <w:r w:rsidRPr="001A201F">
      <w:rPr>
        <w:sz w:val="18"/>
        <w:lang w:val="en-US"/>
      </w:rPr>
      <w:instrText xml:space="preserve"> FILENAME \p\* LOWER \* MERGEFORMAT </w:instrText>
    </w:r>
    <w:r w:rsidRPr="001A201F">
      <w:rPr>
        <w:sz w:val="18"/>
      </w:rPr>
      <w:fldChar w:fldCharType="separate"/>
    </w:r>
    <w:r w:rsidR="00316A29">
      <w:rPr>
        <w:noProof/>
        <w:sz w:val="18"/>
        <w:lang w:val="en-US"/>
      </w:rPr>
      <w:t>p:\701323\02_vkjs\no\no-8\2015 11 09 - no-8.docx</w:t>
    </w:r>
    <w:r w:rsidRPr="001A201F">
      <w:rPr>
        <w:sz w:val="18"/>
      </w:rPr>
      <w:fldChar w:fldCharType="end"/>
    </w:r>
  </w:p>
  <w:p w:rsidR="00A117CC" w:rsidRPr="00EE43EF" w:rsidRDefault="00A117CC">
    <w:pPr>
      <w:pStyle w:val="Fuzeile"/>
      <w:rPr>
        <w:rFonts w:cs="Arial"/>
        <w:sz w:val="2"/>
        <w:lang w:val="en-US"/>
      </w:rPr>
    </w:pPr>
  </w:p>
  <w:p w:rsidR="00A117CC" w:rsidRPr="00EE43EF" w:rsidRDefault="00A117CC">
    <w:pPr>
      <w:pStyle w:val="Fuzeile"/>
      <w:rPr>
        <w:sz w:val="2"/>
        <w:szCs w:val="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7CC" w:rsidRDefault="00A117CC">
      <w:r>
        <w:separator/>
      </w:r>
    </w:p>
  </w:footnote>
  <w:footnote w:type="continuationSeparator" w:id="0">
    <w:p w:rsidR="00A117CC" w:rsidRDefault="00A117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CC" w:rsidRDefault="00A117CC">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316A29">
      <w:rPr>
        <w:rStyle w:val="Seitenzahl"/>
        <w:noProof/>
        <w:sz w:val="16"/>
      </w:rPr>
      <w:t>7</w:t>
    </w:r>
    <w:r>
      <w:rPr>
        <w:rStyle w:val="Seitenzahl"/>
        <w:sz w:val="16"/>
      </w:rPr>
      <w:fldChar w:fldCharType="end"/>
    </w:r>
  </w:p>
  <w:p w:rsidR="00A117CC" w:rsidRDefault="00A117CC" w:rsidP="00717EFC">
    <w:pPr>
      <w:pStyle w:val="Kopfzeile"/>
      <w:tabs>
        <w:tab w:val="center" w:pos="4678"/>
      </w:tabs>
      <w:jc w:val="left"/>
      <w:rPr>
        <w:b/>
        <w:vertAlign w:val="superscript"/>
      </w:rPr>
    </w:pPr>
    <w:r w:rsidRPr="00F31B3F">
      <w:rPr>
        <w:b/>
      </w:rPr>
      <w:t>INGE EP</w:t>
    </w:r>
    <w:r>
      <w:rPr>
        <w:b/>
      </w:rPr>
      <w:t>SI</w:t>
    </w:r>
  </w:p>
  <w:p w:rsidR="00A117CC" w:rsidRPr="00645BB6" w:rsidRDefault="00A117CC" w:rsidP="00717EFC">
    <w:pPr>
      <w:pStyle w:val="Kopfzeile"/>
      <w:tabs>
        <w:tab w:val="center" w:pos="4678"/>
      </w:tabs>
      <w:jc w:val="left"/>
      <w:rPr>
        <w:sz w:val="16"/>
        <w:szCs w:val="16"/>
      </w:rPr>
    </w:pPr>
    <w:r w:rsidRPr="00645BB6">
      <w:rPr>
        <w:sz w:val="16"/>
        <w:szCs w:val="16"/>
      </w:rPr>
      <w:t>c/o Jauslin + Stebler Ingenieure AG</w:t>
    </w:r>
  </w:p>
  <w:p w:rsidR="00A117CC" w:rsidRDefault="00A117CC">
    <w:pPr>
      <w:pStyle w:val="Kopfzeile"/>
      <w:pBdr>
        <w:bottom w:val="single" w:sz="6" w:space="6" w:color="auto"/>
      </w:pBdr>
      <w:rPr>
        <w:sz w:val="16"/>
      </w:rPr>
    </w:pPr>
    <w:r>
      <w:rPr>
        <w:sz w:val="16"/>
      </w:rPr>
      <w:t>Verfasser: St. Roth (JSAG)</w:t>
    </w:r>
  </w:p>
  <w:p w:rsidR="00A117CC" w:rsidRDefault="00A117CC">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CC" w:rsidRDefault="00BF5801" w:rsidP="00A36DF2">
    <w:pPr>
      <w:pStyle w:val="Kopfzeile"/>
      <w:tabs>
        <w:tab w:val="left" w:pos="4157"/>
        <w:tab w:val="center" w:pos="4678"/>
        <w:tab w:val="center" w:pos="4763"/>
      </w:tabs>
      <w:spacing w:after="240"/>
      <w:jc w:val="left"/>
      <w:rPr>
        <w:b/>
        <w:vertAlign w:val="superscript"/>
      </w:rPr>
    </w:pPr>
    <w:r>
      <w:rPr>
        <w:b/>
        <w:noProof/>
        <w:vertAlign w:val="superscript"/>
        <w:lang w:eastAsia="de-CH"/>
      </w:rPr>
      <w:drawing>
        <wp:inline distT="0" distB="0" distL="0" distR="0" wp14:anchorId="665731B6" wp14:editId="3A1B0DB3">
          <wp:extent cx="5940564" cy="719329"/>
          <wp:effectExtent l="0" t="0" r="317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E Logo EPSI Seite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0564" cy="719329"/>
                  </a:xfrm>
                  <a:prstGeom prst="rect">
                    <a:avLst/>
                  </a:prstGeom>
                </pic:spPr>
              </pic:pic>
            </a:graphicData>
          </a:graphic>
        </wp:inline>
      </w:drawing>
    </w:r>
  </w:p>
  <w:p w:rsidR="00A117CC" w:rsidRPr="00544441" w:rsidRDefault="00A117CC" w:rsidP="00E91A22">
    <w:pPr>
      <w:pStyle w:val="Kopfzeile"/>
      <w:pBdr>
        <w:bottom w:val="single" w:sz="4" w:space="1" w:color="auto"/>
      </w:pBdr>
      <w:rPr>
        <w:sz w:val="6"/>
        <w:szCs w:val="6"/>
      </w:rPr>
    </w:pPr>
  </w:p>
  <w:p w:rsidR="00A117CC" w:rsidRDefault="00A117C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CC" w:rsidRDefault="00A117CC">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665D28">
      <w:rPr>
        <w:rStyle w:val="Seitenzahl"/>
        <w:noProof/>
        <w:sz w:val="16"/>
      </w:rPr>
      <w:t>8</w:t>
    </w:r>
    <w:r>
      <w:rPr>
        <w:rStyle w:val="Seitenzahl"/>
        <w:sz w:val="16"/>
      </w:rPr>
      <w:fldChar w:fldCharType="end"/>
    </w:r>
  </w:p>
  <w:p w:rsidR="00A117CC" w:rsidRDefault="00A117CC" w:rsidP="00717EFC">
    <w:pPr>
      <w:pStyle w:val="Kopfzeile"/>
      <w:tabs>
        <w:tab w:val="center" w:pos="4678"/>
      </w:tabs>
      <w:jc w:val="left"/>
      <w:rPr>
        <w:b/>
        <w:vertAlign w:val="superscript"/>
      </w:rPr>
    </w:pPr>
    <w:r w:rsidRPr="00F31B3F">
      <w:rPr>
        <w:b/>
      </w:rPr>
      <w:t>INGE EP</w:t>
    </w:r>
    <w:r>
      <w:rPr>
        <w:b/>
      </w:rPr>
      <w:t>SI</w:t>
    </w:r>
  </w:p>
  <w:p w:rsidR="00A117CC" w:rsidRPr="00645BB6" w:rsidRDefault="00A117CC" w:rsidP="00717EFC">
    <w:pPr>
      <w:pStyle w:val="Kopfzeile"/>
      <w:tabs>
        <w:tab w:val="center" w:pos="4678"/>
      </w:tabs>
      <w:jc w:val="left"/>
      <w:rPr>
        <w:sz w:val="16"/>
        <w:szCs w:val="16"/>
      </w:rPr>
    </w:pPr>
    <w:r w:rsidRPr="00645BB6">
      <w:rPr>
        <w:sz w:val="16"/>
        <w:szCs w:val="16"/>
      </w:rPr>
      <w:t xml:space="preserve">c/o </w:t>
    </w:r>
    <w:r w:rsidR="00813734" w:rsidRPr="00813734">
      <w:rPr>
        <w:rFonts w:ascii="Franklin Gothic Medium Cond" w:hAnsi="Franklin Gothic Medium Cond"/>
        <w:color w:val="484848"/>
        <w:sz w:val="22"/>
        <w:szCs w:val="22"/>
      </w:rPr>
      <w:t>JAUSLIN STEBLER AG</w:t>
    </w:r>
  </w:p>
  <w:p w:rsidR="00A117CC" w:rsidRDefault="00F52AF9">
    <w:pPr>
      <w:pStyle w:val="Kopfzeile"/>
      <w:pBdr>
        <w:bottom w:val="single" w:sz="6" w:space="6" w:color="auto"/>
      </w:pBdr>
      <w:rPr>
        <w:sz w:val="16"/>
      </w:rPr>
    </w:pPr>
    <w:r>
      <w:rPr>
        <w:sz w:val="16"/>
      </w:rPr>
      <w:t>Verfasser: St. Roth (JS</w:t>
    </w:r>
    <w:r w:rsidR="00A117CC">
      <w:rPr>
        <w:sz w:val="16"/>
      </w:rPr>
      <w:t>) und  B. Schädler (AeBo)</w:t>
    </w:r>
  </w:p>
  <w:p w:rsidR="00A117CC" w:rsidRDefault="00A117CC">
    <w:pPr>
      <w:pStyle w:val="Kopfzeile"/>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CC" w:rsidRDefault="00A117CC" w:rsidP="004A6C41">
    <w:pPr>
      <w:pStyle w:val="Kopfzeile"/>
      <w:tabs>
        <w:tab w:val="center" w:pos="4678"/>
      </w:tabs>
      <w:ind w:right="-398"/>
      <w:jc w:val="left"/>
      <w:rPr>
        <w:b/>
        <w:vertAlign w:val="superscript"/>
      </w:rPr>
    </w:pPr>
    <w:r w:rsidRPr="00F31B3F">
      <w:rPr>
        <w:b/>
      </w:rPr>
      <w:t>INGE EP</w:t>
    </w:r>
    <w:r>
      <w:rPr>
        <w:b/>
      </w:rPr>
      <w:t>SI</w:t>
    </w:r>
    <w:r>
      <w:rPr>
        <w:b/>
      </w:rPr>
      <w:tab/>
    </w:r>
    <w:r>
      <w:rPr>
        <w:b/>
      </w:rPr>
      <w:tab/>
    </w:r>
    <w:r>
      <w:rPr>
        <w:b/>
      </w:rPr>
      <w:tab/>
    </w:r>
  </w:p>
  <w:p w:rsidR="00A117CC" w:rsidRPr="00645BB6" w:rsidRDefault="00A117CC" w:rsidP="00C20E4A">
    <w:pPr>
      <w:pStyle w:val="Kopfzeile"/>
      <w:tabs>
        <w:tab w:val="center" w:pos="4678"/>
      </w:tabs>
      <w:jc w:val="left"/>
      <w:rPr>
        <w:sz w:val="16"/>
        <w:szCs w:val="16"/>
      </w:rPr>
    </w:pPr>
    <w:r w:rsidRPr="00645BB6">
      <w:rPr>
        <w:sz w:val="16"/>
        <w:szCs w:val="16"/>
      </w:rPr>
      <w:t>c/o Jauslin + Stebler Ingenieure AG</w:t>
    </w:r>
  </w:p>
  <w:p w:rsidR="00A117CC" w:rsidRDefault="00A117CC" w:rsidP="004A6C41">
    <w:pPr>
      <w:pStyle w:val="Kopfzeile"/>
      <w:pBdr>
        <w:bottom w:val="single" w:sz="6" w:space="6" w:color="auto"/>
      </w:pBdr>
      <w:ind w:right="-256"/>
      <w:rPr>
        <w:sz w:val="16"/>
      </w:rPr>
    </w:pPr>
    <w:r>
      <w:rPr>
        <w:sz w:val="16"/>
      </w:rPr>
      <w:t>Verfasser: St. Roth (JSAG) und  B. Schädler (AeBo)</w:t>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1A21CE">
      <w:rPr>
        <w:sz w:val="16"/>
      </w:rPr>
      <w:tab/>
    </w:r>
    <w:r w:rsidR="00201B55">
      <w:rPr>
        <w:sz w:val="16"/>
      </w:rPr>
      <w:t>Beilage 1</w:t>
    </w:r>
  </w:p>
  <w:p w:rsidR="00A117CC" w:rsidRDefault="00A117CC" w:rsidP="00C20E4A">
    <w:pPr>
      <w:pStyle w:val="Kopfzeile"/>
      <w:rPr>
        <w:sz w:val="16"/>
      </w:rPr>
    </w:pPr>
  </w:p>
  <w:p w:rsidR="00A117CC" w:rsidRPr="00C20E4A" w:rsidRDefault="00A117CC" w:rsidP="00C20E4A">
    <w:pPr>
      <w:pStyle w:val="Kopfzeile"/>
      <w:rPr>
        <w:sz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01F" w:rsidRDefault="001A201F" w:rsidP="001A201F">
    <w:pPr>
      <w:pStyle w:val="Kopfzeile"/>
      <w:tabs>
        <w:tab w:val="center" w:pos="4678"/>
      </w:tabs>
      <w:jc w:val="left"/>
      <w:rPr>
        <w:b/>
        <w:vertAlign w:val="superscript"/>
      </w:rPr>
    </w:pPr>
    <w:r w:rsidRPr="00F31B3F">
      <w:rPr>
        <w:b/>
      </w:rPr>
      <w:t>INGE EP</w:t>
    </w:r>
    <w:r>
      <w:rPr>
        <w:b/>
      </w:rPr>
      <w:t>SI</w:t>
    </w:r>
  </w:p>
  <w:p w:rsidR="001A201F" w:rsidRPr="00645BB6" w:rsidRDefault="001A201F" w:rsidP="001A201F">
    <w:pPr>
      <w:pStyle w:val="Kopfzeile"/>
      <w:tabs>
        <w:tab w:val="center" w:pos="4678"/>
      </w:tabs>
      <w:jc w:val="left"/>
      <w:rPr>
        <w:sz w:val="16"/>
        <w:szCs w:val="16"/>
      </w:rPr>
    </w:pPr>
    <w:r w:rsidRPr="00645BB6">
      <w:rPr>
        <w:sz w:val="16"/>
        <w:szCs w:val="16"/>
      </w:rPr>
      <w:t xml:space="preserve">c/o </w:t>
    </w:r>
    <w:r w:rsidRPr="00813734">
      <w:rPr>
        <w:rFonts w:ascii="Franklin Gothic Medium Cond" w:hAnsi="Franklin Gothic Medium Cond"/>
        <w:color w:val="484848"/>
        <w:sz w:val="22"/>
        <w:szCs w:val="22"/>
      </w:rPr>
      <w:t>JAUSLIN STEBLER AG</w:t>
    </w:r>
  </w:p>
  <w:p w:rsidR="001A201F" w:rsidRDefault="001A201F" w:rsidP="001A201F">
    <w:pPr>
      <w:pStyle w:val="Kopfzeile"/>
      <w:pBdr>
        <w:bottom w:val="single" w:sz="6" w:space="6" w:color="auto"/>
      </w:pBdr>
      <w:rPr>
        <w:sz w:val="16"/>
      </w:rPr>
    </w:pPr>
    <w:r>
      <w:rPr>
        <w:sz w:val="16"/>
      </w:rPr>
      <w:t>Verfasser: St. Roth (JS) und  B. Schädler (AeBo)</w:t>
    </w:r>
  </w:p>
  <w:p w:rsidR="001A201F" w:rsidRDefault="001A201F" w:rsidP="001A201F">
    <w:pPr>
      <w:pStyle w:val="Kopfzeile"/>
      <w:rPr>
        <w:sz w:val="16"/>
      </w:rPr>
    </w:pPr>
  </w:p>
  <w:p w:rsidR="00813734" w:rsidRPr="001A201F" w:rsidRDefault="001A201F" w:rsidP="001A201F">
    <w:pPr>
      <w:pStyle w:val="Kopfzeile"/>
      <w:rPr>
        <w:b/>
        <w:sz w:val="22"/>
      </w:rPr>
    </w:pPr>
    <w:r w:rsidRPr="001A201F">
      <w:rPr>
        <w:b/>
        <w:sz w:val="22"/>
      </w:rPr>
      <w:t>ANHANG 1</w:t>
    </w:r>
  </w:p>
  <w:p w:rsidR="001A201F" w:rsidRPr="001A201F" w:rsidRDefault="001A201F" w:rsidP="001A201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01357F1B"/>
    <w:multiLevelType w:val="hybridMultilevel"/>
    <w:tmpl w:val="1D103F48"/>
    <w:lvl w:ilvl="0" w:tplc="7200DA4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13F77B7"/>
    <w:multiLevelType w:val="multilevel"/>
    <w:tmpl w:val="D00C04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3963EDD"/>
    <w:multiLevelType w:val="multilevel"/>
    <w:tmpl w:val="2AD6ADB4"/>
    <w:lvl w:ilvl="0">
      <w:start w:val="2"/>
      <w:numFmt w:val="decimal"/>
      <w:lvlText w:val="%1"/>
      <w:lvlJc w:val="left"/>
      <w:pPr>
        <w:ind w:left="360" w:hanging="360"/>
      </w:pPr>
      <w:rPr>
        <w:rFonts w:hint="default"/>
      </w:rPr>
    </w:lvl>
    <w:lvl w:ilvl="1">
      <w:start w:val="1"/>
      <w:numFmt w:val="decimal"/>
      <w:lvlText w:val="%1.%2"/>
      <w:lvlJc w:val="left"/>
      <w:pPr>
        <w:ind w:left="51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71A2C3D"/>
    <w:multiLevelType w:val="hybridMultilevel"/>
    <w:tmpl w:val="DC600D44"/>
    <w:lvl w:ilvl="0" w:tplc="CEAAF20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A9A78AD"/>
    <w:multiLevelType w:val="hybridMultilevel"/>
    <w:tmpl w:val="BEC05D0E"/>
    <w:lvl w:ilvl="0" w:tplc="6BC01F00">
      <w:start w:val="5"/>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F1E2160"/>
    <w:multiLevelType w:val="hybridMultilevel"/>
    <w:tmpl w:val="1CAAFCDA"/>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nsid w:val="0F6E11E8"/>
    <w:multiLevelType w:val="multilevel"/>
    <w:tmpl w:val="2AD6AD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3E749E6"/>
    <w:multiLevelType w:val="hybridMultilevel"/>
    <w:tmpl w:val="7B920462"/>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nsid w:val="14C868C8"/>
    <w:multiLevelType w:val="hybridMultilevel"/>
    <w:tmpl w:val="2E721D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A5C6EC9"/>
    <w:multiLevelType w:val="hybridMultilevel"/>
    <w:tmpl w:val="CDF269C2"/>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nsid w:val="20297697"/>
    <w:multiLevelType w:val="hybridMultilevel"/>
    <w:tmpl w:val="F96C62BE"/>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6967890"/>
    <w:multiLevelType w:val="hybridMultilevel"/>
    <w:tmpl w:val="22C4FE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F1152EA"/>
    <w:multiLevelType w:val="hybridMultilevel"/>
    <w:tmpl w:val="34006D80"/>
    <w:lvl w:ilvl="0" w:tplc="08070001">
      <w:start w:val="2"/>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8875521"/>
    <w:multiLevelType w:val="hybridMultilevel"/>
    <w:tmpl w:val="4E58E5F6"/>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nsid w:val="39CD1CE4"/>
    <w:multiLevelType w:val="hybridMultilevel"/>
    <w:tmpl w:val="EFAACD36"/>
    <w:lvl w:ilvl="0" w:tplc="08070001">
      <w:start w:val="2"/>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A30729B"/>
    <w:multiLevelType w:val="hybridMultilevel"/>
    <w:tmpl w:val="D84A32A0"/>
    <w:lvl w:ilvl="0" w:tplc="CEAAF20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A4D4C46"/>
    <w:multiLevelType w:val="hybridMultilevel"/>
    <w:tmpl w:val="D592D8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09E2D4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nsid w:val="421A2CB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2DB1759"/>
    <w:multiLevelType w:val="hybridMultilevel"/>
    <w:tmpl w:val="FFB451F0"/>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FD67822"/>
    <w:multiLevelType w:val="hybridMultilevel"/>
    <w:tmpl w:val="FA52AF70"/>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nsid w:val="4FF22CE2"/>
    <w:multiLevelType w:val="multilevel"/>
    <w:tmpl w:val="2AD6AD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10B4B3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998741D"/>
    <w:multiLevelType w:val="hybridMultilevel"/>
    <w:tmpl w:val="7D103572"/>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64346C2A"/>
    <w:multiLevelType w:val="hybridMultilevel"/>
    <w:tmpl w:val="C7C8BF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47F3002"/>
    <w:multiLevelType w:val="hybridMultilevel"/>
    <w:tmpl w:val="DD2EB12E"/>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653E4367"/>
    <w:multiLevelType w:val="hybridMultilevel"/>
    <w:tmpl w:val="23DC0E16"/>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6312221"/>
    <w:multiLevelType w:val="hybridMultilevel"/>
    <w:tmpl w:val="F36C0412"/>
    <w:lvl w:ilvl="0" w:tplc="CEAAF20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72127B3"/>
    <w:multiLevelType w:val="hybridMultilevel"/>
    <w:tmpl w:val="1040C5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6C873445"/>
    <w:multiLevelType w:val="hybridMultilevel"/>
    <w:tmpl w:val="0C881718"/>
    <w:lvl w:ilvl="0" w:tplc="CEAAF20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1FB71F3"/>
    <w:multiLevelType w:val="hybridMultilevel"/>
    <w:tmpl w:val="9496EC32"/>
    <w:lvl w:ilvl="0" w:tplc="08070001">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E62471B"/>
    <w:multiLevelType w:val="hybridMultilevel"/>
    <w:tmpl w:val="39AC0282"/>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5">
    <w:nsid w:val="7ED75B03"/>
    <w:multiLevelType w:val="hybridMultilevel"/>
    <w:tmpl w:val="A00420FA"/>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26"/>
  </w:num>
  <w:num w:numId="2">
    <w:abstractNumId w:val="1"/>
  </w:num>
  <w:num w:numId="3">
    <w:abstractNumId w:val="0"/>
  </w:num>
  <w:num w:numId="4">
    <w:abstractNumId w:val="22"/>
  </w:num>
  <w:num w:numId="5">
    <w:abstractNumId w:val="21"/>
  </w:num>
  <w:num w:numId="6">
    <w:abstractNumId w:val="12"/>
  </w:num>
  <w:num w:numId="7">
    <w:abstractNumId w:val="20"/>
  </w:num>
  <w:num w:numId="8">
    <w:abstractNumId w:val="6"/>
  </w:num>
  <w:num w:numId="9">
    <w:abstractNumId w:val="13"/>
  </w:num>
  <w:num w:numId="10">
    <w:abstractNumId w:val="10"/>
  </w:num>
  <w:num w:numId="11">
    <w:abstractNumId w:val="31"/>
  </w:num>
  <w:num w:numId="12">
    <w:abstractNumId w:val="33"/>
  </w:num>
  <w:num w:numId="13">
    <w:abstractNumId w:val="27"/>
  </w:num>
  <w:num w:numId="14">
    <w:abstractNumId w:val="2"/>
  </w:num>
  <w:num w:numId="15">
    <w:abstractNumId w:val="3"/>
  </w:num>
  <w:num w:numId="16">
    <w:abstractNumId w:val="8"/>
  </w:num>
  <w:num w:numId="17">
    <w:abstractNumId w:val="18"/>
  </w:num>
  <w:num w:numId="18">
    <w:abstractNumId w:val="23"/>
  </w:num>
  <w:num w:numId="19">
    <w:abstractNumId w:val="4"/>
  </w:num>
  <w:num w:numId="20">
    <w:abstractNumId w:val="14"/>
  </w:num>
  <w:num w:numId="21">
    <w:abstractNumId w:val="16"/>
  </w:num>
  <w:num w:numId="22">
    <w:abstractNumId w:val="35"/>
  </w:num>
  <w:num w:numId="23">
    <w:abstractNumId w:val="7"/>
  </w:num>
  <w:num w:numId="24">
    <w:abstractNumId w:val="24"/>
  </w:num>
  <w:num w:numId="25">
    <w:abstractNumId w:val="19"/>
  </w:num>
  <w:num w:numId="26">
    <w:abstractNumId w:val="34"/>
  </w:num>
  <w:num w:numId="27">
    <w:abstractNumId w:val="28"/>
  </w:num>
  <w:num w:numId="28">
    <w:abstractNumId w:val="15"/>
  </w:num>
  <w:num w:numId="29">
    <w:abstractNumId w:val="25"/>
  </w:num>
  <w:num w:numId="30">
    <w:abstractNumId w:val="11"/>
  </w:num>
  <w:num w:numId="31">
    <w:abstractNumId w:val="30"/>
  </w:num>
  <w:num w:numId="32">
    <w:abstractNumId w:val="9"/>
  </w:num>
  <w:num w:numId="33">
    <w:abstractNumId w:val="5"/>
  </w:num>
  <w:num w:numId="34">
    <w:abstractNumId w:val="32"/>
  </w:num>
  <w:num w:numId="35">
    <w:abstractNumId w:val="17"/>
  </w:num>
  <w:num w:numId="36">
    <w:abstractNumId w:val="29"/>
  </w:num>
  <w:num w:numId="37">
    <w:abstractNumId w:val="34"/>
  </w:num>
  <w:num w:numId="38">
    <w:abstractNumId w:val="15"/>
  </w:num>
  <w:num w:numId="3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trackRevisions/>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13721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1F94"/>
    <w:rsid w:val="00005098"/>
    <w:rsid w:val="0001398F"/>
    <w:rsid w:val="00014B0E"/>
    <w:rsid w:val="00030F5F"/>
    <w:rsid w:val="000317E5"/>
    <w:rsid w:val="00036E2F"/>
    <w:rsid w:val="00041214"/>
    <w:rsid w:val="000437E2"/>
    <w:rsid w:val="00045E4F"/>
    <w:rsid w:val="000537D0"/>
    <w:rsid w:val="000543BD"/>
    <w:rsid w:val="00062317"/>
    <w:rsid w:val="000628C0"/>
    <w:rsid w:val="00064DC6"/>
    <w:rsid w:val="00067848"/>
    <w:rsid w:val="00071D6A"/>
    <w:rsid w:val="00083D69"/>
    <w:rsid w:val="0008500F"/>
    <w:rsid w:val="00085A42"/>
    <w:rsid w:val="0008661C"/>
    <w:rsid w:val="000959C7"/>
    <w:rsid w:val="000A520C"/>
    <w:rsid w:val="000B30F5"/>
    <w:rsid w:val="000B4A9F"/>
    <w:rsid w:val="000C65C5"/>
    <w:rsid w:val="000D44DF"/>
    <w:rsid w:val="000D51C2"/>
    <w:rsid w:val="000E0315"/>
    <w:rsid w:val="000E10DF"/>
    <w:rsid w:val="000E19EF"/>
    <w:rsid w:val="000E5CC5"/>
    <w:rsid w:val="000F19E2"/>
    <w:rsid w:val="000F6E0F"/>
    <w:rsid w:val="000F7EEB"/>
    <w:rsid w:val="001052D6"/>
    <w:rsid w:val="00107A54"/>
    <w:rsid w:val="00111844"/>
    <w:rsid w:val="00111F0F"/>
    <w:rsid w:val="001143E1"/>
    <w:rsid w:val="00120E99"/>
    <w:rsid w:val="0012265B"/>
    <w:rsid w:val="001268A6"/>
    <w:rsid w:val="001354E1"/>
    <w:rsid w:val="0013653F"/>
    <w:rsid w:val="00136CCD"/>
    <w:rsid w:val="00141829"/>
    <w:rsid w:val="00142357"/>
    <w:rsid w:val="00151C63"/>
    <w:rsid w:val="00152FA2"/>
    <w:rsid w:val="0015484A"/>
    <w:rsid w:val="0015572F"/>
    <w:rsid w:val="00160F33"/>
    <w:rsid w:val="001634B2"/>
    <w:rsid w:val="00175FFE"/>
    <w:rsid w:val="0018178F"/>
    <w:rsid w:val="001908FE"/>
    <w:rsid w:val="001939DA"/>
    <w:rsid w:val="00194D30"/>
    <w:rsid w:val="001972B8"/>
    <w:rsid w:val="001A201F"/>
    <w:rsid w:val="001A21CE"/>
    <w:rsid w:val="001A47BB"/>
    <w:rsid w:val="001A5F90"/>
    <w:rsid w:val="001A6D8F"/>
    <w:rsid w:val="001D232A"/>
    <w:rsid w:val="001D3B79"/>
    <w:rsid w:val="001D5A46"/>
    <w:rsid w:val="001E0C5A"/>
    <w:rsid w:val="001E11A4"/>
    <w:rsid w:val="001E7EE0"/>
    <w:rsid w:val="001F00AC"/>
    <w:rsid w:val="001F03F8"/>
    <w:rsid w:val="001F4142"/>
    <w:rsid w:val="00201B55"/>
    <w:rsid w:val="00202487"/>
    <w:rsid w:val="002050C1"/>
    <w:rsid w:val="002053CD"/>
    <w:rsid w:val="00207ED1"/>
    <w:rsid w:val="002211CE"/>
    <w:rsid w:val="002317D7"/>
    <w:rsid w:val="00236082"/>
    <w:rsid w:val="0023758F"/>
    <w:rsid w:val="0024424E"/>
    <w:rsid w:val="00244CDB"/>
    <w:rsid w:val="00250DCC"/>
    <w:rsid w:val="00251675"/>
    <w:rsid w:val="00255217"/>
    <w:rsid w:val="0025684A"/>
    <w:rsid w:val="002639D5"/>
    <w:rsid w:val="00265616"/>
    <w:rsid w:val="00275A84"/>
    <w:rsid w:val="00276AEE"/>
    <w:rsid w:val="002801F8"/>
    <w:rsid w:val="0028123C"/>
    <w:rsid w:val="00282DE3"/>
    <w:rsid w:val="002873C2"/>
    <w:rsid w:val="002929FD"/>
    <w:rsid w:val="00292C73"/>
    <w:rsid w:val="00292C7F"/>
    <w:rsid w:val="002950E6"/>
    <w:rsid w:val="002A488B"/>
    <w:rsid w:val="002C4754"/>
    <w:rsid w:val="002C6BCB"/>
    <w:rsid w:val="002C7A27"/>
    <w:rsid w:val="002C7A64"/>
    <w:rsid w:val="002D261E"/>
    <w:rsid w:val="002D47F1"/>
    <w:rsid w:val="002D5522"/>
    <w:rsid w:val="002F150A"/>
    <w:rsid w:val="002F2193"/>
    <w:rsid w:val="002F3A00"/>
    <w:rsid w:val="00301168"/>
    <w:rsid w:val="00302C64"/>
    <w:rsid w:val="00305AD7"/>
    <w:rsid w:val="00314ECD"/>
    <w:rsid w:val="00316A29"/>
    <w:rsid w:val="00316CE8"/>
    <w:rsid w:val="00320701"/>
    <w:rsid w:val="00326095"/>
    <w:rsid w:val="0032615C"/>
    <w:rsid w:val="00346470"/>
    <w:rsid w:val="00347DB7"/>
    <w:rsid w:val="003537A5"/>
    <w:rsid w:val="003553ED"/>
    <w:rsid w:val="003559E1"/>
    <w:rsid w:val="00363A63"/>
    <w:rsid w:val="00364D4E"/>
    <w:rsid w:val="00375ED2"/>
    <w:rsid w:val="00377FA8"/>
    <w:rsid w:val="00382037"/>
    <w:rsid w:val="0038655A"/>
    <w:rsid w:val="003865FB"/>
    <w:rsid w:val="00386FA5"/>
    <w:rsid w:val="003910EF"/>
    <w:rsid w:val="00392E9D"/>
    <w:rsid w:val="003A05F4"/>
    <w:rsid w:val="003A427C"/>
    <w:rsid w:val="003D34B9"/>
    <w:rsid w:val="003D3792"/>
    <w:rsid w:val="003D6D9A"/>
    <w:rsid w:val="003E2599"/>
    <w:rsid w:val="003E491E"/>
    <w:rsid w:val="003E68DD"/>
    <w:rsid w:val="003F2151"/>
    <w:rsid w:val="00401464"/>
    <w:rsid w:val="00402D50"/>
    <w:rsid w:val="004030BA"/>
    <w:rsid w:val="0040401D"/>
    <w:rsid w:val="00410FBE"/>
    <w:rsid w:val="004300D7"/>
    <w:rsid w:val="004303F5"/>
    <w:rsid w:val="0044546D"/>
    <w:rsid w:val="00446138"/>
    <w:rsid w:val="00457D80"/>
    <w:rsid w:val="00461C0A"/>
    <w:rsid w:val="00466241"/>
    <w:rsid w:val="004749E5"/>
    <w:rsid w:val="00482F70"/>
    <w:rsid w:val="00484F86"/>
    <w:rsid w:val="004866B7"/>
    <w:rsid w:val="00494774"/>
    <w:rsid w:val="004A2247"/>
    <w:rsid w:val="004A6C41"/>
    <w:rsid w:val="004A6F61"/>
    <w:rsid w:val="004B23F8"/>
    <w:rsid w:val="004B6A60"/>
    <w:rsid w:val="004C0A19"/>
    <w:rsid w:val="004C0AF6"/>
    <w:rsid w:val="004C5085"/>
    <w:rsid w:val="004D2B69"/>
    <w:rsid w:val="004D44C7"/>
    <w:rsid w:val="004D7923"/>
    <w:rsid w:val="004E2706"/>
    <w:rsid w:val="004E6C81"/>
    <w:rsid w:val="004E6EF4"/>
    <w:rsid w:val="004F25B1"/>
    <w:rsid w:val="005059C5"/>
    <w:rsid w:val="005072E1"/>
    <w:rsid w:val="005110A7"/>
    <w:rsid w:val="00512BE1"/>
    <w:rsid w:val="00515AE1"/>
    <w:rsid w:val="00517DB9"/>
    <w:rsid w:val="00520CD9"/>
    <w:rsid w:val="00530810"/>
    <w:rsid w:val="00532D86"/>
    <w:rsid w:val="00537CE3"/>
    <w:rsid w:val="00550B1B"/>
    <w:rsid w:val="00553061"/>
    <w:rsid w:val="005571FA"/>
    <w:rsid w:val="005610DC"/>
    <w:rsid w:val="00564857"/>
    <w:rsid w:val="00572C4B"/>
    <w:rsid w:val="00580E33"/>
    <w:rsid w:val="005919D1"/>
    <w:rsid w:val="00595043"/>
    <w:rsid w:val="005A1649"/>
    <w:rsid w:val="005A491E"/>
    <w:rsid w:val="005A679B"/>
    <w:rsid w:val="005A7BFA"/>
    <w:rsid w:val="005A7F63"/>
    <w:rsid w:val="005B1EBB"/>
    <w:rsid w:val="005C3ADD"/>
    <w:rsid w:val="005D0339"/>
    <w:rsid w:val="005D0562"/>
    <w:rsid w:val="005D63AC"/>
    <w:rsid w:val="005D6F17"/>
    <w:rsid w:val="005E5749"/>
    <w:rsid w:val="005E7BDC"/>
    <w:rsid w:val="005F5584"/>
    <w:rsid w:val="00601732"/>
    <w:rsid w:val="00612C40"/>
    <w:rsid w:val="006307C9"/>
    <w:rsid w:val="00633E4C"/>
    <w:rsid w:val="00634543"/>
    <w:rsid w:val="00634F35"/>
    <w:rsid w:val="00643918"/>
    <w:rsid w:val="00645BB6"/>
    <w:rsid w:val="00645CDF"/>
    <w:rsid w:val="006511DA"/>
    <w:rsid w:val="006572E6"/>
    <w:rsid w:val="0066307A"/>
    <w:rsid w:val="00665D28"/>
    <w:rsid w:val="00671462"/>
    <w:rsid w:val="00690E1C"/>
    <w:rsid w:val="00693BAF"/>
    <w:rsid w:val="006A67B5"/>
    <w:rsid w:val="006B0D04"/>
    <w:rsid w:val="006B7176"/>
    <w:rsid w:val="006C0804"/>
    <w:rsid w:val="006C0ACC"/>
    <w:rsid w:val="006C4F15"/>
    <w:rsid w:val="006D46EC"/>
    <w:rsid w:val="006D5AD4"/>
    <w:rsid w:val="006F23E1"/>
    <w:rsid w:val="007006EC"/>
    <w:rsid w:val="0070087F"/>
    <w:rsid w:val="00715A2E"/>
    <w:rsid w:val="00717EFC"/>
    <w:rsid w:val="00724605"/>
    <w:rsid w:val="00726108"/>
    <w:rsid w:val="00731069"/>
    <w:rsid w:val="00731516"/>
    <w:rsid w:val="0073637C"/>
    <w:rsid w:val="007371F3"/>
    <w:rsid w:val="0074083C"/>
    <w:rsid w:val="00746E06"/>
    <w:rsid w:val="0076236A"/>
    <w:rsid w:val="00763AFE"/>
    <w:rsid w:val="00765F51"/>
    <w:rsid w:val="007704CB"/>
    <w:rsid w:val="0077429D"/>
    <w:rsid w:val="00797292"/>
    <w:rsid w:val="007A2FB4"/>
    <w:rsid w:val="007B7065"/>
    <w:rsid w:val="007C4DA1"/>
    <w:rsid w:val="007D1A89"/>
    <w:rsid w:val="007D4F03"/>
    <w:rsid w:val="007D5805"/>
    <w:rsid w:val="007D6A75"/>
    <w:rsid w:val="007E060B"/>
    <w:rsid w:val="007E5388"/>
    <w:rsid w:val="007E5682"/>
    <w:rsid w:val="00811A1E"/>
    <w:rsid w:val="00813734"/>
    <w:rsid w:val="00825B34"/>
    <w:rsid w:val="00835945"/>
    <w:rsid w:val="0083791B"/>
    <w:rsid w:val="00841572"/>
    <w:rsid w:val="00846939"/>
    <w:rsid w:val="00853128"/>
    <w:rsid w:val="008553C3"/>
    <w:rsid w:val="00856D90"/>
    <w:rsid w:val="00860A30"/>
    <w:rsid w:val="008615C5"/>
    <w:rsid w:val="00867546"/>
    <w:rsid w:val="008920D6"/>
    <w:rsid w:val="008A05BB"/>
    <w:rsid w:val="008A2025"/>
    <w:rsid w:val="008B0A70"/>
    <w:rsid w:val="008B184E"/>
    <w:rsid w:val="008B2088"/>
    <w:rsid w:val="008B4F92"/>
    <w:rsid w:val="008C35D5"/>
    <w:rsid w:val="008C7C98"/>
    <w:rsid w:val="008C7CF9"/>
    <w:rsid w:val="008D64CD"/>
    <w:rsid w:val="008E137A"/>
    <w:rsid w:val="008E3461"/>
    <w:rsid w:val="008E53AE"/>
    <w:rsid w:val="008E67C1"/>
    <w:rsid w:val="008F09C5"/>
    <w:rsid w:val="008F5D81"/>
    <w:rsid w:val="008F7949"/>
    <w:rsid w:val="00901707"/>
    <w:rsid w:val="009026E7"/>
    <w:rsid w:val="0090502A"/>
    <w:rsid w:val="00910A3E"/>
    <w:rsid w:val="00910C6C"/>
    <w:rsid w:val="009116F0"/>
    <w:rsid w:val="00911A2C"/>
    <w:rsid w:val="00912BB7"/>
    <w:rsid w:val="0091487C"/>
    <w:rsid w:val="00916DC8"/>
    <w:rsid w:val="00917254"/>
    <w:rsid w:val="0092158E"/>
    <w:rsid w:val="00922301"/>
    <w:rsid w:val="00925811"/>
    <w:rsid w:val="009316D0"/>
    <w:rsid w:val="009458EE"/>
    <w:rsid w:val="00952B69"/>
    <w:rsid w:val="00960730"/>
    <w:rsid w:val="009622BC"/>
    <w:rsid w:val="00970E1F"/>
    <w:rsid w:val="00972809"/>
    <w:rsid w:val="00973587"/>
    <w:rsid w:val="00977CE2"/>
    <w:rsid w:val="00990566"/>
    <w:rsid w:val="00992217"/>
    <w:rsid w:val="009A74DB"/>
    <w:rsid w:val="009B0B2F"/>
    <w:rsid w:val="009B2B14"/>
    <w:rsid w:val="009B7271"/>
    <w:rsid w:val="009C3463"/>
    <w:rsid w:val="009C681F"/>
    <w:rsid w:val="009C6C8A"/>
    <w:rsid w:val="009E0E61"/>
    <w:rsid w:val="009E1C94"/>
    <w:rsid w:val="009F095C"/>
    <w:rsid w:val="009F768A"/>
    <w:rsid w:val="00A0192A"/>
    <w:rsid w:val="00A037A1"/>
    <w:rsid w:val="00A03980"/>
    <w:rsid w:val="00A06870"/>
    <w:rsid w:val="00A117CC"/>
    <w:rsid w:val="00A159D1"/>
    <w:rsid w:val="00A20181"/>
    <w:rsid w:val="00A2234B"/>
    <w:rsid w:val="00A32B15"/>
    <w:rsid w:val="00A36DF2"/>
    <w:rsid w:val="00A46F95"/>
    <w:rsid w:val="00A50CF4"/>
    <w:rsid w:val="00A50DA5"/>
    <w:rsid w:val="00A547DE"/>
    <w:rsid w:val="00A54B2E"/>
    <w:rsid w:val="00A57223"/>
    <w:rsid w:val="00A634A4"/>
    <w:rsid w:val="00A91CB4"/>
    <w:rsid w:val="00A945DB"/>
    <w:rsid w:val="00AA19F5"/>
    <w:rsid w:val="00AA6033"/>
    <w:rsid w:val="00AB130E"/>
    <w:rsid w:val="00AB1639"/>
    <w:rsid w:val="00AB1B86"/>
    <w:rsid w:val="00AB201C"/>
    <w:rsid w:val="00AB2908"/>
    <w:rsid w:val="00AB33DB"/>
    <w:rsid w:val="00AB7288"/>
    <w:rsid w:val="00AB77A0"/>
    <w:rsid w:val="00AC3987"/>
    <w:rsid w:val="00AC6A9B"/>
    <w:rsid w:val="00AC6AC1"/>
    <w:rsid w:val="00AD1D85"/>
    <w:rsid w:val="00AD2016"/>
    <w:rsid w:val="00AE78B9"/>
    <w:rsid w:val="00AF0A38"/>
    <w:rsid w:val="00AF1E6A"/>
    <w:rsid w:val="00AF362F"/>
    <w:rsid w:val="00AF44CE"/>
    <w:rsid w:val="00AF620D"/>
    <w:rsid w:val="00AF64C5"/>
    <w:rsid w:val="00B0519C"/>
    <w:rsid w:val="00B07AB8"/>
    <w:rsid w:val="00B10602"/>
    <w:rsid w:val="00B1215F"/>
    <w:rsid w:val="00B13165"/>
    <w:rsid w:val="00B148DB"/>
    <w:rsid w:val="00B1620E"/>
    <w:rsid w:val="00B20657"/>
    <w:rsid w:val="00B22C96"/>
    <w:rsid w:val="00B26B3C"/>
    <w:rsid w:val="00B340AF"/>
    <w:rsid w:val="00B34BA4"/>
    <w:rsid w:val="00B43C34"/>
    <w:rsid w:val="00B44A25"/>
    <w:rsid w:val="00B6073D"/>
    <w:rsid w:val="00B62903"/>
    <w:rsid w:val="00B63679"/>
    <w:rsid w:val="00B65A28"/>
    <w:rsid w:val="00B70D6D"/>
    <w:rsid w:val="00B714AD"/>
    <w:rsid w:val="00B74EF8"/>
    <w:rsid w:val="00B7603B"/>
    <w:rsid w:val="00B77A42"/>
    <w:rsid w:val="00B84C1D"/>
    <w:rsid w:val="00B907FA"/>
    <w:rsid w:val="00B91B9F"/>
    <w:rsid w:val="00B937D2"/>
    <w:rsid w:val="00B94C3B"/>
    <w:rsid w:val="00BA1E68"/>
    <w:rsid w:val="00BB114D"/>
    <w:rsid w:val="00BC1F43"/>
    <w:rsid w:val="00BC735D"/>
    <w:rsid w:val="00BD195A"/>
    <w:rsid w:val="00BD5549"/>
    <w:rsid w:val="00BF3D67"/>
    <w:rsid w:val="00BF5801"/>
    <w:rsid w:val="00C03A04"/>
    <w:rsid w:val="00C04D31"/>
    <w:rsid w:val="00C20E4A"/>
    <w:rsid w:val="00C214F5"/>
    <w:rsid w:val="00C34EFE"/>
    <w:rsid w:val="00C407FC"/>
    <w:rsid w:val="00C42CA1"/>
    <w:rsid w:val="00C435B8"/>
    <w:rsid w:val="00C43650"/>
    <w:rsid w:val="00C55160"/>
    <w:rsid w:val="00C623B2"/>
    <w:rsid w:val="00C623DE"/>
    <w:rsid w:val="00C70600"/>
    <w:rsid w:val="00C85A5B"/>
    <w:rsid w:val="00C90D19"/>
    <w:rsid w:val="00C94570"/>
    <w:rsid w:val="00C95661"/>
    <w:rsid w:val="00C9664F"/>
    <w:rsid w:val="00CA722A"/>
    <w:rsid w:val="00CC2108"/>
    <w:rsid w:val="00CC250E"/>
    <w:rsid w:val="00CC55A0"/>
    <w:rsid w:val="00CD769B"/>
    <w:rsid w:val="00CE68E9"/>
    <w:rsid w:val="00CF4907"/>
    <w:rsid w:val="00CF5E04"/>
    <w:rsid w:val="00D1130E"/>
    <w:rsid w:val="00D13CC3"/>
    <w:rsid w:val="00D141A6"/>
    <w:rsid w:val="00D15F02"/>
    <w:rsid w:val="00D256FF"/>
    <w:rsid w:val="00D27DC5"/>
    <w:rsid w:val="00D400D4"/>
    <w:rsid w:val="00D47F1C"/>
    <w:rsid w:val="00D50FCA"/>
    <w:rsid w:val="00D545D9"/>
    <w:rsid w:val="00D566C2"/>
    <w:rsid w:val="00D62596"/>
    <w:rsid w:val="00D6481B"/>
    <w:rsid w:val="00D67927"/>
    <w:rsid w:val="00D73E41"/>
    <w:rsid w:val="00D75FD4"/>
    <w:rsid w:val="00D820E5"/>
    <w:rsid w:val="00D867E4"/>
    <w:rsid w:val="00D907E0"/>
    <w:rsid w:val="00D91A36"/>
    <w:rsid w:val="00D93626"/>
    <w:rsid w:val="00DA105B"/>
    <w:rsid w:val="00DA184B"/>
    <w:rsid w:val="00DA234E"/>
    <w:rsid w:val="00DA3693"/>
    <w:rsid w:val="00DA628B"/>
    <w:rsid w:val="00DA66DD"/>
    <w:rsid w:val="00DB48E2"/>
    <w:rsid w:val="00DC2153"/>
    <w:rsid w:val="00DC5DF8"/>
    <w:rsid w:val="00DC69DA"/>
    <w:rsid w:val="00DE3762"/>
    <w:rsid w:val="00DE433A"/>
    <w:rsid w:val="00DE748A"/>
    <w:rsid w:val="00DF2C9E"/>
    <w:rsid w:val="00DF6C10"/>
    <w:rsid w:val="00DF70C2"/>
    <w:rsid w:val="00E069F4"/>
    <w:rsid w:val="00E07339"/>
    <w:rsid w:val="00E11FE3"/>
    <w:rsid w:val="00E1588C"/>
    <w:rsid w:val="00E27689"/>
    <w:rsid w:val="00E30873"/>
    <w:rsid w:val="00E30D18"/>
    <w:rsid w:val="00E3167C"/>
    <w:rsid w:val="00E35A55"/>
    <w:rsid w:val="00E411D5"/>
    <w:rsid w:val="00E446F7"/>
    <w:rsid w:val="00E57080"/>
    <w:rsid w:val="00E63A44"/>
    <w:rsid w:val="00E70F16"/>
    <w:rsid w:val="00E82A7A"/>
    <w:rsid w:val="00E91252"/>
    <w:rsid w:val="00E91A22"/>
    <w:rsid w:val="00EA1102"/>
    <w:rsid w:val="00EA5011"/>
    <w:rsid w:val="00EA5C78"/>
    <w:rsid w:val="00EA6E60"/>
    <w:rsid w:val="00EA7FB7"/>
    <w:rsid w:val="00EB52E9"/>
    <w:rsid w:val="00EB5BD5"/>
    <w:rsid w:val="00EC4DCF"/>
    <w:rsid w:val="00ED5730"/>
    <w:rsid w:val="00EE43EF"/>
    <w:rsid w:val="00EE5804"/>
    <w:rsid w:val="00EF006E"/>
    <w:rsid w:val="00EF4B6F"/>
    <w:rsid w:val="00EF4FA4"/>
    <w:rsid w:val="00F02D8E"/>
    <w:rsid w:val="00F06AFC"/>
    <w:rsid w:val="00F10003"/>
    <w:rsid w:val="00F212A6"/>
    <w:rsid w:val="00F21851"/>
    <w:rsid w:val="00F23238"/>
    <w:rsid w:val="00F2524E"/>
    <w:rsid w:val="00F26DD3"/>
    <w:rsid w:val="00F27241"/>
    <w:rsid w:val="00F32453"/>
    <w:rsid w:val="00F33F7F"/>
    <w:rsid w:val="00F3644C"/>
    <w:rsid w:val="00F40B9B"/>
    <w:rsid w:val="00F43C5E"/>
    <w:rsid w:val="00F43ED1"/>
    <w:rsid w:val="00F51308"/>
    <w:rsid w:val="00F52AF9"/>
    <w:rsid w:val="00F5721C"/>
    <w:rsid w:val="00F60D45"/>
    <w:rsid w:val="00F61E64"/>
    <w:rsid w:val="00F65C3A"/>
    <w:rsid w:val="00F74A3C"/>
    <w:rsid w:val="00F7534A"/>
    <w:rsid w:val="00F753FD"/>
    <w:rsid w:val="00F76247"/>
    <w:rsid w:val="00F819D5"/>
    <w:rsid w:val="00F82529"/>
    <w:rsid w:val="00F8359C"/>
    <w:rsid w:val="00FA1D1D"/>
    <w:rsid w:val="00FB1F29"/>
    <w:rsid w:val="00FB5334"/>
    <w:rsid w:val="00FB7931"/>
    <w:rsid w:val="00FC1B47"/>
    <w:rsid w:val="00FC2B5E"/>
    <w:rsid w:val="00FC4468"/>
    <w:rsid w:val="00FC4623"/>
    <w:rsid w:val="00FC4B91"/>
    <w:rsid w:val="00FC75C0"/>
    <w:rsid w:val="00FD1759"/>
    <w:rsid w:val="00FD1A8F"/>
    <w:rsid w:val="00FD2E36"/>
    <w:rsid w:val="00FE04C4"/>
    <w:rsid w:val="00FE14AC"/>
    <w:rsid w:val="00FE34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7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201F"/>
    <w:pPr>
      <w:tabs>
        <w:tab w:val="left" w:pos="567"/>
      </w:tabs>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4B6A60"/>
    <w:pPr>
      <w:keepNext/>
      <w:numPr>
        <w:numId w:val="25"/>
      </w:numPr>
      <w:spacing w:before="120" w:after="120"/>
      <w:ind w:left="567" w:hanging="567"/>
      <w:jc w:val="left"/>
      <w:outlineLvl w:val="0"/>
    </w:pPr>
    <w:rPr>
      <w:b/>
      <w:bCs/>
      <w:sz w:val="28"/>
    </w:rPr>
  </w:style>
  <w:style w:type="paragraph" w:styleId="berschrift2">
    <w:name w:val="heading 2"/>
    <w:basedOn w:val="Standard"/>
    <w:next w:val="Standard"/>
    <w:link w:val="berschrift2Zchn"/>
    <w:qFormat/>
    <w:rsid w:val="004B6A60"/>
    <w:pPr>
      <w:keepNext/>
      <w:numPr>
        <w:ilvl w:val="1"/>
        <w:numId w:val="25"/>
      </w:numPr>
      <w:spacing w:before="240" w:after="240"/>
      <w:ind w:left="567" w:hanging="567"/>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numPr>
        <w:ilvl w:val="2"/>
        <w:numId w:val="25"/>
      </w:numPr>
      <w:spacing w:before="240" w:after="360"/>
      <w:outlineLvl w:val="2"/>
    </w:pPr>
    <w:rPr>
      <w:rFonts w:eastAsiaTheme="majorEastAsia" w:cstheme="majorBidi"/>
      <w:b/>
      <w:bCs/>
      <w:sz w:val="26"/>
    </w:rPr>
  </w:style>
  <w:style w:type="paragraph" w:styleId="berschrift4">
    <w:name w:val="heading 4"/>
    <w:basedOn w:val="Standard"/>
    <w:next w:val="Standard"/>
    <w:link w:val="berschrift4Zchn"/>
    <w:uiPriority w:val="9"/>
    <w:semiHidden/>
    <w:unhideWhenUsed/>
    <w:qFormat/>
    <w:rsid w:val="004B6A60"/>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B6A60"/>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B6A60"/>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B6A60"/>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6A60"/>
    <w:pPr>
      <w:keepNext/>
      <w:keepLines/>
      <w:numPr>
        <w:ilvl w:val="7"/>
        <w:numId w:val="25"/>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4B6A60"/>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4B6A60"/>
    <w:rPr>
      <w:rFonts w:ascii="Arial" w:hAnsi="Arial"/>
      <w:b/>
      <w:bCs/>
      <w:sz w:val="28"/>
      <w:lang w:eastAsia="de-DE"/>
    </w:rPr>
  </w:style>
  <w:style w:type="character" w:customStyle="1" w:styleId="berschrift2Zchn">
    <w:name w:val="Überschrift 2 Zchn"/>
    <w:link w:val="berschrift2"/>
    <w:rsid w:val="004B6A60"/>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 w:type="paragraph" w:styleId="berarbeitung">
    <w:name w:val="Revision"/>
    <w:hidden/>
    <w:uiPriority w:val="99"/>
    <w:semiHidden/>
    <w:rsid w:val="00EA5011"/>
    <w:rPr>
      <w:rFonts w:ascii="Arial" w:hAnsi="Arial"/>
      <w:lang w:eastAsia="de-DE"/>
    </w:rPr>
  </w:style>
  <w:style w:type="character" w:customStyle="1" w:styleId="berschrift4Zchn">
    <w:name w:val="Überschrift 4 Zchn"/>
    <w:basedOn w:val="Absatz-Standardschriftart"/>
    <w:link w:val="berschrift4"/>
    <w:uiPriority w:val="9"/>
    <w:semiHidden/>
    <w:rsid w:val="004B6A60"/>
    <w:rPr>
      <w:rFonts w:asciiTheme="majorHAnsi" w:eastAsiaTheme="majorEastAsia" w:hAnsiTheme="majorHAnsi" w:cstheme="majorBidi"/>
      <w:b/>
      <w:bCs/>
      <w:i/>
      <w:iCs/>
      <w:color w:val="4F81BD" w:themeColor="accent1"/>
      <w:lang w:eastAsia="de-DE"/>
    </w:rPr>
  </w:style>
  <w:style w:type="character" w:customStyle="1" w:styleId="berschrift5Zchn">
    <w:name w:val="Überschrift 5 Zchn"/>
    <w:basedOn w:val="Absatz-Standardschriftart"/>
    <w:link w:val="berschrift5"/>
    <w:uiPriority w:val="9"/>
    <w:semiHidden/>
    <w:rsid w:val="004B6A60"/>
    <w:rPr>
      <w:rFonts w:asciiTheme="majorHAnsi" w:eastAsiaTheme="majorEastAsia" w:hAnsiTheme="majorHAnsi" w:cstheme="majorBidi"/>
      <w:color w:val="243F60" w:themeColor="accent1" w:themeShade="7F"/>
      <w:lang w:eastAsia="de-DE"/>
    </w:rPr>
  </w:style>
  <w:style w:type="character" w:customStyle="1" w:styleId="berschrift6Zchn">
    <w:name w:val="Überschrift 6 Zchn"/>
    <w:basedOn w:val="Absatz-Standardschriftart"/>
    <w:link w:val="berschrift6"/>
    <w:uiPriority w:val="9"/>
    <w:semiHidden/>
    <w:rsid w:val="004B6A60"/>
    <w:rPr>
      <w:rFonts w:asciiTheme="majorHAnsi" w:eastAsiaTheme="majorEastAsia" w:hAnsiTheme="majorHAnsi" w:cstheme="majorBidi"/>
      <w:i/>
      <w:iCs/>
      <w:color w:val="243F60" w:themeColor="accent1" w:themeShade="7F"/>
      <w:lang w:eastAsia="de-DE"/>
    </w:rPr>
  </w:style>
  <w:style w:type="character" w:customStyle="1" w:styleId="berschrift7Zchn">
    <w:name w:val="Überschrift 7 Zchn"/>
    <w:basedOn w:val="Absatz-Standardschriftart"/>
    <w:link w:val="berschrift7"/>
    <w:uiPriority w:val="9"/>
    <w:semiHidden/>
    <w:rsid w:val="004B6A60"/>
    <w:rPr>
      <w:rFonts w:asciiTheme="majorHAnsi" w:eastAsiaTheme="majorEastAsia" w:hAnsiTheme="majorHAnsi" w:cstheme="majorBidi"/>
      <w:i/>
      <w:iCs/>
      <w:color w:val="404040" w:themeColor="text1" w:themeTint="BF"/>
      <w:lang w:eastAsia="de-DE"/>
    </w:rPr>
  </w:style>
  <w:style w:type="character" w:customStyle="1" w:styleId="berschrift8Zchn">
    <w:name w:val="Überschrift 8 Zchn"/>
    <w:basedOn w:val="Absatz-Standardschriftart"/>
    <w:link w:val="berschrift8"/>
    <w:uiPriority w:val="9"/>
    <w:semiHidden/>
    <w:rsid w:val="004B6A60"/>
    <w:rPr>
      <w:rFonts w:asciiTheme="majorHAnsi" w:eastAsiaTheme="majorEastAsia" w:hAnsiTheme="majorHAnsi" w:cstheme="majorBidi"/>
      <w:color w:val="404040" w:themeColor="text1" w:themeTint="BF"/>
      <w:lang w:eastAsia="de-DE"/>
    </w:rPr>
  </w:style>
  <w:style w:type="character" w:customStyle="1" w:styleId="berschrift9Zchn">
    <w:name w:val="Überschrift 9 Zchn"/>
    <w:basedOn w:val="Absatz-Standardschriftart"/>
    <w:link w:val="berschrift9"/>
    <w:uiPriority w:val="9"/>
    <w:semiHidden/>
    <w:rsid w:val="004B6A60"/>
    <w:rPr>
      <w:rFonts w:asciiTheme="majorHAnsi" w:eastAsiaTheme="majorEastAsia" w:hAnsiTheme="majorHAnsi" w:cstheme="majorBidi"/>
      <w:i/>
      <w:iCs/>
      <w:color w:val="404040" w:themeColor="text1" w:themeTint="BF"/>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201F"/>
    <w:pPr>
      <w:tabs>
        <w:tab w:val="left" w:pos="567"/>
      </w:tabs>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4B6A60"/>
    <w:pPr>
      <w:keepNext/>
      <w:numPr>
        <w:numId w:val="25"/>
      </w:numPr>
      <w:spacing w:before="120" w:after="120"/>
      <w:ind w:left="567" w:hanging="567"/>
      <w:jc w:val="left"/>
      <w:outlineLvl w:val="0"/>
    </w:pPr>
    <w:rPr>
      <w:b/>
      <w:bCs/>
      <w:sz w:val="28"/>
    </w:rPr>
  </w:style>
  <w:style w:type="paragraph" w:styleId="berschrift2">
    <w:name w:val="heading 2"/>
    <w:basedOn w:val="Standard"/>
    <w:next w:val="Standard"/>
    <w:link w:val="berschrift2Zchn"/>
    <w:qFormat/>
    <w:rsid w:val="004B6A60"/>
    <w:pPr>
      <w:keepNext/>
      <w:numPr>
        <w:ilvl w:val="1"/>
        <w:numId w:val="25"/>
      </w:numPr>
      <w:spacing w:before="240" w:after="240"/>
      <w:ind w:left="567" w:hanging="567"/>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numPr>
        <w:ilvl w:val="2"/>
        <w:numId w:val="25"/>
      </w:numPr>
      <w:spacing w:before="240" w:after="360"/>
      <w:outlineLvl w:val="2"/>
    </w:pPr>
    <w:rPr>
      <w:rFonts w:eastAsiaTheme="majorEastAsia" w:cstheme="majorBidi"/>
      <w:b/>
      <w:bCs/>
      <w:sz w:val="26"/>
    </w:rPr>
  </w:style>
  <w:style w:type="paragraph" w:styleId="berschrift4">
    <w:name w:val="heading 4"/>
    <w:basedOn w:val="Standard"/>
    <w:next w:val="Standard"/>
    <w:link w:val="berschrift4Zchn"/>
    <w:uiPriority w:val="9"/>
    <w:semiHidden/>
    <w:unhideWhenUsed/>
    <w:qFormat/>
    <w:rsid w:val="004B6A60"/>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B6A60"/>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B6A60"/>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B6A60"/>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6A60"/>
    <w:pPr>
      <w:keepNext/>
      <w:keepLines/>
      <w:numPr>
        <w:ilvl w:val="7"/>
        <w:numId w:val="25"/>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4B6A60"/>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4B6A60"/>
    <w:rPr>
      <w:rFonts w:ascii="Arial" w:hAnsi="Arial"/>
      <w:b/>
      <w:bCs/>
      <w:sz w:val="28"/>
      <w:lang w:eastAsia="de-DE"/>
    </w:rPr>
  </w:style>
  <w:style w:type="character" w:customStyle="1" w:styleId="berschrift2Zchn">
    <w:name w:val="Überschrift 2 Zchn"/>
    <w:link w:val="berschrift2"/>
    <w:rsid w:val="004B6A60"/>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 w:type="paragraph" w:styleId="berarbeitung">
    <w:name w:val="Revision"/>
    <w:hidden/>
    <w:uiPriority w:val="99"/>
    <w:semiHidden/>
    <w:rsid w:val="00EA5011"/>
    <w:rPr>
      <w:rFonts w:ascii="Arial" w:hAnsi="Arial"/>
      <w:lang w:eastAsia="de-DE"/>
    </w:rPr>
  </w:style>
  <w:style w:type="character" w:customStyle="1" w:styleId="berschrift4Zchn">
    <w:name w:val="Überschrift 4 Zchn"/>
    <w:basedOn w:val="Absatz-Standardschriftart"/>
    <w:link w:val="berschrift4"/>
    <w:uiPriority w:val="9"/>
    <w:semiHidden/>
    <w:rsid w:val="004B6A60"/>
    <w:rPr>
      <w:rFonts w:asciiTheme="majorHAnsi" w:eastAsiaTheme="majorEastAsia" w:hAnsiTheme="majorHAnsi" w:cstheme="majorBidi"/>
      <w:b/>
      <w:bCs/>
      <w:i/>
      <w:iCs/>
      <w:color w:val="4F81BD" w:themeColor="accent1"/>
      <w:lang w:eastAsia="de-DE"/>
    </w:rPr>
  </w:style>
  <w:style w:type="character" w:customStyle="1" w:styleId="berschrift5Zchn">
    <w:name w:val="Überschrift 5 Zchn"/>
    <w:basedOn w:val="Absatz-Standardschriftart"/>
    <w:link w:val="berschrift5"/>
    <w:uiPriority w:val="9"/>
    <w:semiHidden/>
    <w:rsid w:val="004B6A60"/>
    <w:rPr>
      <w:rFonts w:asciiTheme="majorHAnsi" w:eastAsiaTheme="majorEastAsia" w:hAnsiTheme="majorHAnsi" w:cstheme="majorBidi"/>
      <w:color w:val="243F60" w:themeColor="accent1" w:themeShade="7F"/>
      <w:lang w:eastAsia="de-DE"/>
    </w:rPr>
  </w:style>
  <w:style w:type="character" w:customStyle="1" w:styleId="berschrift6Zchn">
    <w:name w:val="Überschrift 6 Zchn"/>
    <w:basedOn w:val="Absatz-Standardschriftart"/>
    <w:link w:val="berschrift6"/>
    <w:uiPriority w:val="9"/>
    <w:semiHidden/>
    <w:rsid w:val="004B6A60"/>
    <w:rPr>
      <w:rFonts w:asciiTheme="majorHAnsi" w:eastAsiaTheme="majorEastAsia" w:hAnsiTheme="majorHAnsi" w:cstheme="majorBidi"/>
      <w:i/>
      <w:iCs/>
      <w:color w:val="243F60" w:themeColor="accent1" w:themeShade="7F"/>
      <w:lang w:eastAsia="de-DE"/>
    </w:rPr>
  </w:style>
  <w:style w:type="character" w:customStyle="1" w:styleId="berschrift7Zchn">
    <w:name w:val="Überschrift 7 Zchn"/>
    <w:basedOn w:val="Absatz-Standardschriftart"/>
    <w:link w:val="berschrift7"/>
    <w:uiPriority w:val="9"/>
    <w:semiHidden/>
    <w:rsid w:val="004B6A60"/>
    <w:rPr>
      <w:rFonts w:asciiTheme="majorHAnsi" w:eastAsiaTheme="majorEastAsia" w:hAnsiTheme="majorHAnsi" w:cstheme="majorBidi"/>
      <w:i/>
      <w:iCs/>
      <w:color w:val="404040" w:themeColor="text1" w:themeTint="BF"/>
      <w:lang w:eastAsia="de-DE"/>
    </w:rPr>
  </w:style>
  <w:style w:type="character" w:customStyle="1" w:styleId="berschrift8Zchn">
    <w:name w:val="Überschrift 8 Zchn"/>
    <w:basedOn w:val="Absatz-Standardschriftart"/>
    <w:link w:val="berschrift8"/>
    <w:uiPriority w:val="9"/>
    <w:semiHidden/>
    <w:rsid w:val="004B6A60"/>
    <w:rPr>
      <w:rFonts w:asciiTheme="majorHAnsi" w:eastAsiaTheme="majorEastAsia" w:hAnsiTheme="majorHAnsi" w:cstheme="majorBidi"/>
      <w:color w:val="404040" w:themeColor="text1" w:themeTint="BF"/>
      <w:lang w:eastAsia="de-DE"/>
    </w:rPr>
  </w:style>
  <w:style w:type="character" w:customStyle="1" w:styleId="berschrift9Zchn">
    <w:name w:val="Überschrift 9 Zchn"/>
    <w:basedOn w:val="Absatz-Standardschriftart"/>
    <w:link w:val="berschrift9"/>
    <w:uiPriority w:val="9"/>
    <w:semiHidden/>
    <w:rsid w:val="004B6A60"/>
    <w:rPr>
      <w:rFonts w:asciiTheme="majorHAnsi" w:eastAsiaTheme="majorEastAsia" w:hAnsiTheme="majorHAnsi" w:cstheme="majorBidi"/>
      <w:i/>
      <w:iCs/>
      <w:color w:val="404040" w:themeColor="text1" w:themeTint="BF"/>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9440">
      <w:bodyDiv w:val="1"/>
      <w:marLeft w:val="0"/>
      <w:marRight w:val="0"/>
      <w:marTop w:val="0"/>
      <w:marBottom w:val="0"/>
      <w:divBdr>
        <w:top w:val="none" w:sz="0" w:space="0" w:color="auto"/>
        <w:left w:val="none" w:sz="0" w:space="0" w:color="auto"/>
        <w:bottom w:val="none" w:sz="0" w:space="0" w:color="auto"/>
        <w:right w:val="none" w:sz="0" w:space="0" w:color="auto"/>
      </w:divBdr>
    </w:div>
    <w:div w:id="212665951">
      <w:bodyDiv w:val="1"/>
      <w:marLeft w:val="0"/>
      <w:marRight w:val="0"/>
      <w:marTop w:val="0"/>
      <w:marBottom w:val="0"/>
      <w:divBdr>
        <w:top w:val="none" w:sz="0" w:space="0" w:color="auto"/>
        <w:left w:val="none" w:sz="0" w:space="0" w:color="auto"/>
        <w:bottom w:val="none" w:sz="0" w:space="0" w:color="auto"/>
        <w:right w:val="none" w:sz="0" w:space="0" w:color="auto"/>
      </w:divBdr>
    </w:div>
    <w:div w:id="263923827">
      <w:bodyDiv w:val="1"/>
      <w:marLeft w:val="0"/>
      <w:marRight w:val="0"/>
      <w:marTop w:val="0"/>
      <w:marBottom w:val="0"/>
      <w:divBdr>
        <w:top w:val="none" w:sz="0" w:space="0" w:color="auto"/>
        <w:left w:val="none" w:sz="0" w:space="0" w:color="auto"/>
        <w:bottom w:val="none" w:sz="0" w:space="0" w:color="auto"/>
        <w:right w:val="none" w:sz="0" w:space="0" w:color="auto"/>
      </w:divBdr>
    </w:div>
    <w:div w:id="269318222">
      <w:bodyDiv w:val="1"/>
      <w:marLeft w:val="0"/>
      <w:marRight w:val="0"/>
      <w:marTop w:val="0"/>
      <w:marBottom w:val="0"/>
      <w:divBdr>
        <w:top w:val="none" w:sz="0" w:space="0" w:color="auto"/>
        <w:left w:val="none" w:sz="0" w:space="0" w:color="auto"/>
        <w:bottom w:val="none" w:sz="0" w:space="0" w:color="auto"/>
        <w:right w:val="none" w:sz="0" w:space="0" w:color="auto"/>
      </w:divBdr>
    </w:div>
    <w:div w:id="474958736">
      <w:bodyDiv w:val="1"/>
      <w:marLeft w:val="0"/>
      <w:marRight w:val="0"/>
      <w:marTop w:val="0"/>
      <w:marBottom w:val="0"/>
      <w:divBdr>
        <w:top w:val="none" w:sz="0" w:space="0" w:color="auto"/>
        <w:left w:val="none" w:sz="0" w:space="0" w:color="auto"/>
        <w:bottom w:val="none" w:sz="0" w:space="0" w:color="auto"/>
        <w:right w:val="none" w:sz="0" w:space="0" w:color="auto"/>
      </w:divBdr>
    </w:div>
    <w:div w:id="635796661">
      <w:bodyDiv w:val="1"/>
      <w:marLeft w:val="0"/>
      <w:marRight w:val="0"/>
      <w:marTop w:val="0"/>
      <w:marBottom w:val="0"/>
      <w:divBdr>
        <w:top w:val="none" w:sz="0" w:space="0" w:color="auto"/>
        <w:left w:val="none" w:sz="0" w:space="0" w:color="auto"/>
        <w:bottom w:val="none" w:sz="0" w:space="0" w:color="auto"/>
        <w:right w:val="none" w:sz="0" w:space="0" w:color="auto"/>
      </w:divBdr>
    </w:div>
    <w:div w:id="656881220">
      <w:bodyDiv w:val="1"/>
      <w:marLeft w:val="0"/>
      <w:marRight w:val="0"/>
      <w:marTop w:val="0"/>
      <w:marBottom w:val="0"/>
      <w:divBdr>
        <w:top w:val="none" w:sz="0" w:space="0" w:color="auto"/>
        <w:left w:val="none" w:sz="0" w:space="0" w:color="auto"/>
        <w:bottom w:val="none" w:sz="0" w:space="0" w:color="auto"/>
        <w:right w:val="none" w:sz="0" w:space="0" w:color="auto"/>
      </w:divBdr>
    </w:div>
    <w:div w:id="743531863">
      <w:bodyDiv w:val="1"/>
      <w:marLeft w:val="0"/>
      <w:marRight w:val="0"/>
      <w:marTop w:val="0"/>
      <w:marBottom w:val="0"/>
      <w:divBdr>
        <w:top w:val="none" w:sz="0" w:space="0" w:color="auto"/>
        <w:left w:val="none" w:sz="0" w:space="0" w:color="auto"/>
        <w:bottom w:val="none" w:sz="0" w:space="0" w:color="auto"/>
        <w:right w:val="none" w:sz="0" w:space="0" w:color="auto"/>
      </w:divBdr>
    </w:div>
    <w:div w:id="798648902">
      <w:bodyDiv w:val="1"/>
      <w:marLeft w:val="0"/>
      <w:marRight w:val="0"/>
      <w:marTop w:val="0"/>
      <w:marBottom w:val="0"/>
      <w:divBdr>
        <w:top w:val="none" w:sz="0" w:space="0" w:color="auto"/>
        <w:left w:val="none" w:sz="0" w:space="0" w:color="auto"/>
        <w:bottom w:val="none" w:sz="0" w:space="0" w:color="auto"/>
        <w:right w:val="none" w:sz="0" w:space="0" w:color="auto"/>
      </w:divBdr>
    </w:div>
    <w:div w:id="863175973">
      <w:bodyDiv w:val="1"/>
      <w:marLeft w:val="0"/>
      <w:marRight w:val="0"/>
      <w:marTop w:val="0"/>
      <w:marBottom w:val="0"/>
      <w:divBdr>
        <w:top w:val="none" w:sz="0" w:space="0" w:color="auto"/>
        <w:left w:val="none" w:sz="0" w:space="0" w:color="auto"/>
        <w:bottom w:val="none" w:sz="0" w:space="0" w:color="auto"/>
        <w:right w:val="none" w:sz="0" w:space="0" w:color="auto"/>
      </w:divBdr>
    </w:div>
    <w:div w:id="952514120">
      <w:bodyDiv w:val="1"/>
      <w:marLeft w:val="0"/>
      <w:marRight w:val="0"/>
      <w:marTop w:val="0"/>
      <w:marBottom w:val="0"/>
      <w:divBdr>
        <w:top w:val="none" w:sz="0" w:space="0" w:color="auto"/>
        <w:left w:val="none" w:sz="0" w:space="0" w:color="auto"/>
        <w:bottom w:val="none" w:sz="0" w:space="0" w:color="auto"/>
        <w:right w:val="none" w:sz="0" w:space="0" w:color="auto"/>
      </w:divBdr>
      <w:divsChild>
        <w:div w:id="997802207">
          <w:marLeft w:val="0"/>
          <w:marRight w:val="0"/>
          <w:marTop w:val="0"/>
          <w:marBottom w:val="0"/>
          <w:divBdr>
            <w:top w:val="none" w:sz="0" w:space="0" w:color="auto"/>
            <w:left w:val="none" w:sz="0" w:space="0" w:color="auto"/>
            <w:bottom w:val="none" w:sz="0" w:space="0" w:color="auto"/>
            <w:right w:val="none" w:sz="0" w:space="0" w:color="auto"/>
          </w:divBdr>
          <w:divsChild>
            <w:div w:id="195699969">
              <w:marLeft w:val="0"/>
              <w:marRight w:val="0"/>
              <w:marTop w:val="0"/>
              <w:marBottom w:val="0"/>
              <w:divBdr>
                <w:top w:val="none" w:sz="0" w:space="0" w:color="auto"/>
                <w:left w:val="none" w:sz="0" w:space="0" w:color="auto"/>
                <w:bottom w:val="none" w:sz="0" w:space="0" w:color="auto"/>
                <w:right w:val="none" w:sz="0" w:space="0" w:color="auto"/>
              </w:divBdr>
              <w:divsChild>
                <w:div w:id="253100216">
                  <w:marLeft w:val="0"/>
                  <w:marRight w:val="0"/>
                  <w:marTop w:val="0"/>
                  <w:marBottom w:val="0"/>
                  <w:divBdr>
                    <w:top w:val="none" w:sz="0" w:space="0" w:color="auto"/>
                    <w:left w:val="none" w:sz="0" w:space="0" w:color="auto"/>
                    <w:bottom w:val="none" w:sz="0" w:space="0" w:color="auto"/>
                    <w:right w:val="none" w:sz="0" w:space="0" w:color="auto"/>
                  </w:divBdr>
                  <w:divsChild>
                    <w:div w:id="2009094557">
                      <w:marLeft w:val="0"/>
                      <w:marRight w:val="0"/>
                      <w:marTop w:val="0"/>
                      <w:marBottom w:val="0"/>
                      <w:divBdr>
                        <w:top w:val="none" w:sz="0" w:space="0" w:color="auto"/>
                        <w:left w:val="none" w:sz="0" w:space="0" w:color="auto"/>
                        <w:bottom w:val="none" w:sz="0" w:space="0" w:color="auto"/>
                        <w:right w:val="none" w:sz="0" w:space="0" w:color="auto"/>
                      </w:divBdr>
                      <w:divsChild>
                        <w:div w:id="761146461">
                          <w:marLeft w:val="0"/>
                          <w:marRight w:val="0"/>
                          <w:marTop w:val="0"/>
                          <w:marBottom w:val="0"/>
                          <w:divBdr>
                            <w:top w:val="none" w:sz="0" w:space="0" w:color="auto"/>
                            <w:left w:val="none" w:sz="0" w:space="0" w:color="auto"/>
                            <w:bottom w:val="none" w:sz="0" w:space="0" w:color="auto"/>
                            <w:right w:val="none" w:sz="0" w:space="0" w:color="auto"/>
                          </w:divBdr>
                          <w:divsChild>
                            <w:div w:id="1841653775">
                              <w:marLeft w:val="0"/>
                              <w:marRight w:val="0"/>
                              <w:marTop w:val="0"/>
                              <w:marBottom w:val="0"/>
                              <w:divBdr>
                                <w:top w:val="none" w:sz="0" w:space="0" w:color="auto"/>
                                <w:left w:val="none" w:sz="0" w:space="0" w:color="auto"/>
                                <w:bottom w:val="none" w:sz="0" w:space="0" w:color="auto"/>
                                <w:right w:val="none" w:sz="0" w:space="0" w:color="auto"/>
                              </w:divBdr>
                              <w:divsChild>
                                <w:div w:id="1263032879">
                                  <w:marLeft w:val="0"/>
                                  <w:marRight w:val="0"/>
                                  <w:marTop w:val="0"/>
                                  <w:marBottom w:val="0"/>
                                  <w:divBdr>
                                    <w:top w:val="none" w:sz="0" w:space="0" w:color="auto"/>
                                    <w:left w:val="none" w:sz="0" w:space="0" w:color="auto"/>
                                    <w:bottom w:val="none" w:sz="0" w:space="0" w:color="auto"/>
                                    <w:right w:val="none" w:sz="0" w:space="0" w:color="auto"/>
                                  </w:divBdr>
                                  <w:divsChild>
                                    <w:div w:id="112866713">
                                      <w:marLeft w:val="0"/>
                                      <w:marRight w:val="0"/>
                                      <w:marTop w:val="0"/>
                                      <w:marBottom w:val="0"/>
                                      <w:divBdr>
                                        <w:top w:val="none" w:sz="0" w:space="0" w:color="auto"/>
                                        <w:left w:val="none" w:sz="0" w:space="0" w:color="auto"/>
                                        <w:bottom w:val="none" w:sz="0" w:space="0" w:color="auto"/>
                                        <w:right w:val="none" w:sz="0" w:space="0" w:color="auto"/>
                                      </w:divBdr>
                                      <w:divsChild>
                                        <w:div w:id="667755619">
                                          <w:marLeft w:val="0"/>
                                          <w:marRight w:val="0"/>
                                          <w:marTop w:val="0"/>
                                          <w:marBottom w:val="0"/>
                                          <w:divBdr>
                                            <w:top w:val="none" w:sz="0" w:space="0" w:color="auto"/>
                                            <w:left w:val="none" w:sz="0" w:space="0" w:color="auto"/>
                                            <w:bottom w:val="none" w:sz="0" w:space="0" w:color="auto"/>
                                            <w:right w:val="none" w:sz="0" w:space="0" w:color="auto"/>
                                          </w:divBdr>
                                          <w:divsChild>
                                            <w:div w:id="1863469069">
                                              <w:marLeft w:val="0"/>
                                              <w:marRight w:val="0"/>
                                              <w:marTop w:val="0"/>
                                              <w:marBottom w:val="0"/>
                                              <w:divBdr>
                                                <w:top w:val="none" w:sz="0" w:space="0" w:color="auto"/>
                                                <w:left w:val="none" w:sz="0" w:space="0" w:color="auto"/>
                                                <w:bottom w:val="none" w:sz="0" w:space="0" w:color="auto"/>
                                                <w:right w:val="none" w:sz="0" w:space="0" w:color="auto"/>
                                              </w:divBdr>
                                              <w:divsChild>
                                                <w:div w:id="1272012352">
                                                  <w:marLeft w:val="0"/>
                                                  <w:marRight w:val="0"/>
                                                  <w:marTop w:val="0"/>
                                                  <w:marBottom w:val="0"/>
                                                  <w:divBdr>
                                                    <w:top w:val="none" w:sz="0" w:space="0" w:color="auto"/>
                                                    <w:left w:val="none" w:sz="0" w:space="0" w:color="auto"/>
                                                    <w:bottom w:val="none" w:sz="0" w:space="0" w:color="auto"/>
                                                    <w:right w:val="none" w:sz="0" w:space="0" w:color="auto"/>
                                                  </w:divBdr>
                                                  <w:divsChild>
                                                    <w:div w:id="626424732">
                                                      <w:marLeft w:val="0"/>
                                                      <w:marRight w:val="0"/>
                                                      <w:marTop w:val="0"/>
                                                      <w:marBottom w:val="0"/>
                                                      <w:divBdr>
                                                        <w:top w:val="none" w:sz="0" w:space="0" w:color="auto"/>
                                                        <w:left w:val="none" w:sz="0" w:space="0" w:color="auto"/>
                                                        <w:bottom w:val="none" w:sz="0" w:space="0" w:color="auto"/>
                                                        <w:right w:val="none" w:sz="0" w:space="0" w:color="auto"/>
                                                      </w:divBdr>
                                                      <w:divsChild>
                                                        <w:div w:id="1555241383">
                                                          <w:marLeft w:val="0"/>
                                                          <w:marRight w:val="0"/>
                                                          <w:marTop w:val="0"/>
                                                          <w:marBottom w:val="0"/>
                                                          <w:divBdr>
                                                            <w:top w:val="none" w:sz="0" w:space="0" w:color="auto"/>
                                                            <w:left w:val="none" w:sz="0" w:space="0" w:color="auto"/>
                                                            <w:bottom w:val="none" w:sz="0" w:space="0" w:color="auto"/>
                                                            <w:right w:val="none" w:sz="0" w:space="0" w:color="auto"/>
                                                          </w:divBdr>
                                                          <w:divsChild>
                                                            <w:div w:id="382142096">
                                                              <w:marLeft w:val="0"/>
                                                              <w:marRight w:val="150"/>
                                                              <w:marTop w:val="0"/>
                                                              <w:marBottom w:val="150"/>
                                                              <w:divBdr>
                                                                <w:top w:val="none" w:sz="0" w:space="0" w:color="auto"/>
                                                                <w:left w:val="none" w:sz="0" w:space="0" w:color="auto"/>
                                                                <w:bottom w:val="none" w:sz="0" w:space="0" w:color="auto"/>
                                                                <w:right w:val="none" w:sz="0" w:space="0" w:color="auto"/>
                                                              </w:divBdr>
                                                              <w:divsChild>
                                                                <w:div w:id="151533449">
                                                                  <w:marLeft w:val="0"/>
                                                                  <w:marRight w:val="0"/>
                                                                  <w:marTop w:val="0"/>
                                                                  <w:marBottom w:val="0"/>
                                                                  <w:divBdr>
                                                                    <w:top w:val="none" w:sz="0" w:space="0" w:color="auto"/>
                                                                    <w:left w:val="none" w:sz="0" w:space="0" w:color="auto"/>
                                                                    <w:bottom w:val="none" w:sz="0" w:space="0" w:color="auto"/>
                                                                    <w:right w:val="none" w:sz="0" w:space="0" w:color="auto"/>
                                                                  </w:divBdr>
                                                                  <w:divsChild>
                                                                    <w:div w:id="1644235747">
                                                                      <w:marLeft w:val="0"/>
                                                                      <w:marRight w:val="0"/>
                                                                      <w:marTop w:val="0"/>
                                                                      <w:marBottom w:val="0"/>
                                                                      <w:divBdr>
                                                                        <w:top w:val="none" w:sz="0" w:space="0" w:color="auto"/>
                                                                        <w:left w:val="none" w:sz="0" w:space="0" w:color="auto"/>
                                                                        <w:bottom w:val="none" w:sz="0" w:space="0" w:color="auto"/>
                                                                        <w:right w:val="none" w:sz="0" w:space="0" w:color="auto"/>
                                                                      </w:divBdr>
                                                                      <w:divsChild>
                                                                        <w:div w:id="112946096">
                                                                          <w:marLeft w:val="0"/>
                                                                          <w:marRight w:val="0"/>
                                                                          <w:marTop w:val="0"/>
                                                                          <w:marBottom w:val="0"/>
                                                                          <w:divBdr>
                                                                            <w:top w:val="none" w:sz="0" w:space="0" w:color="auto"/>
                                                                            <w:left w:val="none" w:sz="0" w:space="0" w:color="auto"/>
                                                                            <w:bottom w:val="none" w:sz="0" w:space="0" w:color="auto"/>
                                                                            <w:right w:val="none" w:sz="0" w:space="0" w:color="auto"/>
                                                                          </w:divBdr>
                                                                          <w:divsChild>
                                                                            <w:div w:id="2001345248">
                                                                              <w:marLeft w:val="0"/>
                                                                              <w:marRight w:val="0"/>
                                                                              <w:marTop w:val="0"/>
                                                                              <w:marBottom w:val="0"/>
                                                                              <w:divBdr>
                                                                                <w:top w:val="none" w:sz="0" w:space="0" w:color="auto"/>
                                                                                <w:left w:val="none" w:sz="0" w:space="0" w:color="auto"/>
                                                                                <w:bottom w:val="none" w:sz="0" w:space="0" w:color="auto"/>
                                                                                <w:right w:val="none" w:sz="0" w:space="0" w:color="auto"/>
                                                                              </w:divBdr>
                                                                              <w:divsChild>
                                                                                <w:div w:id="185414198">
                                                                                  <w:marLeft w:val="0"/>
                                                                                  <w:marRight w:val="0"/>
                                                                                  <w:marTop w:val="0"/>
                                                                                  <w:marBottom w:val="0"/>
                                                                                  <w:divBdr>
                                                                                    <w:top w:val="none" w:sz="0" w:space="0" w:color="auto"/>
                                                                                    <w:left w:val="none" w:sz="0" w:space="0" w:color="auto"/>
                                                                                    <w:bottom w:val="none" w:sz="0" w:space="0" w:color="auto"/>
                                                                                    <w:right w:val="none" w:sz="0" w:space="0" w:color="auto"/>
                                                                                  </w:divBdr>
                                                                                </w:div>
                                                                                <w:div w:id="1576282390">
                                                                                  <w:marLeft w:val="0"/>
                                                                                  <w:marRight w:val="0"/>
                                                                                  <w:marTop w:val="0"/>
                                                                                  <w:marBottom w:val="0"/>
                                                                                  <w:divBdr>
                                                                                    <w:top w:val="none" w:sz="0" w:space="0" w:color="auto"/>
                                                                                    <w:left w:val="none" w:sz="0" w:space="0" w:color="auto"/>
                                                                                    <w:bottom w:val="none" w:sz="0" w:space="0" w:color="auto"/>
                                                                                    <w:right w:val="none" w:sz="0" w:space="0" w:color="auto"/>
                                                                                  </w:divBdr>
                                                                                </w:div>
                                                                                <w:div w:id="1133014809">
                                                                                  <w:marLeft w:val="0"/>
                                                                                  <w:marRight w:val="0"/>
                                                                                  <w:marTop w:val="0"/>
                                                                                  <w:marBottom w:val="0"/>
                                                                                  <w:divBdr>
                                                                                    <w:top w:val="none" w:sz="0" w:space="0" w:color="auto"/>
                                                                                    <w:left w:val="none" w:sz="0" w:space="0" w:color="auto"/>
                                                                                    <w:bottom w:val="none" w:sz="0" w:space="0" w:color="auto"/>
                                                                                    <w:right w:val="none" w:sz="0" w:space="0" w:color="auto"/>
                                                                                  </w:divBdr>
                                                                                </w:div>
                                                                                <w:div w:id="1039088091">
                                                                                  <w:marLeft w:val="0"/>
                                                                                  <w:marRight w:val="0"/>
                                                                                  <w:marTop w:val="0"/>
                                                                                  <w:marBottom w:val="0"/>
                                                                                  <w:divBdr>
                                                                                    <w:top w:val="none" w:sz="0" w:space="0" w:color="auto"/>
                                                                                    <w:left w:val="none" w:sz="0" w:space="0" w:color="auto"/>
                                                                                    <w:bottom w:val="none" w:sz="0" w:space="0" w:color="auto"/>
                                                                                    <w:right w:val="none" w:sz="0" w:space="0" w:color="auto"/>
                                                                                  </w:divBdr>
                                                                                </w:div>
                                                                                <w:div w:id="768624770">
                                                                                  <w:marLeft w:val="0"/>
                                                                                  <w:marRight w:val="0"/>
                                                                                  <w:marTop w:val="0"/>
                                                                                  <w:marBottom w:val="0"/>
                                                                                  <w:divBdr>
                                                                                    <w:top w:val="none" w:sz="0" w:space="0" w:color="auto"/>
                                                                                    <w:left w:val="none" w:sz="0" w:space="0" w:color="auto"/>
                                                                                    <w:bottom w:val="none" w:sz="0" w:space="0" w:color="auto"/>
                                                                                    <w:right w:val="none" w:sz="0" w:space="0" w:color="auto"/>
                                                                                  </w:divBdr>
                                                                                </w:div>
                                                                                <w:div w:id="1294870684">
                                                                                  <w:marLeft w:val="0"/>
                                                                                  <w:marRight w:val="0"/>
                                                                                  <w:marTop w:val="0"/>
                                                                                  <w:marBottom w:val="0"/>
                                                                                  <w:divBdr>
                                                                                    <w:top w:val="none" w:sz="0" w:space="0" w:color="auto"/>
                                                                                    <w:left w:val="none" w:sz="0" w:space="0" w:color="auto"/>
                                                                                    <w:bottom w:val="none" w:sz="0" w:space="0" w:color="auto"/>
                                                                                    <w:right w:val="none" w:sz="0" w:space="0" w:color="auto"/>
                                                                                  </w:divBdr>
                                                                                </w:div>
                                                                                <w:div w:id="167402311">
                                                                                  <w:marLeft w:val="0"/>
                                                                                  <w:marRight w:val="0"/>
                                                                                  <w:marTop w:val="0"/>
                                                                                  <w:marBottom w:val="0"/>
                                                                                  <w:divBdr>
                                                                                    <w:top w:val="none" w:sz="0" w:space="0" w:color="auto"/>
                                                                                    <w:left w:val="none" w:sz="0" w:space="0" w:color="auto"/>
                                                                                    <w:bottom w:val="none" w:sz="0" w:space="0" w:color="auto"/>
                                                                                    <w:right w:val="none" w:sz="0" w:space="0" w:color="auto"/>
                                                                                  </w:divBdr>
                                                                                </w:div>
                                                                                <w:div w:id="1448238753">
                                                                                  <w:marLeft w:val="0"/>
                                                                                  <w:marRight w:val="0"/>
                                                                                  <w:marTop w:val="0"/>
                                                                                  <w:marBottom w:val="0"/>
                                                                                  <w:divBdr>
                                                                                    <w:top w:val="none" w:sz="0" w:space="0" w:color="auto"/>
                                                                                    <w:left w:val="none" w:sz="0" w:space="0" w:color="auto"/>
                                                                                    <w:bottom w:val="none" w:sz="0" w:space="0" w:color="auto"/>
                                                                                    <w:right w:val="none" w:sz="0" w:space="0" w:color="auto"/>
                                                                                  </w:divBdr>
                                                                                </w:div>
                                                                                <w:div w:id="1886067516">
                                                                                  <w:marLeft w:val="0"/>
                                                                                  <w:marRight w:val="0"/>
                                                                                  <w:marTop w:val="0"/>
                                                                                  <w:marBottom w:val="0"/>
                                                                                  <w:divBdr>
                                                                                    <w:top w:val="none" w:sz="0" w:space="0" w:color="auto"/>
                                                                                    <w:left w:val="none" w:sz="0" w:space="0" w:color="auto"/>
                                                                                    <w:bottom w:val="none" w:sz="0" w:space="0" w:color="auto"/>
                                                                                    <w:right w:val="none" w:sz="0" w:space="0" w:color="auto"/>
                                                                                  </w:divBdr>
                                                                                </w:div>
                                                                                <w:div w:id="1557738905">
                                                                                  <w:marLeft w:val="0"/>
                                                                                  <w:marRight w:val="0"/>
                                                                                  <w:marTop w:val="0"/>
                                                                                  <w:marBottom w:val="0"/>
                                                                                  <w:divBdr>
                                                                                    <w:top w:val="none" w:sz="0" w:space="0" w:color="auto"/>
                                                                                    <w:left w:val="none" w:sz="0" w:space="0" w:color="auto"/>
                                                                                    <w:bottom w:val="none" w:sz="0" w:space="0" w:color="auto"/>
                                                                                    <w:right w:val="none" w:sz="0" w:space="0" w:color="auto"/>
                                                                                  </w:divBdr>
                                                                                </w:div>
                                                                                <w:div w:id="1485582573">
                                                                                  <w:marLeft w:val="0"/>
                                                                                  <w:marRight w:val="0"/>
                                                                                  <w:marTop w:val="0"/>
                                                                                  <w:marBottom w:val="0"/>
                                                                                  <w:divBdr>
                                                                                    <w:top w:val="none" w:sz="0" w:space="0" w:color="auto"/>
                                                                                    <w:left w:val="none" w:sz="0" w:space="0" w:color="auto"/>
                                                                                    <w:bottom w:val="none" w:sz="0" w:space="0" w:color="auto"/>
                                                                                    <w:right w:val="none" w:sz="0" w:space="0" w:color="auto"/>
                                                                                  </w:divBdr>
                                                                                </w:div>
                                                                                <w:div w:id="374702039">
                                                                                  <w:marLeft w:val="0"/>
                                                                                  <w:marRight w:val="0"/>
                                                                                  <w:marTop w:val="0"/>
                                                                                  <w:marBottom w:val="0"/>
                                                                                  <w:divBdr>
                                                                                    <w:top w:val="none" w:sz="0" w:space="0" w:color="auto"/>
                                                                                    <w:left w:val="none" w:sz="0" w:space="0" w:color="auto"/>
                                                                                    <w:bottom w:val="none" w:sz="0" w:space="0" w:color="auto"/>
                                                                                    <w:right w:val="none" w:sz="0" w:space="0" w:color="auto"/>
                                                                                  </w:divBdr>
                                                                                </w:div>
                                                                                <w:div w:id="74204095">
                                                                                  <w:marLeft w:val="0"/>
                                                                                  <w:marRight w:val="0"/>
                                                                                  <w:marTop w:val="0"/>
                                                                                  <w:marBottom w:val="0"/>
                                                                                  <w:divBdr>
                                                                                    <w:top w:val="none" w:sz="0" w:space="0" w:color="auto"/>
                                                                                    <w:left w:val="none" w:sz="0" w:space="0" w:color="auto"/>
                                                                                    <w:bottom w:val="none" w:sz="0" w:space="0" w:color="auto"/>
                                                                                    <w:right w:val="none" w:sz="0" w:space="0" w:color="auto"/>
                                                                                  </w:divBdr>
                                                                                </w:div>
                                                                                <w:div w:id="2139179934">
                                                                                  <w:marLeft w:val="0"/>
                                                                                  <w:marRight w:val="0"/>
                                                                                  <w:marTop w:val="0"/>
                                                                                  <w:marBottom w:val="0"/>
                                                                                  <w:divBdr>
                                                                                    <w:top w:val="none" w:sz="0" w:space="0" w:color="auto"/>
                                                                                    <w:left w:val="none" w:sz="0" w:space="0" w:color="auto"/>
                                                                                    <w:bottom w:val="none" w:sz="0" w:space="0" w:color="auto"/>
                                                                                    <w:right w:val="none" w:sz="0" w:space="0" w:color="auto"/>
                                                                                  </w:divBdr>
                                                                                </w:div>
                                                                                <w:div w:id="2099475412">
                                                                                  <w:marLeft w:val="0"/>
                                                                                  <w:marRight w:val="0"/>
                                                                                  <w:marTop w:val="0"/>
                                                                                  <w:marBottom w:val="0"/>
                                                                                  <w:divBdr>
                                                                                    <w:top w:val="none" w:sz="0" w:space="0" w:color="auto"/>
                                                                                    <w:left w:val="none" w:sz="0" w:space="0" w:color="auto"/>
                                                                                    <w:bottom w:val="none" w:sz="0" w:space="0" w:color="auto"/>
                                                                                    <w:right w:val="none" w:sz="0" w:space="0" w:color="auto"/>
                                                                                  </w:divBdr>
                                                                                </w:div>
                                                                                <w:div w:id="837648193">
                                                                                  <w:marLeft w:val="0"/>
                                                                                  <w:marRight w:val="0"/>
                                                                                  <w:marTop w:val="0"/>
                                                                                  <w:marBottom w:val="0"/>
                                                                                  <w:divBdr>
                                                                                    <w:top w:val="none" w:sz="0" w:space="0" w:color="auto"/>
                                                                                    <w:left w:val="none" w:sz="0" w:space="0" w:color="auto"/>
                                                                                    <w:bottom w:val="none" w:sz="0" w:space="0" w:color="auto"/>
                                                                                    <w:right w:val="none" w:sz="0" w:space="0" w:color="auto"/>
                                                                                  </w:divBdr>
                                                                                </w:div>
                                                                                <w:div w:id="240408592">
                                                                                  <w:marLeft w:val="0"/>
                                                                                  <w:marRight w:val="0"/>
                                                                                  <w:marTop w:val="0"/>
                                                                                  <w:marBottom w:val="0"/>
                                                                                  <w:divBdr>
                                                                                    <w:top w:val="none" w:sz="0" w:space="0" w:color="auto"/>
                                                                                    <w:left w:val="none" w:sz="0" w:space="0" w:color="auto"/>
                                                                                    <w:bottom w:val="none" w:sz="0" w:space="0" w:color="auto"/>
                                                                                    <w:right w:val="none" w:sz="0" w:space="0" w:color="auto"/>
                                                                                  </w:divBdr>
                                                                                </w:div>
                                                                                <w:div w:id="2559081">
                                                                                  <w:marLeft w:val="0"/>
                                                                                  <w:marRight w:val="0"/>
                                                                                  <w:marTop w:val="0"/>
                                                                                  <w:marBottom w:val="0"/>
                                                                                  <w:divBdr>
                                                                                    <w:top w:val="none" w:sz="0" w:space="0" w:color="auto"/>
                                                                                    <w:left w:val="none" w:sz="0" w:space="0" w:color="auto"/>
                                                                                    <w:bottom w:val="none" w:sz="0" w:space="0" w:color="auto"/>
                                                                                    <w:right w:val="none" w:sz="0" w:space="0" w:color="auto"/>
                                                                                  </w:divBdr>
                                                                                </w:div>
                                                                                <w:div w:id="631836792">
                                                                                  <w:marLeft w:val="0"/>
                                                                                  <w:marRight w:val="0"/>
                                                                                  <w:marTop w:val="0"/>
                                                                                  <w:marBottom w:val="0"/>
                                                                                  <w:divBdr>
                                                                                    <w:top w:val="none" w:sz="0" w:space="0" w:color="auto"/>
                                                                                    <w:left w:val="none" w:sz="0" w:space="0" w:color="auto"/>
                                                                                    <w:bottom w:val="none" w:sz="0" w:space="0" w:color="auto"/>
                                                                                    <w:right w:val="none" w:sz="0" w:space="0" w:color="auto"/>
                                                                                  </w:divBdr>
                                                                                </w:div>
                                                                                <w:div w:id="1504664891">
                                                                                  <w:marLeft w:val="0"/>
                                                                                  <w:marRight w:val="0"/>
                                                                                  <w:marTop w:val="0"/>
                                                                                  <w:marBottom w:val="0"/>
                                                                                  <w:divBdr>
                                                                                    <w:top w:val="none" w:sz="0" w:space="0" w:color="auto"/>
                                                                                    <w:left w:val="none" w:sz="0" w:space="0" w:color="auto"/>
                                                                                    <w:bottom w:val="none" w:sz="0" w:space="0" w:color="auto"/>
                                                                                    <w:right w:val="none" w:sz="0" w:space="0" w:color="auto"/>
                                                                                  </w:divBdr>
                                                                                </w:div>
                                                                                <w:div w:id="1291402447">
                                                                                  <w:marLeft w:val="0"/>
                                                                                  <w:marRight w:val="0"/>
                                                                                  <w:marTop w:val="0"/>
                                                                                  <w:marBottom w:val="0"/>
                                                                                  <w:divBdr>
                                                                                    <w:top w:val="none" w:sz="0" w:space="0" w:color="auto"/>
                                                                                    <w:left w:val="none" w:sz="0" w:space="0" w:color="auto"/>
                                                                                    <w:bottom w:val="none" w:sz="0" w:space="0" w:color="auto"/>
                                                                                    <w:right w:val="none" w:sz="0" w:space="0" w:color="auto"/>
                                                                                  </w:divBdr>
                                                                                </w:div>
                                                                                <w:div w:id="1773472709">
                                                                                  <w:marLeft w:val="0"/>
                                                                                  <w:marRight w:val="0"/>
                                                                                  <w:marTop w:val="0"/>
                                                                                  <w:marBottom w:val="0"/>
                                                                                  <w:divBdr>
                                                                                    <w:top w:val="none" w:sz="0" w:space="0" w:color="auto"/>
                                                                                    <w:left w:val="none" w:sz="0" w:space="0" w:color="auto"/>
                                                                                    <w:bottom w:val="none" w:sz="0" w:space="0" w:color="auto"/>
                                                                                    <w:right w:val="none" w:sz="0" w:space="0" w:color="auto"/>
                                                                                  </w:divBdr>
                                                                                </w:div>
                                                                                <w:div w:id="535433594">
                                                                                  <w:marLeft w:val="0"/>
                                                                                  <w:marRight w:val="0"/>
                                                                                  <w:marTop w:val="0"/>
                                                                                  <w:marBottom w:val="0"/>
                                                                                  <w:divBdr>
                                                                                    <w:top w:val="none" w:sz="0" w:space="0" w:color="auto"/>
                                                                                    <w:left w:val="none" w:sz="0" w:space="0" w:color="auto"/>
                                                                                    <w:bottom w:val="none" w:sz="0" w:space="0" w:color="auto"/>
                                                                                    <w:right w:val="none" w:sz="0" w:space="0" w:color="auto"/>
                                                                                  </w:divBdr>
                                                                                </w:div>
                                                                                <w:div w:id="2028747005">
                                                                                  <w:marLeft w:val="0"/>
                                                                                  <w:marRight w:val="0"/>
                                                                                  <w:marTop w:val="0"/>
                                                                                  <w:marBottom w:val="0"/>
                                                                                  <w:divBdr>
                                                                                    <w:top w:val="none" w:sz="0" w:space="0" w:color="auto"/>
                                                                                    <w:left w:val="none" w:sz="0" w:space="0" w:color="auto"/>
                                                                                    <w:bottom w:val="none" w:sz="0" w:space="0" w:color="auto"/>
                                                                                    <w:right w:val="none" w:sz="0" w:space="0" w:color="auto"/>
                                                                                  </w:divBdr>
                                                                                </w:div>
                                                                                <w:div w:id="1690834288">
                                                                                  <w:marLeft w:val="0"/>
                                                                                  <w:marRight w:val="0"/>
                                                                                  <w:marTop w:val="0"/>
                                                                                  <w:marBottom w:val="0"/>
                                                                                  <w:divBdr>
                                                                                    <w:top w:val="none" w:sz="0" w:space="0" w:color="auto"/>
                                                                                    <w:left w:val="none" w:sz="0" w:space="0" w:color="auto"/>
                                                                                    <w:bottom w:val="none" w:sz="0" w:space="0" w:color="auto"/>
                                                                                    <w:right w:val="none" w:sz="0" w:space="0" w:color="auto"/>
                                                                                  </w:divBdr>
                                                                                </w:div>
                                                                                <w:div w:id="152069419">
                                                                                  <w:marLeft w:val="0"/>
                                                                                  <w:marRight w:val="0"/>
                                                                                  <w:marTop w:val="0"/>
                                                                                  <w:marBottom w:val="0"/>
                                                                                  <w:divBdr>
                                                                                    <w:top w:val="none" w:sz="0" w:space="0" w:color="auto"/>
                                                                                    <w:left w:val="none" w:sz="0" w:space="0" w:color="auto"/>
                                                                                    <w:bottom w:val="none" w:sz="0" w:space="0" w:color="auto"/>
                                                                                    <w:right w:val="none" w:sz="0" w:space="0" w:color="auto"/>
                                                                                  </w:divBdr>
                                                                                </w:div>
                                                                                <w:div w:id="1213275010">
                                                                                  <w:marLeft w:val="0"/>
                                                                                  <w:marRight w:val="0"/>
                                                                                  <w:marTop w:val="0"/>
                                                                                  <w:marBottom w:val="0"/>
                                                                                  <w:divBdr>
                                                                                    <w:top w:val="none" w:sz="0" w:space="0" w:color="auto"/>
                                                                                    <w:left w:val="none" w:sz="0" w:space="0" w:color="auto"/>
                                                                                    <w:bottom w:val="none" w:sz="0" w:space="0" w:color="auto"/>
                                                                                    <w:right w:val="none" w:sz="0" w:space="0" w:color="auto"/>
                                                                                  </w:divBdr>
                                                                                </w:div>
                                                                                <w:div w:id="1306423995">
                                                                                  <w:marLeft w:val="0"/>
                                                                                  <w:marRight w:val="0"/>
                                                                                  <w:marTop w:val="0"/>
                                                                                  <w:marBottom w:val="0"/>
                                                                                  <w:divBdr>
                                                                                    <w:top w:val="none" w:sz="0" w:space="0" w:color="auto"/>
                                                                                    <w:left w:val="none" w:sz="0" w:space="0" w:color="auto"/>
                                                                                    <w:bottom w:val="none" w:sz="0" w:space="0" w:color="auto"/>
                                                                                    <w:right w:val="none" w:sz="0" w:space="0" w:color="auto"/>
                                                                                  </w:divBdr>
                                                                                </w:div>
                                                                                <w:div w:id="558589596">
                                                                                  <w:marLeft w:val="0"/>
                                                                                  <w:marRight w:val="0"/>
                                                                                  <w:marTop w:val="0"/>
                                                                                  <w:marBottom w:val="0"/>
                                                                                  <w:divBdr>
                                                                                    <w:top w:val="none" w:sz="0" w:space="0" w:color="auto"/>
                                                                                    <w:left w:val="none" w:sz="0" w:space="0" w:color="auto"/>
                                                                                    <w:bottom w:val="none" w:sz="0" w:space="0" w:color="auto"/>
                                                                                    <w:right w:val="none" w:sz="0" w:space="0" w:color="auto"/>
                                                                                  </w:divBdr>
                                                                                </w:div>
                                                                                <w:div w:id="597517825">
                                                                                  <w:marLeft w:val="0"/>
                                                                                  <w:marRight w:val="0"/>
                                                                                  <w:marTop w:val="0"/>
                                                                                  <w:marBottom w:val="0"/>
                                                                                  <w:divBdr>
                                                                                    <w:top w:val="none" w:sz="0" w:space="0" w:color="auto"/>
                                                                                    <w:left w:val="none" w:sz="0" w:space="0" w:color="auto"/>
                                                                                    <w:bottom w:val="none" w:sz="0" w:space="0" w:color="auto"/>
                                                                                    <w:right w:val="none" w:sz="0" w:space="0" w:color="auto"/>
                                                                                  </w:divBdr>
                                                                                </w:div>
                                                                                <w:div w:id="1499424756">
                                                                                  <w:marLeft w:val="0"/>
                                                                                  <w:marRight w:val="0"/>
                                                                                  <w:marTop w:val="0"/>
                                                                                  <w:marBottom w:val="0"/>
                                                                                  <w:divBdr>
                                                                                    <w:top w:val="none" w:sz="0" w:space="0" w:color="auto"/>
                                                                                    <w:left w:val="none" w:sz="0" w:space="0" w:color="auto"/>
                                                                                    <w:bottom w:val="none" w:sz="0" w:space="0" w:color="auto"/>
                                                                                    <w:right w:val="none" w:sz="0" w:space="0" w:color="auto"/>
                                                                                  </w:divBdr>
                                                                                </w:div>
                                                                                <w:div w:id="5439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2313885">
      <w:bodyDiv w:val="1"/>
      <w:marLeft w:val="0"/>
      <w:marRight w:val="0"/>
      <w:marTop w:val="0"/>
      <w:marBottom w:val="0"/>
      <w:divBdr>
        <w:top w:val="none" w:sz="0" w:space="0" w:color="auto"/>
        <w:left w:val="none" w:sz="0" w:space="0" w:color="auto"/>
        <w:bottom w:val="none" w:sz="0" w:space="0" w:color="auto"/>
        <w:right w:val="none" w:sz="0" w:space="0" w:color="auto"/>
      </w:divBdr>
    </w:div>
    <w:div w:id="1121925702">
      <w:bodyDiv w:val="1"/>
      <w:marLeft w:val="0"/>
      <w:marRight w:val="0"/>
      <w:marTop w:val="0"/>
      <w:marBottom w:val="0"/>
      <w:divBdr>
        <w:top w:val="none" w:sz="0" w:space="0" w:color="auto"/>
        <w:left w:val="none" w:sz="0" w:space="0" w:color="auto"/>
        <w:bottom w:val="none" w:sz="0" w:space="0" w:color="auto"/>
        <w:right w:val="none" w:sz="0" w:space="0" w:color="auto"/>
      </w:divBdr>
    </w:div>
    <w:div w:id="1330215668">
      <w:bodyDiv w:val="1"/>
      <w:marLeft w:val="0"/>
      <w:marRight w:val="0"/>
      <w:marTop w:val="0"/>
      <w:marBottom w:val="0"/>
      <w:divBdr>
        <w:top w:val="none" w:sz="0" w:space="0" w:color="auto"/>
        <w:left w:val="none" w:sz="0" w:space="0" w:color="auto"/>
        <w:bottom w:val="none" w:sz="0" w:space="0" w:color="auto"/>
        <w:right w:val="none" w:sz="0" w:space="0" w:color="auto"/>
      </w:divBdr>
    </w:div>
    <w:div w:id="1454789914">
      <w:bodyDiv w:val="1"/>
      <w:marLeft w:val="0"/>
      <w:marRight w:val="0"/>
      <w:marTop w:val="0"/>
      <w:marBottom w:val="0"/>
      <w:divBdr>
        <w:top w:val="none" w:sz="0" w:space="0" w:color="auto"/>
        <w:left w:val="none" w:sz="0" w:space="0" w:color="auto"/>
        <w:bottom w:val="none" w:sz="0" w:space="0" w:color="auto"/>
        <w:right w:val="none" w:sz="0" w:space="0" w:color="auto"/>
      </w:divBdr>
    </w:div>
    <w:div w:id="1460144746">
      <w:bodyDiv w:val="1"/>
      <w:marLeft w:val="0"/>
      <w:marRight w:val="0"/>
      <w:marTop w:val="0"/>
      <w:marBottom w:val="0"/>
      <w:divBdr>
        <w:top w:val="none" w:sz="0" w:space="0" w:color="auto"/>
        <w:left w:val="none" w:sz="0" w:space="0" w:color="auto"/>
        <w:bottom w:val="none" w:sz="0" w:space="0" w:color="auto"/>
        <w:right w:val="none" w:sz="0" w:space="0" w:color="auto"/>
      </w:divBdr>
      <w:divsChild>
        <w:div w:id="1944723894">
          <w:marLeft w:val="0"/>
          <w:marRight w:val="0"/>
          <w:marTop w:val="0"/>
          <w:marBottom w:val="0"/>
          <w:divBdr>
            <w:top w:val="none" w:sz="0" w:space="0" w:color="auto"/>
            <w:left w:val="none" w:sz="0" w:space="0" w:color="auto"/>
            <w:bottom w:val="none" w:sz="0" w:space="0" w:color="auto"/>
            <w:right w:val="none" w:sz="0" w:space="0" w:color="auto"/>
          </w:divBdr>
          <w:divsChild>
            <w:div w:id="1504976751">
              <w:marLeft w:val="0"/>
              <w:marRight w:val="0"/>
              <w:marTop w:val="0"/>
              <w:marBottom w:val="0"/>
              <w:divBdr>
                <w:top w:val="none" w:sz="0" w:space="0" w:color="auto"/>
                <w:left w:val="none" w:sz="0" w:space="0" w:color="auto"/>
                <w:bottom w:val="none" w:sz="0" w:space="0" w:color="auto"/>
                <w:right w:val="none" w:sz="0" w:space="0" w:color="auto"/>
              </w:divBdr>
              <w:divsChild>
                <w:div w:id="86391638">
                  <w:marLeft w:val="0"/>
                  <w:marRight w:val="0"/>
                  <w:marTop w:val="0"/>
                  <w:marBottom w:val="0"/>
                  <w:divBdr>
                    <w:top w:val="none" w:sz="0" w:space="0" w:color="auto"/>
                    <w:left w:val="none" w:sz="0" w:space="0" w:color="auto"/>
                    <w:bottom w:val="none" w:sz="0" w:space="0" w:color="auto"/>
                    <w:right w:val="none" w:sz="0" w:space="0" w:color="auto"/>
                  </w:divBdr>
                  <w:divsChild>
                    <w:div w:id="167866586">
                      <w:marLeft w:val="0"/>
                      <w:marRight w:val="0"/>
                      <w:marTop w:val="0"/>
                      <w:marBottom w:val="0"/>
                      <w:divBdr>
                        <w:top w:val="none" w:sz="0" w:space="0" w:color="auto"/>
                        <w:left w:val="none" w:sz="0" w:space="0" w:color="auto"/>
                        <w:bottom w:val="none" w:sz="0" w:space="0" w:color="auto"/>
                        <w:right w:val="none" w:sz="0" w:space="0" w:color="auto"/>
                      </w:divBdr>
                      <w:divsChild>
                        <w:div w:id="238709781">
                          <w:marLeft w:val="0"/>
                          <w:marRight w:val="0"/>
                          <w:marTop w:val="0"/>
                          <w:marBottom w:val="0"/>
                          <w:divBdr>
                            <w:top w:val="none" w:sz="0" w:space="0" w:color="auto"/>
                            <w:left w:val="none" w:sz="0" w:space="0" w:color="auto"/>
                            <w:bottom w:val="none" w:sz="0" w:space="0" w:color="auto"/>
                            <w:right w:val="none" w:sz="0" w:space="0" w:color="auto"/>
                          </w:divBdr>
                          <w:divsChild>
                            <w:div w:id="449322183">
                              <w:marLeft w:val="0"/>
                              <w:marRight w:val="0"/>
                              <w:marTop w:val="0"/>
                              <w:marBottom w:val="0"/>
                              <w:divBdr>
                                <w:top w:val="none" w:sz="0" w:space="0" w:color="auto"/>
                                <w:left w:val="none" w:sz="0" w:space="0" w:color="auto"/>
                                <w:bottom w:val="none" w:sz="0" w:space="0" w:color="auto"/>
                                <w:right w:val="none" w:sz="0" w:space="0" w:color="auto"/>
                              </w:divBdr>
                              <w:divsChild>
                                <w:div w:id="1850214101">
                                  <w:marLeft w:val="0"/>
                                  <w:marRight w:val="0"/>
                                  <w:marTop w:val="0"/>
                                  <w:marBottom w:val="0"/>
                                  <w:divBdr>
                                    <w:top w:val="none" w:sz="0" w:space="0" w:color="auto"/>
                                    <w:left w:val="none" w:sz="0" w:space="0" w:color="auto"/>
                                    <w:bottom w:val="none" w:sz="0" w:space="0" w:color="auto"/>
                                    <w:right w:val="none" w:sz="0" w:space="0" w:color="auto"/>
                                  </w:divBdr>
                                  <w:divsChild>
                                    <w:div w:id="676464286">
                                      <w:marLeft w:val="0"/>
                                      <w:marRight w:val="0"/>
                                      <w:marTop w:val="0"/>
                                      <w:marBottom w:val="0"/>
                                      <w:divBdr>
                                        <w:top w:val="none" w:sz="0" w:space="0" w:color="auto"/>
                                        <w:left w:val="none" w:sz="0" w:space="0" w:color="auto"/>
                                        <w:bottom w:val="none" w:sz="0" w:space="0" w:color="auto"/>
                                        <w:right w:val="none" w:sz="0" w:space="0" w:color="auto"/>
                                      </w:divBdr>
                                      <w:divsChild>
                                        <w:div w:id="675350810">
                                          <w:marLeft w:val="0"/>
                                          <w:marRight w:val="0"/>
                                          <w:marTop w:val="0"/>
                                          <w:marBottom w:val="0"/>
                                          <w:divBdr>
                                            <w:top w:val="none" w:sz="0" w:space="0" w:color="auto"/>
                                            <w:left w:val="none" w:sz="0" w:space="0" w:color="auto"/>
                                            <w:bottom w:val="none" w:sz="0" w:space="0" w:color="auto"/>
                                            <w:right w:val="none" w:sz="0" w:space="0" w:color="auto"/>
                                          </w:divBdr>
                                          <w:divsChild>
                                            <w:div w:id="530874331">
                                              <w:marLeft w:val="0"/>
                                              <w:marRight w:val="0"/>
                                              <w:marTop w:val="0"/>
                                              <w:marBottom w:val="0"/>
                                              <w:divBdr>
                                                <w:top w:val="none" w:sz="0" w:space="0" w:color="auto"/>
                                                <w:left w:val="none" w:sz="0" w:space="0" w:color="auto"/>
                                                <w:bottom w:val="none" w:sz="0" w:space="0" w:color="auto"/>
                                                <w:right w:val="none" w:sz="0" w:space="0" w:color="auto"/>
                                              </w:divBdr>
                                              <w:divsChild>
                                                <w:div w:id="1809661443">
                                                  <w:marLeft w:val="0"/>
                                                  <w:marRight w:val="0"/>
                                                  <w:marTop w:val="0"/>
                                                  <w:marBottom w:val="0"/>
                                                  <w:divBdr>
                                                    <w:top w:val="none" w:sz="0" w:space="0" w:color="auto"/>
                                                    <w:left w:val="none" w:sz="0" w:space="0" w:color="auto"/>
                                                    <w:bottom w:val="none" w:sz="0" w:space="0" w:color="auto"/>
                                                    <w:right w:val="none" w:sz="0" w:space="0" w:color="auto"/>
                                                  </w:divBdr>
                                                  <w:divsChild>
                                                    <w:div w:id="976295723">
                                                      <w:marLeft w:val="0"/>
                                                      <w:marRight w:val="0"/>
                                                      <w:marTop w:val="0"/>
                                                      <w:marBottom w:val="0"/>
                                                      <w:divBdr>
                                                        <w:top w:val="none" w:sz="0" w:space="0" w:color="auto"/>
                                                        <w:left w:val="none" w:sz="0" w:space="0" w:color="auto"/>
                                                        <w:bottom w:val="none" w:sz="0" w:space="0" w:color="auto"/>
                                                        <w:right w:val="none" w:sz="0" w:space="0" w:color="auto"/>
                                                      </w:divBdr>
                                                      <w:divsChild>
                                                        <w:div w:id="664018260">
                                                          <w:marLeft w:val="0"/>
                                                          <w:marRight w:val="0"/>
                                                          <w:marTop w:val="0"/>
                                                          <w:marBottom w:val="0"/>
                                                          <w:divBdr>
                                                            <w:top w:val="none" w:sz="0" w:space="0" w:color="auto"/>
                                                            <w:left w:val="none" w:sz="0" w:space="0" w:color="auto"/>
                                                            <w:bottom w:val="none" w:sz="0" w:space="0" w:color="auto"/>
                                                            <w:right w:val="none" w:sz="0" w:space="0" w:color="auto"/>
                                                          </w:divBdr>
                                                          <w:divsChild>
                                                            <w:div w:id="1060596241">
                                                              <w:marLeft w:val="0"/>
                                                              <w:marRight w:val="150"/>
                                                              <w:marTop w:val="0"/>
                                                              <w:marBottom w:val="150"/>
                                                              <w:divBdr>
                                                                <w:top w:val="none" w:sz="0" w:space="0" w:color="auto"/>
                                                                <w:left w:val="none" w:sz="0" w:space="0" w:color="auto"/>
                                                                <w:bottom w:val="none" w:sz="0" w:space="0" w:color="auto"/>
                                                                <w:right w:val="none" w:sz="0" w:space="0" w:color="auto"/>
                                                              </w:divBdr>
                                                              <w:divsChild>
                                                                <w:div w:id="375156385">
                                                                  <w:marLeft w:val="0"/>
                                                                  <w:marRight w:val="0"/>
                                                                  <w:marTop w:val="0"/>
                                                                  <w:marBottom w:val="0"/>
                                                                  <w:divBdr>
                                                                    <w:top w:val="none" w:sz="0" w:space="0" w:color="auto"/>
                                                                    <w:left w:val="none" w:sz="0" w:space="0" w:color="auto"/>
                                                                    <w:bottom w:val="none" w:sz="0" w:space="0" w:color="auto"/>
                                                                    <w:right w:val="none" w:sz="0" w:space="0" w:color="auto"/>
                                                                  </w:divBdr>
                                                                  <w:divsChild>
                                                                    <w:div w:id="2051831840">
                                                                      <w:marLeft w:val="0"/>
                                                                      <w:marRight w:val="0"/>
                                                                      <w:marTop w:val="0"/>
                                                                      <w:marBottom w:val="0"/>
                                                                      <w:divBdr>
                                                                        <w:top w:val="none" w:sz="0" w:space="0" w:color="auto"/>
                                                                        <w:left w:val="none" w:sz="0" w:space="0" w:color="auto"/>
                                                                        <w:bottom w:val="none" w:sz="0" w:space="0" w:color="auto"/>
                                                                        <w:right w:val="none" w:sz="0" w:space="0" w:color="auto"/>
                                                                      </w:divBdr>
                                                                      <w:divsChild>
                                                                        <w:div w:id="183441896">
                                                                          <w:marLeft w:val="0"/>
                                                                          <w:marRight w:val="0"/>
                                                                          <w:marTop w:val="0"/>
                                                                          <w:marBottom w:val="0"/>
                                                                          <w:divBdr>
                                                                            <w:top w:val="none" w:sz="0" w:space="0" w:color="auto"/>
                                                                            <w:left w:val="none" w:sz="0" w:space="0" w:color="auto"/>
                                                                            <w:bottom w:val="none" w:sz="0" w:space="0" w:color="auto"/>
                                                                            <w:right w:val="none" w:sz="0" w:space="0" w:color="auto"/>
                                                                          </w:divBdr>
                                                                          <w:divsChild>
                                                                            <w:div w:id="64300145">
                                                                              <w:marLeft w:val="0"/>
                                                                              <w:marRight w:val="0"/>
                                                                              <w:marTop w:val="0"/>
                                                                              <w:marBottom w:val="0"/>
                                                                              <w:divBdr>
                                                                                <w:top w:val="none" w:sz="0" w:space="0" w:color="auto"/>
                                                                                <w:left w:val="none" w:sz="0" w:space="0" w:color="auto"/>
                                                                                <w:bottom w:val="none" w:sz="0" w:space="0" w:color="auto"/>
                                                                                <w:right w:val="none" w:sz="0" w:space="0" w:color="auto"/>
                                                                              </w:divBdr>
                                                                              <w:divsChild>
                                                                                <w:div w:id="1311523374">
                                                                                  <w:marLeft w:val="0"/>
                                                                                  <w:marRight w:val="0"/>
                                                                                  <w:marTop w:val="0"/>
                                                                                  <w:marBottom w:val="0"/>
                                                                                  <w:divBdr>
                                                                                    <w:top w:val="none" w:sz="0" w:space="0" w:color="auto"/>
                                                                                    <w:left w:val="none" w:sz="0" w:space="0" w:color="auto"/>
                                                                                    <w:bottom w:val="none" w:sz="0" w:space="0" w:color="auto"/>
                                                                                    <w:right w:val="none" w:sz="0" w:space="0" w:color="auto"/>
                                                                                  </w:divBdr>
                                                                                </w:div>
                                                                                <w:div w:id="1764916586">
                                                                                  <w:marLeft w:val="0"/>
                                                                                  <w:marRight w:val="0"/>
                                                                                  <w:marTop w:val="0"/>
                                                                                  <w:marBottom w:val="0"/>
                                                                                  <w:divBdr>
                                                                                    <w:top w:val="none" w:sz="0" w:space="0" w:color="auto"/>
                                                                                    <w:left w:val="none" w:sz="0" w:space="0" w:color="auto"/>
                                                                                    <w:bottom w:val="none" w:sz="0" w:space="0" w:color="auto"/>
                                                                                    <w:right w:val="none" w:sz="0" w:space="0" w:color="auto"/>
                                                                                  </w:divBdr>
                                                                                </w:div>
                                                                                <w:div w:id="33695376">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 w:id="88888057">
                                                                                  <w:marLeft w:val="0"/>
                                                                                  <w:marRight w:val="0"/>
                                                                                  <w:marTop w:val="0"/>
                                                                                  <w:marBottom w:val="0"/>
                                                                                  <w:divBdr>
                                                                                    <w:top w:val="none" w:sz="0" w:space="0" w:color="auto"/>
                                                                                    <w:left w:val="none" w:sz="0" w:space="0" w:color="auto"/>
                                                                                    <w:bottom w:val="none" w:sz="0" w:space="0" w:color="auto"/>
                                                                                    <w:right w:val="none" w:sz="0" w:space="0" w:color="auto"/>
                                                                                  </w:divBdr>
                                                                                </w:div>
                                                                                <w:div w:id="1044330087">
                                                                                  <w:marLeft w:val="0"/>
                                                                                  <w:marRight w:val="0"/>
                                                                                  <w:marTop w:val="0"/>
                                                                                  <w:marBottom w:val="0"/>
                                                                                  <w:divBdr>
                                                                                    <w:top w:val="none" w:sz="0" w:space="0" w:color="auto"/>
                                                                                    <w:left w:val="none" w:sz="0" w:space="0" w:color="auto"/>
                                                                                    <w:bottom w:val="none" w:sz="0" w:space="0" w:color="auto"/>
                                                                                    <w:right w:val="none" w:sz="0" w:space="0" w:color="auto"/>
                                                                                  </w:divBdr>
                                                                                </w:div>
                                                                                <w:div w:id="949702091">
                                                                                  <w:marLeft w:val="0"/>
                                                                                  <w:marRight w:val="0"/>
                                                                                  <w:marTop w:val="0"/>
                                                                                  <w:marBottom w:val="0"/>
                                                                                  <w:divBdr>
                                                                                    <w:top w:val="none" w:sz="0" w:space="0" w:color="auto"/>
                                                                                    <w:left w:val="none" w:sz="0" w:space="0" w:color="auto"/>
                                                                                    <w:bottom w:val="none" w:sz="0" w:space="0" w:color="auto"/>
                                                                                    <w:right w:val="none" w:sz="0" w:space="0" w:color="auto"/>
                                                                                  </w:divBdr>
                                                                                </w:div>
                                                                                <w:div w:id="200560926">
                                                                                  <w:marLeft w:val="0"/>
                                                                                  <w:marRight w:val="0"/>
                                                                                  <w:marTop w:val="0"/>
                                                                                  <w:marBottom w:val="0"/>
                                                                                  <w:divBdr>
                                                                                    <w:top w:val="none" w:sz="0" w:space="0" w:color="auto"/>
                                                                                    <w:left w:val="none" w:sz="0" w:space="0" w:color="auto"/>
                                                                                    <w:bottom w:val="none" w:sz="0" w:space="0" w:color="auto"/>
                                                                                    <w:right w:val="none" w:sz="0" w:space="0" w:color="auto"/>
                                                                                  </w:divBdr>
                                                                                </w:div>
                                                                                <w:div w:id="4941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6113022">
      <w:bodyDiv w:val="1"/>
      <w:marLeft w:val="0"/>
      <w:marRight w:val="0"/>
      <w:marTop w:val="0"/>
      <w:marBottom w:val="0"/>
      <w:divBdr>
        <w:top w:val="none" w:sz="0" w:space="0" w:color="auto"/>
        <w:left w:val="none" w:sz="0" w:space="0" w:color="auto"/>
        <w:bottom w:val="none" w:sz="0" w:space="0" w:color="auto"/>
        <w:right w:val="none" w:sz="0" w:space="0" w:color="auto"/>
      </w:divBdr>
    </w:div>
    <w:div w:id="1853563516">
      <w:bodyDiv w:val="1"/>
      <w:marLeft w:val="0"/>
      <w:marRight w:val="0"/>
      <w:marTop w:val="0"/>
      <w:marBottom w:val="0"/>
      <w:divBdr>
        <w:top w:val="none" w:sz="0" w:space="0" w:color="auto"/>
        <w:left w:val="none" w:sz="0" w:space="0" w:color="auto"/>
        <w:bottom w:val="none" w:sz="0" w:space="0" w:color="auto"/>
        <w:right w:val="none" w:sz="0" w:space="0" w:color="auto"/>
      </w:divBdr>
    </w:div>
    <w:div w:id="1918052079">
      <w:bodyDiv w:val="1"/>
      <w:marLeft w:val="0"/>
      <w:marRight w:val="0"/>
      <w:marTop w:val="0"/>
      <w:marBottom w:val="0"/>
      <w:divBdr>
        <w:top w:val="none" w:sz="0" w:space="0" w:color="auto"/>
        <w:left w:val="none" w:sz="0" w:space="0" w:color="auto"/>
        <w:bottom w:val="none" w:sz="0" w:space="0" w:color="auto"/>
        <w:right w:val="none" w:sz="0" w:space="0" w:color="auto"/>
      </w:divBdr>
      <w:divsChild>
        <w:div w:id="721367480">
          <w:marLeft w:val="0"/>
          <w:marRight w:val="0"/>
          <w:marTop w:val="0"/>
          <w:marBottom w:val="0"/>
          <w:divBdr>
            <w:top w:val="none" w:sz="0" w:space="0" w:color="auto"/>
            <w:left w:val="none" w:sz="0" w:space="0" w:color="auto"/>
            <w:bottom w:val="none" w:sz="0" w:space="0" w:color="auto"/>
            <w:right w:val="none" w:sz="0" w:space="0" w:color="auto"/>
          </w:divBdr>
          <w:divsChild>
            <w:div w:id="1489858295">
              <w:marLeft w:val="0"/>
              <w:marRight w:val="0"/>
              <w:marTop w:val="0"/>
              <w:marBottom w:val="0"/>
              <w:divBdr>
                <w:top w:val="none" w:sz="0" w:space="0" w:color="auto"/>
                <w:left w:val="none" w:sz="0" w:space="0" w:color="auto"/>
                <w:bottom w:val="none" w:sz="0" w:space="0" w:color="auto"/>
                <w:right w:val="none" w:sz="0" w:space="0" w:color="auto"/>
              </w:divBdr>
              <w:divsChild>
                <w:div w:id="95296746">
                  <w:marLeft w:val="0"/>
                  <w:marRight w:val="0"/>
                  <w:marTop w:val="0"/>
                  <w:marBottom w:val="0"/>
                  <w:divBdr>
                    <w:top w:val="none" w:sz="0" w:space="0" w:color="auto"/>
                    <w:left w:val="none" w:sz="0" w:space="0" w:color="auto"/>
                    <w:bottom w:val="none" w:sz="0" w:space="0" w:color="auto"/>
                    <w:right w:val="none" w:sz="0" w:space="0" w:color="auto"/>
                  </w:divBdr>
                  <w:divsChild>
                    <w:div w:id="2121678762">
                      <w:marLeft w:val="0"/>
                      <w:marRight w:val="0"/>
                      <w:marTop w:val="0"/>
                      <w:marBottom w:val="0"/>
                      <w:divBdr>
                        <w:top w:val="none" w:sz="0" w:space="0" w:color="auto"/>
                        <w:left w:val="none" w:sz="0" w:space="0" w:color="auto"/>
                        <w:bottom w:val="none" w:sz="0" w:space="0" w:color="auto"/>
                        <w:right w:val="none" w:sz="0" w:space="0" w:color="auto"/>
                      </w:divBdr>
                      <w:divsChild>
                        <w:div w:id="1962607893">
                          <w:marLeft w:val="0"/>
                          <w:marRight w:val="0"/>
                          <w:marTop w:val="0"/>
                          <w:marBottom w:val="0"/>
                          <w:divBdr>
                            <w:top w:val="none" w:sz="0" w:space="0" w:color="auto"/>
                            <w:left w:val="none" w:sz="0" w:space="0" w:color="auto"/>
                            <w:bottom w:val="none" w:sz="0" w:space="0" w:color="auto"/>
                            <w:right w:val="none" w:sz="0" w:space="0" w:color="auto"/>
                          </w:divBdr>
                          <w:divsChild>
                            <w:div w:id="266499110">
                              <w:marLeft w:val="0"/>
                              <w:marRight w:val="0"/>
                              <w:marTop w:val="0"/>
                              <w:marBottom w:val="0"/>
                              <w:divBdr>
                                <w:top w:val="none" w:sz="0" w:space="0" w:color="auto"/>
                                <w:left w:val="none" w:sz="0" w:space="0" w:color="auto"/>
                                <w:bottom w:val="none" w:sz="0" w:space="0" w:color="auto"/>
                                <w:right w:val="none" w:sz="0" w:space="0" w:color="auto"/>
                              </w:divBdr>
                              <w:divsChild>
                                <w:div w:id="463693531">
                                  <w:marLeft w:val="0"/>
                                  <w:marRight w:val="0"/>
                                  <w:marTop w:val="0"/>
                                  <w:marBottom w:val="0"/>
                                  <w:divBdr>
                                    <w:top w:val="none" w:sz="0" w:space="0" w:color="auto"/>
                                    <w:left w:val="none" w:sz="0" w:space="0" w:color="auto"/>
                                    <w:bottom w:val="none" w:sz="0" w:space="0" w:color="auto"/>
                                    <w:right w:val="none" w:sz="0" w:space="0" w:color="auto"/>
                                  </w:divBdr>
                                  <w:divsChild>
                                    <w:div w:id="1349675713">
                                      <w:marLeft w:val="0"/>
                                      <w:marRight w:val="0"/>
                                      <w:marTop w:val="0"/>
                                      <w:marBottom w:val="0"/>
                                      <w:divBdr>
                                        <w:top w:val="none" w:sz="0" w:space="0" w:color="auto"/>
                                        <w:left w:val="none" w:sz="0" w:space="0" w:color="auto"/>
                                        <w:bottom w:val="none" w:sz="0" w:space="0" w:color="auto"/>
                                        <w:right w:val="none" w:sz="0" w:space="0" w:color="auto"/>
                                      </w:divBdr>
                                      <w:divsChild>
                                        <w:div w:id="1676109793">
                                          <w:marLeft w:val="0"/>
                                          <w:marRight w:val="0"/>
                                          <w:marTop w:val="0"/>
                                          <w:marBottom w:val="0"/>
                                          <w:divBdr>
                                            <w:top w:val="none" w:sz="0" w:space="0" w:color="auto"/>
                                            <w:left w:val="none" w:sz="0" w:space="0" w:color="auto"/>
                                            <w:bottom w:val="none" w:sz="0" w:space="0" w:color="auto"/>
                                            <w:right w:val="none" w:sz="0" w:space="0" w:color="auto"/>
                                          </w:divBdr>
                                          <w:divsChild>
                                            <w:div w:id="173106859">
                                              <w:marLeft w:val="0"/>
                                              <w:marRight w:val="0"/>
                                              <w:marTop w:val="0"/>
                                              <w:marBottom w:val="0"/>
                                              <w:divBdr>
                                                <w:top w:val="none" w:sz="0" w:space="0" w:color="auto"/>
                                                <w:left w:val="none" w:sz="0" w:space="0" w:color="auto"/>
                                                <w:bottom w:val="none" w:sz="0" w:space="0" w:color="auto"/>
                                                <w:right w:val="none" w:sz="0" w:space="0" w:color="auto"/>
                                              </w:divBdr>
                                              <w:divsChild>
                                                <w:div w:id="1445686066">
                                                  <w:marLeft w:val="0"/>
                                                  <w:marRight w:val="0"/>
                                                  <w:marTop w:val="0"/>
                                                  <w:marBottom w:val="0"/>
                                                  <w:divBdr>
                                                    <w:top w:val="none" w:sz="0" w:space="0" w:color="auto"/>
                                                    <w:left w:val="none" w:sz="0" w:space="0" w:color="auto"/>
                                                    <w:bottom w:val="none" w:sz="0" w:space="0" w:color="auto"/>
                                                    <w:right w:val="none" w:sz="0" w:space="0" w:color="auto"/>
                                                  </w:divBdr>
                                                  <w:divsChild>
                                                    <w:div w:id="1271359277">
                                                      <w:marLeft w:val="0"/>
                                                      <w:marRight w:val="0"/>
                                                      <w:marTop w:val="0"/>
                                                      <w:marBottom w:val="0"/>
                                                      <w:divBdr>
                                                        <w:top w:val="none" w:sz="0" w:space="0" w:color="auto"/>
                                                        <w:left w:val="none" w:sz="0" w:space="0" w:color="auto"/>
                                                        <w:bottom w:val="none" w:sz="0" w:space="0" w:color="auto"/>
                                                        <w:right w:val="none" w:sz="0" w:space="0" w:color="auto"/>
                                                      </w:divBdr>
                                                      <w:divsChild>
                                                        <w:div w:id="964459347">
                                                          <w:marLeft w:val="0"/>
                                                          <w:marRight w:val="0"/>
                                                          <w:marTop w:val="0"/>
                                                          <w:marBottom w:val="0"/>
                                                          <w:divBdr>
                                                            <w:top w:val="none" w:sz="0" w:space="0" w:color="auto"/>
                                                            <w:left w:val="none" w:sz="0" w:space="0" w:color="auto"/>
                                                            <w:bottom w:val="none" w:sz="0" w:space="0" w:color="auto"/>
                                                            <w:right w:val="none" w:sz="0" w:space="0" w:color="auto"/>
                                                          </w:divBdr>
                                                          <w:divsChild>
                                                            <w:div w:id="1283462063">
                                                              <w:marLeft w:val="0"/>
                                                              <w:marRight w:val="150"/>
                                                              <w:marTop w:val="0"/>
                                                              <w:marBottom w:val="150"/>
                                                              <w:divBdr>
                                                                <w:top w:val="none" w:sz="0" w:space="0" w:color="auto"/>
                                                                <w:left w:val="none" w:sz="0" w:space="0" w:color="auto"/>
                                                                <w:bottom w:val="none" w:sz="0" w:space="0" w:color="auto"/>
                                                                <w:right w:val="none" w:sz="0" w:space="0" w:color="auto"/>
                                                              </w:divBdr>
                                                              <w:divsChild>
                                                                <w:div w:id="1622416908">
                                                                  <w:marLeft w:val="0"/>
                                                                  <w:marRight w:val="0"/>
                                                                  <w:marTop w:val="0"/>
                                                                  <w:marBottom w:val="0"/>
                                                                  <w:divBdr>
                                                                    <w:top w:val="none" w:sz="0" w:space="0" w:color="auto"/>
                                                                    <w:left w:val="none" w:sz="0" w:space="0" w:color="auto"/>
                                                                    <w:bottom w:val="none" w:sz="0" w:space="0" w:color="auto"/>
                                                                    <w:right w:val="none" w:sz="0" w:space="0" w:color="auto"/>
                                                                  </w:divBdr>
                                                                  <w:divsChild>
                                                                    <w:div w:id="607741168">
                                                                      <w:marLeft w:val="0"/>
                                                                      <w:marRight w:val="0"/>
                                                                      <w:marTop w:val="0"/>
                                                                      <w:marBottom w:val="0"/>
                                                                      <w:divBdr>
                                                                        <w:top w:val="none" w:sz="0" w:space="0" w:color="auto"/>
                                                                        <w:left w:val="none" w:sz="0" w:space="0" w:color="auto"/>
                                                                        <w:bottom w:val="none" w:sz="0" w:space="0" w:color="auto"/>
                                                                        <w:right w:val="none" w:sz="0" w:space="0" w:color="auto"/>
                                                                      </w:divBdr>
                                                                      <w:divsChild>
                                                                        <w:div w:id="1797068339">
                                                                          <w:marLeft w:val="0"/>
                                                                          <w:marRight w:val="0"/>
                                                                          <w:marTop w:val="0"/>
                                                                          <w:marBottom w:val="0"/>
                                                                          <w:divBdr>
                                                                            <w:top w:val="none" w:sz="0" w:space="0" w:color="auto"/>
                                                                            <w:left w:val="none" w:sz="0" w:space="0" w:color="auto"/>
                                                                            <w:bottom w:val="none" w:sz="0" w:space="0" w:color="auto"/>
                                                                            <w:right w:val="none" w:sz="0" w:space="0" w:color="auto"/>
                                                                          </w:divBdr>
                                                                          <w:divsChild>
                                                                            <w:div w:id="651715270">
                                                                              <w:marLeft w:val="0"/>
                                                                              <w:marRight w:val="0"/>
                                                                              <w:marTop w:val="0"/>
                                                                              <w:marBottom w:val="0"/>
                                                                              <w:divBdr>
                                                                                <w:top w:val="none" w:sz="0" w:space="0" w:color="auto"/>
                                                                                <w:left w:val="none" w:sz="0" w:space="0" w:color="auto"/>
                                                                                <w:bottom w:val="none" w:sz="0" w:space="0" w:color="auto"/>
                                                                                <w:right w:val="none" w:sz="0" w:space="0" w:color="auto"/>
                                                                              </w:divBdr>
                                                                              <w:divsChild>
                                                                                <w:div w:id="1425767214">
                                                                                  <w:marLeft w:val="0"/>
                                                                                  <w:marRight w:val="0"/>
                                                                                  <w:marTop w:val="0"/>
                                                                                  <w:marBottom w:val="0"/>
                                                                                  <w:divBdr>
                                                                                    <w:top w:val="none" w:sz="0" w:space="0" w:color="auto"/>
                                                                                    <w:left w:val="none" w:sz="0" w:space="0" w:color="auto"/>
                                                                                    <w:bottom w:val="none" w:sz="0" w:space="0" w:color="auto"/>
                                                                                    <w:right w:val="none" w:sz="0" w:space="0" w:color="auto"/>
                                                                                  </w:divBdr>
                                                                                </w:div>
                                                                                <w:div w:id="1121261881">
                                                                                  <w:marLeft w:val="0"/>
                                                                                  <w:marRight w:val="0"/>
                                                                                  <w:marTop w:val="0"/>
                                                                                  <w:marBottom w:val="0"/>
                                                                                  <w:divBdr>
                                                                                    <w:top w:val="none" w:sz="0" w:space="0" w:color="auto"/>
                                                                                    <w:left w:val="none" w:sz="0" w:space="0" w:color="auto"/>
                                                                                    <w:bottom w:val="none" w:sz="0" w:space="0" w:color="auto"/>
                                                                                    <w:right w:val="none" w:sz="0" w:space="0" w:color="auto"/>
                                                                                  </w:divBdr>
                                                                                </w:div>
                                                                                <w:div w:id="1039666646">
                                                                                  <w:marLeft w:val="0"/>
                                                                                  <w:marRight w:val="0"/>
                                                                                  <w:marTop w:val="0"/>
                                                                                  <w:marBottom w:val="0"/>
                                                                                  <w:divBdr>
                                                                                    <w:top w:val="none" w:sz="0" w:space="0" w:color="auto"/>
                                                                                    <w:left w:val="none" w:sz="0" w:space="0" w:color="auto"/>
                                                                                    <w:bottom w:val="none" w:sz="0" w:space="0" w:color="auto"/>
                                                                                    <w:right w:val="none" w:sz="0" w:space="0" w:color="auto"/>
                                                                                  </w:divBdr>
                                                                                </w:div>
                                                                                <w:div w:id="1253391539">
                                                                                  <w:marLeft w:val="0"/>
                                                                                  <w:marRight w:val="0"/>
                                                                                  <w:marTop w:val="0"/>
                                                                                  <w:marBottom w:val="0"/>
                                                                                  <w:divBdr>
                                                                                    <w:top w:val="none" w:sz="0" w:space="0" w:color="auto"/>
                                                                                    <w:left w:val="none" w:sz="0" w:space="0" w:color="auto"/>
                                                                                    <w:bottom w:val="none" w:sz="0" w:space="0" w:color="auto"/>
                                                                                    <w:right w:val="none" w:sz="0" w:space="0" w:color="auto"/>
                                                                                  </w:divBdr>
                                                                                </w:div>
                                                                                <w:div w:id="880673256">
                                                                                  <w:marLeft w:val="0"/>
                                                                                  <w:marRight w:val="0"/>
                                                                                  <w:marTop w:val="0"/>
                                                                                  <w:marBottom w:val="0"/>
                                                                                  <w:divBdr>
                                                                                    <w:top w:val="none" w:sz="0" w:space="0" w:color="auto"/>
                                                                                    <w:left w:val="none" w:sz="0" w:space="0" w:color="auto"/>
                                                                                    <w:bottom w:val="none" w:sz="0" w:space="0" w:color="auto"/>
                                                                                    <w:right w:val="none" w:sz="0" w:space="0" w:color="auto"/>
                                                                                  </w:divBdr>
                                                                                </w:div>
                                                                                <w:div w:id="801582917">
                                                                                  <w:marLeft w:val="0"/>
                                                                                  <w:marRight w:val="0"/>
                                                                                  <w:marTop w:val="0"/>
                                                                                  <w:marBottom w:val="0"/>
                                                                                  <w:divBdr>
                                                                                    <w:top w:val="none" w:sz="0" w:space="0" w:color="auto"/>
                                                                                    <w:left w:val="none" w:sz="0" w:space="0" w:color="auto"/>
                                                                                    <w:bottom w:val="none" w:sz="0" w:space="0" w:color="auto"/>
                                                                                    <w:right w:val="none" w:sz="0" w:space="0" w:color="auto"/>
                                                                                  </w:divBdr>
                                                                                </w:div>
                                                                                <w:div w:id="70126409">
                                                                                  <w:marLeft w:val="0"/>
                                                                                  <w:marRight w:val="0"/>
                                                                                  <w:marTop w:val="0"/>
                                                                                  <w:marBottom w:val="0"/>
                                                                                  <w:divBdr>
                                                                                    <w:top w:val="none" w:sz="0" w:space="0" w:color="auto"/>
                                                                                    <w:left w:val="none" w:sz="0" w:space="0" w:color="auto"/>
                                                                                    <w:bottom w:val="none" w:sz="0" w:space="0" w:color="auto"/>
                                                                                    <w:right w:val="none" w:sz="0" w:space="0" w:color="auto"/>
                                                                                  </w:divBdr>
                                                                                </w:div>
                                                                                <w:div w:id="1870096936">
                                                                                  <w:marLeft w:val="0"/>
                                                                                  <w:marRight w:val="0"/>
                                                                                  <w:marTop w:val="0"/>
                                                                                  <w:marBottom w:val="0"/>
                                                                                  <w:divBdr>
                                                                                    <w:top w:val="none" w:sz="0" w:space="0" w:color="auto"/>
                                                                                    <w:left w:val="none" w:sz="0" w:space="0" w:color="auto"/>
                                                                                    <w:bottom w:val="none" w:sz="0" w:space="0" w:color="auto"/>
                                                                                    <w:right w:val="none" w:sz="0" w:space="0" w:color="auto"/>
                                                                                  </w:divBdr>
                                                                                </w:div>
                                                                                <w:div w:id="974528458">
                                                                                  <w:marLeft w:val="0"/>
                                                                                  <w:marRight w:val="0"/>
                                                                                  <w:marTop w:val="0"/>
                                                                                  <w:marBottom w:val="0"/>
                                                                                  <w:divBdr>
                                                                                    <w:top w:val="none" w:sz="0" w:space="0" w:color="auto"/>
                                                                                    <w:left w:val="none" w:sz="0" w:space="0" w:color="auto"/>
                                                                                    <w:bottom w:val="none" w:sz="0" w:space="0" w:color="auto"/>
                                                                                    <w:right w:val="none" w:sz="0" w:space="0" w:color="auto"/>
                                                                                  </w:divBdr>
                                                                                </w:div>
                                                                                <w:div w:id="319162372">
                                                                                  <w:marLeft w:val="0"/>
                                                                                  <w:marRight w:val="0"/>
                                                                                  <w:marTop w:val="0"/>
                                                                                  <w:marBottom w:val="0"/>
                                                                                  <w:divBdr>
                                                                                    <w:top w:val="none" w:sz="0" w:space="0" w:color="auto"/>
                                                                                    <w:left w:val="none" w:sz="0" w:space="0" w:color="auto"/>
                                                                                    <w:bottom w:val="none" w:sz="0" w:space="0" w:color="auto"/>
                                                                                    <w:right w:val="none" w:sz="0" w:space="0" w:color="auto"/>
                                                                                  </w:divBdr>
                                                                                </w:div>
                                                                                <w:div w:id="374699574">
                                                                                  <w:marLeft w:val="0"/>
                                                                                  <w:marRight w:val="0"/>
                                                                                  <w:marTop w:val="0"/>
                                                                                  <w:marBottom w:val="0"/>
                                                                                  <w:divBdr>
                                                                                    <w:top w:val="none" w:sz="0" w:space="0" w:color="auto"/>
                                                                                    <w:left w:val="none" w:sz="0" w:space="0" w:color="auto"/>
                                                                                    <w:bottom w:val="none" w:sz="0" w:space="0" w:color="auto"/>
                                                                                    <w:right w:val="none" w:sz="0" w:space="0" w:color="auto"/>
                                                                                  </w:divBdr>
                                                                                </w:div>
                                                                                <w:div w:id="751392405">
                                                                                  <w:marLeft w:val="0"/>
                                                                                  <w:marRight w:val="0"/>
                                                                                  <w:marTop w:val="0"/>
                                                                                  <w:marBottom w:val="0"/>
                                                                                  <w:divBdr>
                                                                                    <w:top w:val="none" w:sz="0" w:space="0" w:color="auto"/>
                                                                                    <w:left w:val="none" w:sz="0" w:space="0" w:color="auto"/>
                                                                                    <w:bottom w:val="none" w:sz="0" w:space="0" w:color="auto"/>
                                                                                    <w:right w:val="none" w:sz="0" w:space="0" w:color="auto"/>
                                                                                  </w:divBdr>
                                                                                </w:div>
                                                                                <w:div w:id="556011064">
                                                                                  <w:marLeft w:val="0"/>
                                                                                  <w:marRight w:val="0"/>
                                                                                  <w:marTop w:val="0"/>
                                                                                  <w:marBottom w:val="0"/>
                                                                                  <w:divBdr>
                                                                                    <w:top w:val="none" w:sz="0" w:space="0" w:color="auto"/>
                                                                                    <w:left w:val="none" w:sz="0" w:space="0" w:color="auto"/>
                                                                                    <w:bottom w:val="none" w:sz="0" w:space="0" w:color="auto"/>
                                                                                    <w:right w:val="none" w:sz="0" w:space="0" w:color="auto"/>
                                                                                  </w:divBdr>
                                                                                </w:div>
                                                                                <w:div w:id="189414886">
                                                                                  <w:marLeft w:val="0"/>
                                                                                  <w:marRight w:val="0"/>
                                                                                  <w:marTop w:val="0"/>
                                                                                  <w:marBottom w:val="0"/>
                                                                                  <w:divBdr>
                                                                                    <w:top w:val="none" w:sz="0" w:space="0" w:color="auto"/>
                                                                                    <w:left w:val="none" w:sz="0" w:space="0" w:color="auto"/>
                                                                                    <w:bottom w:val="none" w:sz="0" w:space="0" w:color="auto"/>
                                                                                    <w:right w:val="none" w:sz="0" w:space="0" w:color="auto"/>
                                                                                  </w:divBdr>
                                                                                </w:div>
                                                                                <w:div w:id="1195920723">
                                                                                  <w:marLeft w:val="0"/>
                                                                                  <w:marRight w:val="0"/>
                                                                                  <w:marTop w:val="0"/>
                                                                                  <w:marBottom w:val="0"/>
                                                                                  <w:divBdr>
                                                                                    <w:top w:val="none" w:sz="0" w:space="0" w:color="auto"/>
                                                                                    <w:left w:val="none" w:sz="0" w:space="0" w:color="auto"/>
                                                                                    <w:bottom w:val="none" w:sz="0" w:space="0" w:color="auto"/>
                                                                                    <w:right w:val="none" w:sz="0" w:space="0" w:color="auto"/>
                                                                                  </w:divBdr>
                                                                                </w:div>
                                                                                <w:div w:id="184949888">
                                                                                  <w:marLeft w:val="0"/>
                                                                                  <w:marRight w:val="0"/>
                                                                                  <w:marTop w:val="0"/>
                                                                                  <w:marBottom w:val="0"/>
                                                                                  <w:divBdr>
                                                                                    <w:top w:val="none" w:sz="0" w:space="0" w:color="auto"/>
                                                                                    <w:left w:val="none" w:sz="0" w:space="0" w:color="auto"/>
                                                                                    <w:bottom w:val="none" w:sz="0" w:space="0" w:color="auto"/>
                                                                                    <w:right w:val="none" w:sz="0" w:space="0" w:color="auto"/>
                                                                                  </w:divBdr>
                                                                                </w:div>
                                                                                <w:div w:id="1571964601">
                                                                                  <w:marLeft w:val="0"/>
                                                                                  <w:marRight w:val="0"/>
                                                                                  <w:marTop w:val="0"/>
                                                                                  <w:marBottom w:val="0"/>
                                                                                  <w:divBdr>
                                                                                    <w:top w:val="none" w:sz="0" w:space="0" w:color="auto"/>
                                                                                    <w:left w:val="none" w:sz="0" w:space="0" w:color="auto"/>
                                                                                    <w:bottom w:val="none" w:sz="0" w:space="0" w:color="auto"/>
                                                                                    <w:right w:val="none" w:sz="0" w:space="0" w:color="auto"/>
                                                                                  </w:divBdr>
                                                                                </w:div>
                                                                                <w:div w:id="1247615091">
                                                                                  <w:marLeft w:val="0"/>
                                                                                  <w:marRight w:val="0"/>
                                                                                  <w:marTop w:val="0"/>
                                                                                  <w:marBottom w:val="0"/>
                                                                                  <w:divBdr>
                                                                                    <w:top w:val="none" w:sz="0" w:space="0" w:color="auto"/>
                                                                                    <w:left w:val="none" w:sz="0" w:space="0" w:color="auto"/>
                                                                                    <w:bottom w:val="none" w:sz="0" w:space="0" w:color="auto"/>
                                                                                    <w:right w:val="none" w:sz="0" w:space="0" w:color="auto"/>
                                                                                  </w:divBdr>
                                                                                </w:div>
                                                                                <w:div w:id="1968507323">
                                                                                  <w:marLeft w:val="0"/>
                                                                                  <w:marRight w:val="0"/>
                                                                                  <w:marTop w:val="0"/>
                                                                                  <w:marBottom w:val="0"/>
                                                                                  <w:divBdr>
                                                                                    <w:top w:val="none" w:sz="0" w:space="0" w:color="auto"/>
                                                                                    <w:left w:val="none" w:sz="0" w:space="0" w:color="auto"/>
                                                                                    <w:bottom w:val="none" w:sz="0" w:space="0" w:color="auto"/>
                                                                                    <w:right w:val="none" w:sz="0" w:space="0" w:color="auto"/>
                                                                                  </w:divBdr>
                                                                                </w:div>
                                                                                <w:div w:id="16232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package" Target="embeddings/Microsoft_Excel_Worksheet1.xlsx"/><Relationship Id="rId26" Type="http://schemas.openxmlformats.org/officeDocument/2006/relationships/package" Target="embeddings/Microsoft_Excel_Worksheet5.xlsx"/><Relationship Id="rId39"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package" Target="embeddings/Microsoft_Excel_Worksheet9.xlsx"/><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Excel_Worksheet11.xlsx"/><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package" Target="embeddings/Microsoft_Excel_Worksheet2.xlsx"/><Relationship Id="rId29" Type="http://schemas.openxmlformats.org/officeDocument/2006/relationships/image" Target="media/image8.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Excel_Worksheet4.xlsx"/><Relationship Id="rId32" Type="http://schemas.openxmlformats.org/officeDocument/2006/relationships/package" Target="embeddings/Microsoft_Excel_Worksheet8.xlsx"/><Relationship Id="rId37" Type="http://schemas.openxmlformats.org/officeDocument/2006/relationships/image" Target="media/image12.emf"/><Relationship Id="rId40"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emf"/><Relationship Id="rId28" Type="http://schemas.openxmlformats.org/officeDocument/2006/relationships/package" Target="embeddings/Microsoft_Excel_Worksheet6.xlsx"/><Relationship Id="rId36" Type="http://schemas.openxmlformats.org/officeDocument/2006/relationships/package" Target="embeddings/Microsoft_Excel_Worksheet10.xlsx"/><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Excel_Worksheet3.xlsx"/><Relationship Id="rId27" Type="http://schemas.openxmlformats.org/officeDocument/2006/relationships/image" Target="media/image7.emf"/><Relationship Id="rId30" Type="http://schemas.openxmlformats.org/officeDocument/2006/relationships/package" Target="embeddings/Microsoft_Excel_Worksheet7.xlsx"/><Relationship Id="rId35"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3B78-CCA1-48F7-88CD-1747AABF4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78FC1756.dotm</Template>
  <TotalTime>0</TotalTime>
  <Pages>9</Pages>
  <Words>2005</Words>
  <Characters>13669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15643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Schädler Beat</cp:lastModifiedBy>
  <cp:revision>3</cp:revision>
  <cp:lastPrinted>2015-11-09T14:25:00Z</cp:lastPrinted>
  <dcterms:created xsi:type="dcterms:W3CDTF">2015-12-17T12:09:00Z</dcterms:created>
  <dcterms:modified xsi:type="dcterms:W3CDTF">2015-12-17T13:39:00Z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