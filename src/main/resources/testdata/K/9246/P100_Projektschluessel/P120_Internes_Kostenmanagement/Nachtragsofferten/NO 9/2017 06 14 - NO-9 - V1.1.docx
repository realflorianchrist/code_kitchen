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rsidP="001E7EE0">
      <w:pPr>
        <w:pStyle w:val="Kommentartext"/>
        <w:tabs>
          <w:tab w:val="center" w:pos="4819"/>
          <w:tab w:val="right" w:pos="9071"/>
        </w:tabs>
        <w:spacing w:before="240"/>
        <w:jc w:val="left"/>
        <w:outlineLvl w:val="0"/>
        <w:rPr>
          <w:noProof/>
          <w:lang w:val="de-DE"/>
        </w:rPr>
      </w:pPr>
    </w:p>
    <w:p w:rsidR="00DE433A" w:rsidRDefault="00DE433A" w:rsidP="001E7EE0">
      <w:pPr>
        <w:tabs>
          <w:tab w:val="center" w:pos="4819"/>
          <w:tab w:val="right" w:pos="9071"/>
        </w:tabs>
        <w:spacing w:before="12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p w:rsidR="00E30873" w:rsidRDefault="00E30873" w:rsidP="00E30873">
      <w:pPr>
        <w:tabs>
          <w:tab w:val="center" w:pos="4819"/>
          <w:tab w:val="right" w:pos="9071"/>
        </w:tabs>
        <w:spacing w:before="1100"/>
        <w:jc w:val="left"/>
        <w:sectPr w:rsidR="00E30873">
          <w:headerReference w:type="default" r:id="rId13"/>
          <w:footerReference w:type="default" r:id="rId14"/>
          <w:headerReference w:type="first" r:id="rId15"/>
          <w:footerReference w:type="first" r:id="rId16"/>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E30873" w:rsidRPr="0001398F" w:rsidTr="00690E1C">
        <w:trPr>
          <w:trHeight w:hRule="exact" w:val="1926"/>
        </w:trPr>
        <w:tc>
          <w:tcPr>
            <w:tcW w:w="4820" w:type="dxa"/>
          </w:tcPr>
          <w:p w:rsidR="00E30873" w:rsidRPr="0001398F" w:rsidRDefault="00E30873" w:rsidP="00690E1C">
            <w:pPr>
              <w:tabs>
                <w:tab w:val="center" w:pos="4819"/>
                <w:tab w:val="right" w:pos="9071"/>
              </w:tabs>
              <w:jc w:val="left"/>
              <w:rPr>
                <w:szCs w:val="22"/>
              </w:rPr>
            </w:pPr>
            <w:r w:rsidRPr="0001398F">
              <w:rPr>
                <w:szCs w:val="22"/>
              </w:rPr>
              <w:lastRenderedPageBreak/>
              <w:t>Bundesamt für Strassen (ASTRA)</w:t>
            </w:r>
          </w:p>
          <w:p w:rsidR="00E30873" w:rsidRPr="0001398F" w:rsidRDefault="00E30873" w:rsidP="00690E1C">
            <w:pPr>
              <w:tabs>
                <w:tab w:val="center" w:pos="4819"/>
                <w:tab w:val="right" w:pos="9071"/>
              </w:tabs>
              <w:jc w:val="left"/>
              <w:rPr>
                <w:szCs w:val="22"/>
              </w:rPr>
            </w:pPr>
            <w:r w:rsidRPr="0001398F">
              <w:rPr>
                <w:szCs w:val="22"/>
              </w:rPr>
              <w:t>Filiale Zofingen</w:t>
            </w:r>
          </w:p>
          <w:p w:rsidR="00E30873" w:rsidRPr="0001398F" w:rsidRDefault="00E30873" w:rsidP="00690E1C">
            <w:pPr>
              <w:tabs>
                <w:tab w:val="center" w:pos="4819"/>
                <w:tab w:val="right" w:pos="9071"/>
              </w:tabs>
              <w:jc w:val="left"/>
              <w:rPr>
                <w:szCs w:val="22"/>
              </w:rPr>
            </w:pPr>
            <w:r w:rsidRPr="0001398F">
              <w:rPr>
                <w:szCs w:val="22"/>
              </w:rPr>
              <w:t>Herr Hanspeter Hofmann</w:t>
            </w:r>
          </w:p>
          <w:p w:rsidR="00E30873" w:rsidRPr="0001398F" w:rsidRDefault="00E30873" w:rsidP="00690E1C">
            <w:pPr>
              <w:tabs>
                <w:tab w:val="center" w:pos="4819"/>
                <w:tab w:val="right" w:pos="9071"/>
              </w:tabs>
              <w:jc w:val="left"/>
              <w:rPr>
                <w:szCs w:val="22"/>
              </w:rPr>
            </w:pPr>
            <w:r w:rsidRPr="0001398F">
              <w:rPr>
                <w:szCs w:val="22"/>
              </w:rPr>
              <w:t>Brühlstrasse 3</w:t>
            </w:r>
          </w:p>
          <w:p w:rsidR="00E30873" w:rsidRPr="0001398F" w:rsidRDefault="00E30873" w:rsidP="00690E1C">
            <w:pPr>
              <w:tabs>
                <w:tab w:val="center" w:pos="4819"/>
                <w:tab w:val="right" w:pos="9071"/>
              </w:tabs>
              <w:jc w:val="left"/>
            </w:pPr>
            <w:r w:rsidRPr="0001398F">
              <w:rPr>
                <w:szCs w:val="22"/>
              </w:rPr>
              <w:t>4800 Zofingen</w:t>
            </w:r>
          </w:p>
        </w:tc>
      </w:tr>
    </w:tbl>
    <w:p w:rsidR="00E30873" w:rsidRPr="0001398F" w:rsidRDefault="00E30873" w:rsidP="00E30873">
      <w:pPr>
        <w:tabs>
          <w:tab w:val="center" w:pos="4819"/>
          <w:tab w:val="right" w:pos="9071"/>
        </w:tabs>
        <w:jc w:val="left"/>
        <w:sectPr w:rsidR="00E30873" w:rsidRPr="0001398F">
          <w:type w:val="continuous"/>
          <w:pgSz w:w="11907" w:h="16840" w:code="9"/>
          <w:pgMar w:top="1531" w:right="850" w:bottom="1191" w:left="1531" w:header="510" w:footer="283" w:gutter="0"/>
          <w:cols w:space="720"/>
          <w:formProt w:val="0"/>
          <w:titlePg/>
          <w:docGrid w:linePitch="299"/>
        </w:sectPr>
      </w:pPr>
    </w:p>
    <w:p w:rsidR="00E30873" w:rsidRPr="0001398F" w:rsidRDefault="00E30873" w:rsidP="00E30873">
      <w:pPr>
        <w:tabs>
          <w:tab w:val="center" w:pos="4819"/>
          <w:tab w:val="right" w:pos="9071"/>
        </w:tabs>
        <w:jc w:val="left"/>
      </w:pPr>
    </w:p>
    <w:p w:rsidR="00E30873" w:rsidRPr="007456F4" w:rsidRDefault="00E30873" w:rsidP="00E30873">
      <w:pPr>
        <w:tabs>
          <w:tab w:val="center" w:pos="4819"/>
        </w:tabs>
        <w:spacing w:before="720"/>
        <w:jc w:val="left"/>
      </w:pPr>
      <w:r w:rsidRPr="007456F4">
        <w:t xml:space="preserve">Muttenz, </w:t>
      </w:r>
      <w:r w:rsidR="001B34DE">
        <w:t>19.01.2018</w:t>
      </w:r>
      <w:r w:rsidR="0033562A">
        <w:t xml:space="preserve"> / </w:t>
      </w:r>
      <w:r w:rsidRPr="007456F4">
        <w:t xml:space="preserve"> </w:t>
      </w:r>
      <w:r w:rsidRPr="00F23453">
        <w:rPr>
          <w:szCs w:val="22"/>
        </w:rPr>
        <w:fldChar w:fldCharType="begin">
          <w:ffData>
            <w:name w:val=""/>
            <w:enabled/>
            <w:calcOnExit w:val="0"/>
            <w:textInput>
              <w:default w:val="SR"/>
            </w:textInput>
          </w:ffData>
        </w:fldChar>
      </w:r>
      <w:r w:rsidRPr="007456F4">
        <w:rPr>
          <w:szCs w:val="22"/>
        </w:rPr>
        <w:instrText xml:space="preserve"> FORMTEXT </w:instrText>
      </w:r>
      <w:r w:rsidRPr="00F23453">
        <w:rPr>
          <w:szCs w:val="22"/>
        </w:rPr>
      </w:r>
      <w:r w:rsidRPr="00F23453">
        <w:rPr>
          <w:szCs w:val="22"/>
        </w:rPr>
        <w:fldChar w:fldCharType="separate"/>
      </w:r>
      <w:r w:rsidR="00351F09">
        <w:rPr>
          <w:noProof/>
          <w:szCs w:val="22"/>
        </w:rPr>
        <w:t>SR</w:t>
      </w:r>
      <w:r w:rsidRPr="00F23453">
        <w:rPr>
          <w:szCs w:val="22"/>
        </w:rPr>
        <w:fldChar w:fldCharType="end"/>
      </w:r>
      <w:r w:rsidR="00BF5801" w:rsidRPr="007456F4">
        <w:rPr>
          <w:szCs w:val="22"/>
        </w:rPr>
        <w:t>/</w:t>
      </w:r>
      <w:proofErr w:type="spellStart"/>
      <w:r w:rsidR="00BF5801" w:rsidRPr="007456F4">
        <w:rPr>
          <w:szCs w:val="22"/>
        </w:rPr>
        <w:t>Shd</w:t>
      </w:r>
      <w:proofErr w:type="spellEnd"/>
    </w:p>
    <w:p w:rsidR="00E30873" w:rsidRPr="007456F4" w:rsidRDefault="00E30873" w:rsidP="00E30873">
      <w:pPr>
        <w:spacing w:after="60"/>
        <w:rPr>
          <w:sz w:val="12"/>
          <w:szCs w:val="12"/>
        </w:rPr>
      </w:pPr>
      <w:r w:rsidRPr="00F23453">
        <w:rPr>
          <w:sz w:val="12"/>
          <w:szCs w:val="12"/>
        </w:rPr>
        <w:fldChar w:fldCharType="begin"/>
      </w:r>
      <w:r w:rsidRPr="007456F4">
        <w:rPr>
          <w:sz w:val="12"/>
          <w:szCs w:val="12"/>
        </w:rPr>
        <w:instrText xml:space="preserve"> FILENAME  \p  \* MERGEFORMAT </w:instrText>
      </w:r>
      <w:r w:rsidRPr="00F23453">
        <w:rPr>
          <w:sz w:val="12"/>
          <w:szCs w:val="12"/>
        </w:rPr>
        <w:fldChar w:fldCharType="separate"/>
      </w:r>
      <w:ins w:id="2" w:author="Schädler Beat" w:date="2018-01-25T10:28:00Z">
        <w:r w:rsidR="009333C3">
          <w:rPr>
            <w:noProof/>
            <w:sz w:val="12"/>
            <w:szCs w:val="12"/>
          </w:rPr>
          <w:t>K:\9000\9246_FCh_EP_Sissach-Eptingen\P100_Projektschluessel\P120_Internes_Kostenmanagement\Nachtragsofferten\NO 9\2017 06 14 - NO-9 - V1.1.docx</w:t>
        </w:r>
      </w:ins>
      <w:del w:id="3" w:author="Schädler Beat" w:date="2018-01-25T10:28:00Z">
        <w:r w:rsidR="00351F09" w:rsidDel="009333C3">
          <w:rPr>
            <w:noProof/>
            <w:sz w:val="12"/>
            <w:szCs w:val="12"/>
          </w:rPr>
          <w:delText>C:\Users\schaedler\AppData\Local\Microsoft\Windows\Temporary Internet Files\Content.Outlook\B0EJSJFJ\2017 06 14 - NO-9 - V1.1.docx</w:delText>
        </w:r>
      </w:del>
      <w:r w:rsidRPr="00F23453">
        <w:rPr>
          <w:sz w:val="12"/>
          <w:szCs w:val="12"/>
        </w:rPr>
        <w:fldChar w:fldCharType="end"/>
      </w:r>
    </w:p>
    <w:p w:rsidR="00E30873" w:rsidRPr="007456F4" w:rsidRDefault="00E30873" w:rsidP="00E30873">
      <w:pPr>
        <w:spacing w:before="60" w:after="60"/>
      </w:pPr>
    </w:p>
    <w:p w:rsidR="00E30873" w:rsidRPr="00F23453" w:rsidRDefault="00E30873" w:rsidP="00E30873">
      <w:pPr>
        <w:jc w:val="left"/>
        <w:rPr>
          <w:b/>
        </w:rPr>
      </w:pPr>
      <w:r w:rsidRPr="00F23453">
        <w:rPr>
          <w:b/>
        </w:rPr>
        <w:t xml:space="preserve">N02, EP Sissach – </w:t>
      </w:r>
      <w:proofErr w:type="spellStart"/>
      <w:r w:rsidRPr="00F23453">
        <w:rPr>
          <w:b/>
        </w:rPr>
        <w:t>Eptingen</w:t>
      </w:r>
      <w:proofErr w:type="spellEnd"/>
      <w:r w:rsidRPr="00F23453">
        <w:rPr>
          <w:b/>
        </w:rPr>
        <w:t xml:space="preserve"> (SIEP), </w:t>
      </w:r>
    </w:p>
    <w:p w:rsidR="00E30873" w:rsidRPr="005A6343" w:rsidRDefault="00E30873" w:rsidP="00E30873">
      <w:pPr>
        <w:spacing w:before="60" w:after="60"/>
        <w:rPr>
          <w:b/>
        </w:rPr>
      </w:pPr>
      <w:r w:rsidRPr="00F23453">
        <w:rPr>
          <w:b/>
        </w:rPr>
        <w:t xml:space="preserve">TP 1 Tunnel/Geotechnik, </w:t>
      </w:r>
      <w:r w:rsidRPr="005A6343">
        <w:rPr>
          <w:b/>
        </w:rPr>
        <w:t>TP2 Trasse/Umwelt, TP3 Kunstbauten</w:t>
      </w:r>
    </w:p>
    <w:p w:rsidR="00E30873" w:rsidRPr="00F23453" w:rsidRDefault="00BF5801" w:rsidP="00E30873">
      <w:pPr>
        <w:spacing w:before="60" w:after="60"/>
        <w:rPr>
          <w:b/>
        </w:rPr>
      </w:pPr>
      <w:r w:rsidRPr="005A6343">
        <w:rPr>
          <w:b/>
        </w:rPr>
        <w:t>NO</w:t>
      </w:r>
      <w:r w:rsidR="00DA448B" w:rsidRPr="005A6343">
        <w:rPr>
          <w:b/>
        </w:rPr>
        <w:t>9</w:t>
      </w:r>
      <w:r w:rsidR="00E30873" w:rsidRPr="005A6343">
        <w:rPr>
          <w:b/>
        </w:rPr>
        <w:t xml:space="preserve">: </w:t>
      </w:r>
      <w:r w:rsidR="008B271C" w:rsidRPr="005A6343">
        <w:rPr>
          <w:b/>
        </w:rPr>
        <w:t>Bearbeitung</w:t>
      </w:r>
      <w:r w:rsidR="00DA448B" w:rsidRPr="005A6343">
        <w:rPr>
          <w:b/>
        </w:rPr>
        <w:t xml:space="preserve"> </w:t>
      </w:r>
      <w:r w:rsidR="00B56F6D" w:rsidRPr="005A6343">
        <w:rPr>
          <w:b/>
        </w:rPr>
        <w:t xml:space="preserve">bis </w:t>
      </w:r>
      <w:r w:rsidR="00DA448B" w:rsidRPr="005A6343">
        <w:rPr>
          <w:b/>
        </w:rPr>
        <w:t>Phase</w:t>
      </w:r>
      <w:r w:rsidR="00B56F6D" w:rsidRPr="005A6343">
        <w:rPr>
          <w:b/>
        </w:rPr>
        <w:t>nende</w:t>
      </w:r>
      <w:r w:rsidR="00DA448B" w:rsidRPr="005A6343">
        <w:rPr>
          <w:b/>
        </w:rPr>
        <w:t xml:space="preserve"> MP/DP mit Anpassung an Grundauftrag</w:t>
      </w:r>
    </w:p>
    <w:p w:rsidR="00E30873" w:rsidRPr="00F23453" w:rsidRDefault="00E30873" w:rsidP="00E30873">
      <w:pPr>
        <w:spacing w:before="60" w:after="60"/>
      </w:pPr>
    </w:p>
    <w:p w:rsidR="00E30873" w:rsidRPr="00F23453" w:rsidRDefault="00E30873" w:rsidP="00E30873">
      <w:pPr>
        <w:pStyle w:val="Kopfzeile"/>
        <w:tabs>
          <w:tab w:val="clear" w:pos="9071"/>
        </w:tabs>
        <w:spacing w:before="120"/>
        <w:outlineLvl w:val="0"/>
      </w:pPr>
      <w:r w:rsidRPr="00F23453">
        <w:t xml:space="preserve">Sehr geehrte </w:t>
      </w:r>
      <w:r w:rsidRPr="00F23453">
        <w:rPr>
          <w:szCs w:val="22"/>
        </w:rPr>
        <w:fldChar w:fldCharType="begin">
          <w:ffData>
            <w:name w:val=""/>
            <w:enabled/>
            <w:calcOnExit w:val="0"/>
            <w:textInput>
              <w:default w:val="Herr Hofmann"/>
            </w:textInput>
          </w:ffData>
        </w:fldChar>
      </w:r>
      <w:r w:rsidRPr="00F23453">
        <w:rPr>
          <w:szCs w:val="22"/>
        </w:rPr>
        <w:instrText xml:space="preserve"> FORMTEXT </w:instrText>
      </w:r>
      <w:r w:rsidRPr="00F23453">
        <w:rPr>
          <w:szCs w:val="22"/>
        </w:rPr>
      </w:r>
      <w:r w:rsidRPr="00F23453">
        <w:rPr>
          <w:szCs w:val="22"/>
        </w:rPr>
        <w:fldChar w:fldCharType="separate"/>
      </w:r>
      <w:r w:rsidR="00351F09">
        <w:rPr>
          <w:noProof/>
          <w:szCs w:val="22"/>
        </w:rPr>
        <w:t>Herr Hofmann</w:t>
      </w:r>
      <w:r w:rsidRPr="00F23453">
        <w:rPr>
          <w:szCs w:val="22"/>
        </w:rPr>
        <w:fldChar w:fldCharType="end"/>
      </w:r>
    </w:p>
    <w:p w:rsidR="00E30873" w:rsidRPr="00F23453" w:rsidRDefault="00E30873" w:rsidP="00392E9D"/>
    <w:p w:rsidR="00AD3C4D" w:rsidRPr="00BE5E87" w:rsidRDefault="008A2025" w:rsidP="00392E9D">
      <w:r w:rsidRPr="00F23453">
        <w:t xml:space="preserve">Anlässlich der </w:t>
      </w:r>
      <w:r w:rsidR="00DA448B" w:rsidRPr="00F23453">
        <w:t>Honorars</w:t>
      </w:r>
      <w:r w:rsidRPr="00F23453">
        <w:t xml:space="preserve">itzung </w:t>
      </w:r>
      <w:r w:rsidR="00AB1639" w:rsidRPr="00F23453">
        <w:t xml:space="preserve">vom </w:t>
      </w:r>
      <w:r w:rsidR="00DA448B" w:rsidRPr="00F23453">
        <w:t>15.01.2016</w:t>
      </w:r>
      <w:r w:rsidR="004866B7" w:rsidRPr="00F23453">
        <w:t xml:space="preserve"> </w:t>
      </w:r>
      <w:r w:rsidR="00BF5801" w:rsidRPr="00F23453">
        <w:t xml:space="preserve">wurde festgelegt, dass die </w:t>
      </w:r>
      <w:r w:rsidR="00DA448B" w:rsidRPr="00F23453">
        <w:t>erstellte Honorarprognose (</w:t>
      </w:r>
      <w:r w:rsidR="00AD3C4D" w:rsidRPr="00F23453">
        <w:t>e</w:t>
      </w:r>
      <w:r w:rsidR="00DA448B" w:rsidRPr="00F23453">
        <w:t xml:space="preserve">rste Kalkulationsabschätzung Phase MP/DP) mit Stand 12.01.16 der </w:t>
      </w:r>
      <w:r w:rsidR="00BF5801" w:rsidRPr="00F23453">
        <w:t xml:space="preserve">verschiedenen </w:t>
      </w:r>
      <w:r w:rsidR="00DA448B" w:rsidRPr="00F23453">
        <w:t xml:space="preserve">TPs zu einem effektiven Nachtrag auszugestalten sei. </w:t>
      </w:r>
      <w:r w:rsidR="00AD3C4D" w:rsidRPr="00F23453">
        <w:t>Ergänzend dazu wurde an der Projektsitzung vom 12.04.2017 entschieden den N</w:t>
      </w:r>
      <w:r w:rsidR="00F23453" w:rsidRPr="00F23453">
        <w:t>achtragsentwurf vom Febru</w:t>
      </w:r>
      <w:r w:rsidR="00F23453" w:rsidRPr="00BE5E87">
        <w:t>ar 2016</w:t>
      </w:r>
      <w:r w:rsidR="00AD3C4D" w:rsidRPr="00BE5E87">
        <w:t xml:space="preserve"> zu aktualisieren und </w:t>
      </w:r>
      <w:proofErr w:type="gramStart"/>
      <w:r w:rsidR="00AD3C4D" w:rsidRPr="00BE5E87">
        <w:t>den</w:t>
      </w:r>
      <w:proofErr w:type="gramEnd"/>
      <w:r w:rsidR="00AD3C4D" w:rsidRPr="00BE5E87">
        <w:t xml:space="preserve"> neuen Gegebenheiten anzupassen.</w:t>
      </w:r>
      <w:r w:rsidR="00DA448B" w:rsidRPr="00BE5E87">
        <w:t xml:space="preserve"> Die dazu erstellte erste Honorarprognose bildet hierfür die Basis. </w:t>
      </w:r>
      <w:r w:rsidR="00B742C1" w:rsidRPr="00BE5E87">
        <w:t>Durch den</w:t>
      </w:r>
      <w:r w:rsidR="000E284F" w:rsidRPr="00BE5E87">
        <w:t xml:space="preserve"> zwischenzeitlich gefällten En</w:t>
      </w:r>
      <w:r w:rsidR="000E284F" w:rsidRPr="00BE5E87">
        <w:t>t</w:t>
      </w:r>
      <w:r w:rsidR="000E284F" w:rsidRPr="00BE5E87">
        <w:t>scheid (Schreiben vom Kanton</w:t>
      </w:r>
      <w:r w:rsidR="006A4E9D" w:rsidRPr="00BE5E87">
        <w:t xml:space="preserve"> BL</w:t>
      </w:r>
      <w:r w:rsidR="000E284F" w:rsidRPr="00BE5E87">
        <w:t>, Eingang 28.06.2017), dass die Wildtierquerung vorderhand nicht we</w:t>
      </w:r>
      <w:r w:rsidR="000E284F" w:rsidRPr="00BE5E87">
        <w:t>i</w:t>
      </w:r>
      <w:r w:rsidR="000E284F" w:rsidRPr="00BE5E87">
        <w:t>terverfolgt wird, wurde der Nachtrag nochmals überarbeitet. Zudem wurden einige Angaben und Darste</w:t>
      </w:r>
      <w:r w:rsidR="000E284F" w:rsidRPr="00BE5E87">
        <w:t>l</w:t>
      </w:r>
      <w:r w:rsidR="000E284F" w:rsidRPr="00BE5E87">
        <w:t>lungen aufgrund der PS 40/2017 eingefügt, welche den Link zur Grundofferte erleichtern/ ermöglichen so</w:t>
      </w:r>
      <w:r w:rsidR="000E284F" w:rsidRPr="00BE5E87">
        <w:t>l</w:t>
      </w:r>
      <w:r w:rsidR="000E284F" w:rsidRPr="00BE5E87">
        <w:t xml:space="preserve">len. </w:t>
      </w:r>
    </w:p>
    <w:p w:rsidR="00EA5011" w:rsidRPr="00F23453" w:rsidRDefault="00DA448B" w:rsidP="00392E9D">
      <w:r w:rsidRPr="00BE5E87">
        <w:t>Mit dem N</w:t>
      </w:r>
      <w:r w:rsidR="00E16CD9" w:rsidRPr="00BE5E87">
        <w:t>achtrag</w:t>
      </w:r>
      <w:r w:rsidRPr="00BE5E87">
        <w:t xml:space="preserve"> geht es darum, einerseits Mehraufwendungen, aber auch Minderaufwendungen bei e</w:t>
      </w:r>
      <w:r w:rsidRPr="00F23453">
        <w:t>i</w:t>
      </w:r>
      <w:r w:rsidRPr="00F23453">
        <w:t>n</w:t>
      </w:r>
      <w:r w:rsidRPr="00F23453">
        <w:t>zelnen Objekten</w:t>
      </w:r>
      <w:r w:rsidR="00274805">
        <w:t>/ Fachbereichen</w:t>
      </w:r>
      <w:r w:rsidRPr="00F23453">
        <w:t xml:space="preserve"> darzustellen, welche sich in der zwischenzei</w:t>
      </w:r>
      <w:r w:rsidR="005A6343">
        <w:t>tlichen Planung aus der Ph</w:t>
      </w:r>
      <w:r w:rsidR="005A6343">
        <w:t>a</w:t>
      </w:r>
      <w:r w:rsidR="00274805">
        <w:t>se MP/D</w:t>
      </w:r>
      <w:r w:rsidRPr="00F23453">
        <w:t>P herauskristallisiert haben.</w:t>
      </w:r>
      <w:r w:rsidR="00AD3C4D" w:rsidRPr="00F23453">
        <w:t xml:space="preserve"> Zudem werden einzelne wesentliche Veränderungen separat aufg</w:t>
      </w:r>
      <w:r w:rsidR="00AD3C4D" w:rsidRPr="00F23453">
        <w:t>e</w:t>
      </w:r>
      <w:r w:rsidR="00AD3C4D" w:rsidRPr="00F23453">
        <w:t>führt und abgeschätzt.</w:t>
      </w:r>
      <w:r w:rsidR="00BE5E87">
        <w:t xml:space="preserve"> </w:t>
      </w:r>
    </w:p>
    <w:p w:rsidR="00BF5801" w:rsidRPr="00F23453" w:rsidRDefault="00BF5801" w:rsidP="00392E9D"/>
    <w:p w:rsidR="00BF5801" w:rsidRPr="00F23453" w:rsidRDefault="00BF5801" w:rsidP="00392E9D">
      <w:r w:rsidRPr="00F23453">
        <w:t>Dieser Nachtrag beinhalt</w:t>
      </w:r>
      <w:r w:rsidR="00F52AF9" w:rsidRPr="00F23453">
        <w:t xml:space="preserve">et die Zusammenstellung </w:t>
      </w:r>
      <w:r w:rsidR="00071F8A" w:rsidRPr="00F23453">
        <w:t>der diversen anfallenden</w:t>
      </w:r>
      <w:r w:rsidR="00DA448B" w:rsidRPr="00F23453">
        <w:t xml:space="preserve"> Fachgebiete</w:t>
      </w:r>
      <w:r w:rsidRPr="00F23453">
        <w:t>:</w:t>
      </w:r>
    </w:p>
    <w:p w:rsidR="00BF5801" w:rsidRPr="00F23453" w:rsidRDefault="00BF5801" w:rsidP="00392E9D"/>
    <w:p w:rsidR="00F52AF9" w:rsidRPr="00F23453" w:rsidRDefault="00DA448B" w:rsidP="001C58A7">
      <w:pPr>
        <w:pStyle w:val="Listenabsatz"/>
        <w:numPr>
          <w:ilvl w:val="0"/>
          <w:numId w:val="5"/>
        </w:numPr>
        <w:ind w:left="567" w:hanging="567"/>
      </w:pPr>
      <w:r w:rsidRPr="00F23453">
        <w:t xml:space="preserve">TP 1 – Tunnel / Geotechnik: </w:t>
      </w:r>
      <w:r w:rsidRPr="00F23453">
        <w:tab/>
        <w:t>Tunnel</w:t>
      </w:r>
    </w:p>
    <w:p w:rsidR="00DA448B" w:rsidRPr="00F23453" w:rsidRDefault="00DA448B" w:rsidP="001C58A7">
      <w:pPr>
        <w:pStyle w:val="Listenabsatz"/>
        <w:numPr>
          <w:ilvl w:val="0"/>
          <w:numId w:val="5"/>
        </w:numPr>
        <w:ind w:left="567" w:hanging="567"/>
      </w:pPr>
      <w:r w:rsidRPr="00F23453">
        <w:t xml:space="preserve">TP 1 – Tunnel / Geotechnik: </w:t>
      </w:r>
      <w:r w:rsidRPr="00F23453">
        <w:tab/>
        <w:t>Schutzbauten</w:t>
      </w:r>
    </w:p>
    <w:p w:rsidR="00DA448B" w:rsidRPr="00F23453" w:rsidRDefault="00DA448B" w:rsidP="001C58A7">
      <w:pPr>
        <w:pStyle w:val="Listenabsatz"/>
        <w:numPr>
          <w:ilvl w:val="0"/>
          <w:numId w:val="5"/>
        </w:numPr>
        <w:ind w:left="567" w:hanging="567"/>
      </w:pPr>
      <w:r w:rsidRPr="00F23453">
        <w:t xml:space="preserve">TP 1 – Tunnel / Geotechnik: </w:t>
      </w:r>
      <w:r w:rsidRPr="00F23453">
        <w:tab/>
        <w:t>Rutschhänge</w:t>
      </w:r>
    </w:p>
    <w:p w:rsidR="00DA448B" w:rsidRPr="00F23453" w:rsidRDefault="00DA448B" w:rsidP="001C58A7">
      <w:pPr>
        <w:pStyle w:val="Listenabsatz"/>
        <w:numPr>
          <w:ilvl w:val="0"/>
          <w:numId w:val="5"/>
        </w:numPr>
        <w:ind w:left="567" w:hanging="567"/>
      </w:pPr>
      <w:r w:rsidRPr="00F23453">
        <w:t xml:space="preserve">TP 1 – Tunnel / Geotechnik: </w:t>
      </w:r>
      <w:r w:rsidRPr="00F23453">
        <w:tab/>
      </w:r>
      <w:r w:rsidR="00C4228B" w:rsidRPr="00F23453">
        <w:t>Stütz</w:t>
      </w:r>
      <w:r w:rsidRPr="00F23453">
        <w:t>bauwerke</w:t>
      </w:r>
    </w:p>
    <w:p w:rsidR="00DA448B" w:rsidRPr="00F23453" w:rsidRDefault="00274805" w:rsidP="00274805">
      <w:pPr>
        <w:pStyle w:val="Listenabsatz"/>
        <w:numPr>
          <w:ilvl w:val="0"/>
          <w:numId w:val="5"/>
        </w:numPr>
        <w:ind w:left="567" w:hanging="567"/>
      </w:pPr>
      <w:r>
        <w:t xml:space="preserve">TP 2 – Trasse / Umwelt: </w:t>
      </w:r>
      <w:r w:rsidR="00DA448B" w:rsidRPr="00F23453">
        <w:tab/>
      </w:r>
      <w:r>
        <w:tab/>
      </w:r>
      <w:r w:rsidR="00DA448B" w:rsidRPr="00F23453">
        <w:t>Lärm</w:t>
      </w:r>
      <w:r w:rsidRPr="00274805">
        <w:t xml:space="preserve"> </w:t>
      </w:r>
      <w:r>
        <w:t>(</w:t>
      </w:r>
      <w:r w:rsidRPr="00274805">
        <w:t>NEU TP  3 für Wände, exkl. Fenster)</w:t>
      </w:r>
    </w:p>
    <w:p w:rsidR="00DA448B" w:rsidRPr="00F23453" w:rsidRDefault="00DA448B" w:rsidP="001C58A7">
      <w:pPr>
        <w:pStyle w:val="Listenabsatz"/>
        <w:numPr>
          <w:ilvl w:val="0"/>
          <w:numId w:val="5"/>
        </w:numPr>
        <w:ind w:left="567" w:hanging="567"/>
      </w:pPr>
      <w:r w:rsidRPr="00F23453">
        <w:t xml:space="preserve">TP 2 – Trasse / Umwelt: </w:t>
      </w:r>
      <w:r w:rsidRPr="00F23453">
        <w:tab/>
      </w:r>
      <w:r w:rsidRPr="00F23453">
        <w:tab/>
        <w:t>Verkehr / Umwelt</w:t>
      </w:r>
    </w:p>
    <w:p w:rsidR="00DA448B" w:rsidRPr="00F23453" w:rsidRDefault="00DA448B" w:rsidP="001C58A7">
      <w:pPr>
        <w:pStyle w:val="Listenabsatz"/>
        <w:numPr>
          <w:ilvl w:val="0"/>
          <w:numId w:val="5"/>
        </w:numPr>
        <w:ind w:left="567" w:hanging="567"/>
      </w:pPr>
      <w:r w:rsidRPr="00F23453">
        <w:t xml:space="preserve">TP 2 – Trasse / Umwelt: </w:t>
      </w:r>
      <w:r w:rsidRPr="00F23453">
        <w:tab/>
      </w:r>
      <w:r w:rsidRPr="00F23453">
        <w:tab/>
        <w:t>Trasse / Umwelt</w:t>
      </w:r>
    </w:p>
    <w:p w:rsidR="00DA448B" w:rsidRPr="00F23453" w:rsidRDefault="00DA448B" w:rsidP="001C58A7">
      <w:pPr>
        <w:pStyle w:val="Listenabsatz"/>
        <w:numPr>
          <w:ilvl w:val="0"/>
          <w:numId w:val="5"/>
        </w:numPr>
        <w:ind w:left="567" w:hanging="567"/>
      </w:pPr>
      <w:r w:rsidRPr="00F23453">
        <w:t xml:space="preserve">TP 3 – Kunstbauten: </w:t>
      </w:r>
      <w:r w:rsidRPr="00F23453">
        <w:tab/>
      </w:r>
      <w:r w:rsidRPr="00F23453">
        <w:tab/>
        <w:t>K (Objekt</w:t>
      </w:r>
      <w:r w:rsidR="00C4228B" w:rsidRPr="00F23453">
        <w:t>bearbeitung</w:t>
      </w:r>
      <w:r w:rsidRPr="00F23453">
        <w:t xml:space="preserve"> JS)</w:t>
      </w:r>
    </w:p>
    <w:p w:rsidR="00DA448B" w:rsidRPr="00F23453" w:rsidRDefault="00DA448B" w:rsidP="001C58A7">
      <w:pPr>
        <w:pStyle w:val="Listenabsatz"/>
        <w:numPr>
          <w:ilvl w:val="0"/>
          <w:numId w:val="5"/>
        </w:numPr>
        <w:ind w:left="567" w:hanging="567"/>
      </w:pPr>
      <w:r w:rsidRPr="00F23453">
        <w:t xml:space="preserve">TP 3 – </w:t>
      </w:r>
      <w:r w:rsidR="00C4228B" w:rsidRPr="00F23453">
        <w:t xml:space="preserve">Kunstbauten: </w:t>
      </w:r>
      <w:r w:rsidR="00C4228B" w:rsidRPr="00F23453">
        <w:tab/>
      </w:r>
      <w:r w:rsidR="00C4228B" w:rsidRPr="00F23453">
        <w:tab/>
        <w:t xml:space="preserve">K (Objektbearbeitung </w:t>
      </w:r>
      <w:proofErr w:type="spellStart"/>
      <w:r w:rsidR="004B12F5" w:rsidRPr="00F23453">
        <w:t>AeBo</w:t>
      </w:r>
      <w:proofErr w:type="spellEnd"/>
      <w:r w:rsidRPr="00F23453">
        <w:t>)</w:t>
      </w:r>
    </w:p>
    <w:p w:rsidR="00E16CD9" w:rsidRPr="00BE5E87" w:rsidRDefault="00DA448B" w:rsidP="00BE5E87">
      <w:pPr>
        <w:pStyle w:val="Listenabsatz"/>
        <w:numPr>
          <w:ilvl w:val="0"/>
          <w:numId w:val="5"/>
        </w:numPr>
        <w:ind w:left="567" w:hanging="567"/>
      </w:pPr>
      <w:r w:rsidRPr="001D0D24">
        <w:t xml:space="preserve">TP 3 – Kunstbauten: </w:t>
      </w:r>
      <w:r w:rsidRPr="001D0D24">
        <w:tab/>
      </w:r>
      <w:r w:rsidRPr="001D0D24">
        <w:tab/>
        <w:t>K (Wildtierquerung)</w:t>
      </w:r>
      <w:r w:rsidR="00E16CD9">
        <w:br w:type="page"/>
      </w:r>
    </w:p>
    <w:p w:rsidR="008A2025" w:rsidRPr="00BE5E87" w:rsidRDefault="008A2025" w:rsidP="004B6A60">
      <w:pPr>
        <w:pStyle w:val="berschrift1"/>
      </w:pPr>
      <w:r w:rsidRPr="00BE5E87">
        <w:lastRenderedPageBreak/>
        <w:t>Grundlagen</w:t>
      </w:r>
    </w:p>
    <w:p w:rsidR="00B26EB6" w:rsidRDefault="00B26EB6" w:rsidP="004B6A60">
      <w:pPr>
        <w:pStyle w:val="Listenabsatz"/>
        <w:numPr>
          <w:ilvl w:val="0"/>
          <w:numId w:val="4"/>
        </w:numPr>
        <w:ind w:left="567" w:hanging="567"/>
      </w:pPr>
      <w:r>
        <w:t>Besprechung der NO vom 18.01.2018</w:t>
      </w:r>
    </w:p>
    <w:p w:rsidR="0033562A" w:rsidRDefault="0033562A" w:rsidP="004B6A60">
      <w:pPr>
        <w:pStyle w:val="Listenabsatz"/>
        <w:numPr>
          <w:ilvl w:val="0"/>
          <w:numId w:val="4"/>
        </w:numPr>
        <w:ind w:left="567" w:hanging="567"/>
      </w:pPr>
      <w:r w:rsidRPr="00BF6296">
        <w:t xml:space="preserve">Besprechung </w:t>
      </w:r>
      <w:proofErr w:type="spellStart"/>
      <w:r w:rsidRPr="00BF6296">
        <w:t>R.Rotzler</w:t>
      </w:r>
      <w:proofErr w:type="spellEnd"/>
      <w:r w:rsidRPr="00BF6296">
        <w:t xml:space="preserve"> mit St. Roth, 16.11.2017</w:t>
      </w:r>
    </w:p>
    <w:p w:rsidR="001B34DE" w:rsidRPr="00BF6296" w:rsidRDefault="001B34DE" w:rsidP="001B34DE">
      <w:pPr>
        <w:pStyle w:val="Listenabsatz"/>
        <w:numPr>
          <w:ilvl w:val="0"/>
          <w:numId w:val="4"/>
        </w:numPr>
        <w:ind w:left="567" w:hanging="567"/>
      </w:pPr>
      <w:r>
        <w:t xml:space="preserve">Versionen NO vom </w:t>
      </w:r>
      <w:r w:rsidRPr="001B34DE">
        <w:t>02.02.2016 / 14.06.2017 / 10.08.2017 / 17.11.2017</w:t>
      </w:r>
    </w:p>
    <w:p w:rsidR="000E284F" w:rsidRPr="00BE5E87" w:rsidRDefault="000E284F" w:rsidP="004B6A60">
      <w:pPr>
        <w:pStyle w:val="Listenabsatz"/>
        <w:numPr>
          <w:ilvl w:val="0"/>
          <w:numId w:val="4"/>
        </w:numPr>
        <w:ind w:left="567" w:hanging="567"/>
      </w:pPr>
      <w:r w:rsidRPr="00BF6296">
        <w:t xml:space="preserve">Schreiben bez. </w:t>
      </w:r>
      <w:r w:rsidR="008B19B4" w:rsidRPr="00BF6296">
        <w:t>Wildtierquerung</w:t>
      </w:r>
      <w:r w:rsidRPr="00BF6296">
        <w:t xml:space="preserve"> </w:t>
      </w:r>
      <w:proofErr w:type="spellStart"/>
      <w:r w:rsidRPr="00BF6296">
        <w:t>Tenniken</w:t>
      </w:r>
      <w:proofErr w:type="spellEnd"/>
      <w:r w:rsidRPr="00BF6296">
        <w:t>, Eingang 28.06</w:t>
      </w:r>
      <w:r w:rsidRPr="00BE5E87">
        <w:t>.2017</w:t>
      </w:r>
    </w:p>
    <w:p w:rsidR="000E284F" w:rsidRPr="00BE5E87" w:rsidRDefault="000E284F" w:rsidP="004B6A60">
      <w:pPr>
        <w:pStyle w:val="Listenabsatz"/>
        <w:numPr>
          <w:ilvl w:val="0"/>
          <w:numId w:val="4"/>
        </w:numPr>
        <w:ind w:left="567" w:hanging="567"/>
      </w:pPr>
      <w:r w:rsidRPr="00BE5E87">
        <w:t>Protokoll PS 40/2017, 14.06.17</w:t>
      </w:r>
    </w:p>
    <w:p w:rsidR="00AD3C4D" w:rsidRPr="00BE5E87" w:rsidRDefault="00AD3C4D" w:rsidP="004B6A60">
      <w:pPr>
        <w:pStyle w:val="Listenabsatz"/>
        <w:numPr>
          <w:ilvl w:val="0"/>
          <w:numId w:val="4"/>
        </w:numPr>
        <w:ind w:left="567" w:hanging="567"/>
      </w:pPr>
      <w:r w:rsidRPr="00BE5E87">
        <w:t>Eingereichtes Dossier MP-</w:t>
      </w:r>
      <w:proofErr w:type="spellStart"/>
      <w:r w:rsidRPr="00BE5E87">
        <w:t>SiEp</w:t>
      </w:r>
      <w:proofErr w:type="spellEnd"/>
      <w:r w:rsidRPr="00BE5E87">
        <w:t>, Eingabedatum 24.02.17</w:t>
      </w:r>
    </w:p>
    <w:p w:rsidR="00F23453" w:rsidRPr="00F23453" w:rsidRDefault="00F23453" w:rsidP="004B6A60">
      <w:pPr>
        <w:pStyle w:val="Listenabsatz"/>
        <w:numPr>
          <w:ilvl w:val="0"/>
          <w:numId w:val="4"/>
        </w:numPr>
        <w:ind w:left="567" w:hanging="567"/>
      </w:pPr>
      <w:r w:rsidRPr="00BE5E87">
        <w:t>Stand der Stundenaufwendungen</w:t>
      </w:r>
      <w:r w:rsidRPr="00F23453">
        <w:t xml:space="preserve"> per Ende April 2017</w:t>
      </w:r>
    </w:p>
    <w:p w:rsidR="008A2025" w:rsidRPr="00F23453" w:rsidRDefault="00A0192A" w:rsidP="004B6A60">
      <w:pPr>
        <w:pStyle w:val="Listenabsatz"/>
        <w:numPr>
          <w:ilvl w:val="0"/>
          <w:numId w:val="4"/>
        </w:numPr>
        <w:ind w:left="567" w:hanging="567"/>
      </w:pPr>
      <w:r w:rsidRPr="00F23453">
        <w:t>Diverse</w:t>
      </w:r>
      <w:r w:rsidR="008A2025" w:rsidRPr="00F23453">
        <w:t xml:space="preserve"> Projektsitzungen und Projektfachsitzungen</w:t>
      </w:r>
    </w:p>
    <w:p w:rsidR="008A2025" w:rsidRPr="00F23453" w:rsidRDefault="00A0192A" w:rsidP="004B6A60">
      <w:pPr>
        <w:pStyle w:val="Listenabsatz"/>
        <w:numPr>
          <w:ilvl w:val="0"/>
          <w:numId w:val="4"/>
        </w:numPr>
        <w:ind w:left="567" w:hanging="567"/>
      </w:pPr>
      <w:r w:rsidRPr="00F23453">
        <w:t>Honorarofferte</w:t>
      </w:r>
      <w:r w:rsidR="008A2025" w:rsidRPr="00F23453">
        <w:t xml:space="preserve"> / Vertrag TP1</w:t>
      </w:r>
      <w:r w:rsidR="00A945DB" w:rsidRPr="00F23453">
        <w:t xml:space="preserve"> </w:t>
      </w:r>
      <w:r w:rsidR="008A2025" w:rsidRPr="00F23453">
        <w:t>- TP3, Nr. 070017/000025 vom 20. Juni 2013</w:t>
      </w:r>
      <w:r w:rsidR="00E16CD9" w:rsidRPr="00F23453">
        <w:t>, Phasen MP/DP und PGV</w:t>
      </w:r>
    </w:p>
    <w:p w:rsidR="00AB1639" w:rsidRPr="00F23453" w:rsidRDefault="00AB1639" w:rsidP="004B6A60">
      <w:pPr>
        <w:pStyle w:val="Listenabsatz"/>
        <w:numPr>
          <w:ilvl w:val="0"/>
          <w:numId w:val="4"/>
        </w:numPr>
        <w:ind w:left="567" w:hanging="567"/>
      </w:pPr>
      <w:r w:rsidRPr="00F23453">
        <w:t xml:space="preserve">Nachtrag </w:t>
      </w:r>
      <w:r w:rsidR="00BF5801" w:rsidRPr="00F23453">
        <w:t xml:space="preserve">1 – </w:t>
      </w:r>
      <w:r w:rsidR="00C75D65" w:rsidRPr="00F23453">
        <w:t>8</w:t>
      </w:r>
      <w:r w:rsidR="0074083C" w:rsidRPr="00F23453">
        <w:t xml:space="preserve"> </w:t>
      </w:r>
    </w:p>
    <w:p w:rsidR="008A2025" w:rsidRPr="00F23453" w:rsidRDefault="002D47F1" w:rsidP="004B6A60">
      <w:pPr>
        <w:pStyle w:val="Listenabsatz"/>
        <w:numPr>
          <w:ilvl w:val="0"/>
          <w:numId w:val="4"/>
        </w:numPr>
        <w:ind w:left="567" w:hanging="567"/>
      </w:pPr>
      <w:r w:rsidRPr="00F23453">
        <w:t>Fachhandbuch</w:t>
      </w:r>
    </w:p>
    <w:p w:rsidR="00D256FF" w:rsidRPr="00F23453" w:rsidRDefault="008A2025" w:rsidP="004B6A60">
      <w:pPr>
        <w:pStyle w:val="Listenabsatz"/>
        <w:numPr>
          <w:ilvl w:val="0"/>
          <w:numId w:val="4"/>
        </w:numPr>
        <w:ind w:left="567" w:hanging="567"/>
      </w:pPr>
      <w:r w:rsidRPr="00F23453">
        <w:t xml:space="preserve">SIA </w:t>
      </w:r>
      <w:r w:rsidR="00BF5801" w:rsidRPr="00F23453">
        <w:t xml:space="preserve">Ordnung </w:t>
      </w:r>
      <w:r w:rsidRPr="00F23453">
        <w:t>103</w:t>
      </w:r>
    </w:p>
    <w:p w:rsidR="004866B7" w:rsidRDefault="004866B7" w:rsidP="00392E9D"/>
    <w:p w:rsidR="00071F8A" w:rsidRPr="0001398F" w:rsidRDefault="00071F8A" w:rsidP="00392E9D"/>
    <w:p w:rsidR="003E2599" w:rsidRPr="00F23453" w:rsidRDefault="00C75D65" w:rsidP="004B6A60">
      <w:pPr>
        <w:pStyle w:val="berschrift1"/>
      </w:pPr>
      <w:r w:rsidRPr="00F23453">
        <w:t>Nachtragspositionen (Mehr- / Minderleistungen)</w:t>
      </w:r>
    </w:p>
    <w:p w:rsidR="000E1079" w:rsidRPr="00F23453" w:rsidRDefault="000E1079" w:rsidP="000E1079">
      <w:r w:rsidRPr="00F23453">
        <w:t>Die 10 Fachbereiche werden nachfolgend jeweils mit den zu erwartenden Veränderungen beschrieben.</w:t>
      </w:r>
    </w:p>
    <w:p w:rsidR="000E1079" w:rsidRPr="00B64DCE" w:rsidRDefault="000E1079" w:rsidP="000E1079">
      <w:r w:rsidRPr="00F23453">
        <w:t xml:space="preserve">Bei allen Darstellungen </w:t>
      </w:r>
      <w:r w:rsidRPr="00B64DCE">
        <w:t xml:space="preserve">sind jeweils 10% als Anteil </w:t>
      </w:r>
      <w:r w:rsidR="00071F8A" w:rsidRPr="00B64DCE">
        <w:t>„</w:t>
      </w:r>
      <w:r w:rsidRPr="00B64DCE">
        <w:t>Projektleitung</w:t>
      </w:r>
      <w:r w:rsidR="00071F8A" w:rsidRPr="00B64DCE">
        <w:t>“</w:t>
      </w:r>
      <w:r w:rsidRPr="00B64DCE">
        <w:t xml:space="preserve"> au</w:t>
      </w:r>
      <w:r w:rsidR="00E16CD9" w:rsidRPr="00B64DCE">
        <w:t>sgewiesen</w:t>
      </w:r>
      <w:r w:rsidR="00C4228B" w:rsidRPr="00B64DCE">
        <w:t xml:space="preserve">, dies ist </w:t>
      </w:r>
      <w:r w:rsidR="00071F8A" w:rsidRPr="00B64DCE">
        <w:t xml:space="preserve">in etwa </w:t>
      </w:r>
      <w:r w:rsidR="00E16CD9" w:rsidRPr="00B64DCE">
        <w:t>vergleic</w:t>
      </w:r>
      <w:r w:rsidR="00E16CD9" w:rsidRPr="00B64DCE">
        <w:t>h</w:t>
      </w:r>
      <w:r w:rsidR="00E16CD9" w:rsidRPr="00B64DCE">
        <w:t>bar mit de</w:t>
      </w:r>
      <w:r w:rsidR="00071F8A" w:rsidRPr="00B64DCE">
        <w:t>m Grundauftrag</w:t>
      </w:r>
      <w:r w:rsidRPr="00B64DCE">
        <w:t>.</w:t>
      </w:r>
    </w:p>
    <w:p w:rsidR="000E1079" w:rsidRPr="00B64DCE" w:rsidRDefault="000E1079" w:rsidP="000E1079"/>
    <w:p w:rsidR="000E1079" w:rsidRPr="00B64DCE" w:rsidRDefault="000E1079" w:rsidP="000E1079">
      <w:pPr>
        <w:rPr>
          <w:color w:val="000000" w:themeColor="text1"/>
        </w:rPr>
      </w:pPr>
      <w:r w:rsidRPr="00B64DCE">
        <w:rPr>
          <w:color w:val="000000" w:themeColor="text1"/>
        </w:rPr>
        <w:t xml:space="preserve">Die </w:t>
      </w:r>
      <w:r w:rsidR="00616E54" w:rsidRPr="00B64DCE">
        <w:rPr>
          <w:color w:val="000000" w:themeColor="text1"/>
        </w:rPr>
        <w:t>Stunden</w:t>
      </w:r>
      <w:r w:rsidRPr="00B64DCE">
        <w:rPr>
          <w:color w:val="000000" w:themeColor="text1"/>
        </w:rPr>
        <w:t xml:space="preserve"> aus „Ausgangslage Grundauftrag“ bestehen aus den 10‘800 </w:t>
      </w:r>
      <w:r w:rsidR="00616E54" w:rsidRPr="00B64DCE">
        <w:rPr>
          <w:color w:val="000000" w:themeColor="text1"/>
        </w:rPr>
        <w:t>h</w:t>
      </w:r>
      <w:r w:rsidRPr="00B64DCE">
        <w:rPr>
          <w:color w:val="000000" w:themeColor="text1"/>
        </w:rPr>
        <w:t xml:space="preserve"> der Phase „MP/DP“</w:t>
      </w:r>
      <w:r w:rsidR="00B64DCE" w:rsidRPr="00B64DCE">
        <w:rPr>
          <w:color w:val="000000" w:themeColor="text1"/>
        </w:rPr>
        <w:t>, 345</w:t>
      </w:r>
      <w:r w:rsidR="00274805">
        <w:rPr>
          <w:color w:val="000000" w:themeColor="text1"/>
        </w:rPr>
        <w:t xml:space="preserve"> </w:t>
      </w:r>
      <w:r w:rsidR="00B64DCE" w:rsidRPr="00B64DCE">
        <w:rPr>
          <w:color w:val="000000" w:themeColor="text1"/>
        </w:rPr>
        <w:t>h aus dem NO 8</w:t>
      </w:r>
      <w:r w:rsidRPr="00B64DCE">
        <w:rPr>
          <w:color w:val="000000" w:themeColor="text1"/>
        </w:rPr>
        <w:t xml:space="preserve"> und den 650 </w:t>
      </w:r>
      <w:r w:rsidR="00616E54" w:rsidRPr="00B64DCE">
        <w:rPr>
          <w:color w:val="000000" w:themeColor="text1"/>
        </w:rPr>
        <w:t>h</w:t>
      </w:r>
      <w:r w:rsidRPr="00B64DCE">
        <w:rPr>
          <w:color w:val="000000" w:themeColor="text1"/>
        </w:rPr>
        <w:t xml:space="preserve"> „Plangenehmigungsverfahren UVEK“ (aus dem TP 2 und TP</w:t>
      </w:r>
      <w:r w:rsidR="00E16CD9" w:rsidRPr="00B64DCE">
        <w:rPr>
          <w:color w:val="000000" w:themeColor="text1"/>
        </w:rPr>
        <w:t xml:space="preserve"> </w:t>
      </w:r>
      <w:r w:rsidRPr="00B64DCE">
        <w:rPr>
          <w:color w:val="000000" w:themeColor="text1"/>
        </w:rPr>
        <w:t>3</w:t>
      </w:r>
      <w:r w:rsidR="00616E54" w:rsidRPr="00B64DCE">
        <w:rPr>
          <w:color w:val="000000" w:themeColor="text1"/>
        </w:rPr>
        <w:t>, lassen sich nur schwer unterscheiden und abtrennen</w:t>
      </w:r>
      <w:r w:rsidRPr="00B64DCE">
        <w:rPr>
          <w:color w:val="000000" w:themeColor="text1"/>
        </w:rPr>
        <w:t xml:space="preserve">), dies führt zu den </w:t>
      </w:r>
      <w:r w:rsidR="00E16CD9" w:rsidRPr="00B64DCE">
        <w:rPr>
          <w:color w:val="000000" w:themeColor="text1"/>
        </w:rPr>
        <w:t xml:space="preserve">total </w:t>
      </w:r>
      <w:r w:rsidRPr="00B64DCE">
        <w:rPr>
          <w:color w:val="000000" w:themeColor="text1"/>
        </w:rPr>
        <w:t>11‘</w:t>
      </w:r>
      <w:r w:rsidR="00B64DCE" w:rsidRPr="00B64DCE">
        <w:rPr>
          <w:color w:val="000000" w:themeColor="text1"/>
        </w:rPr>
        <w:t>795</w:t>
      </w:r>
      <w:r w:rsidRPr="00B64DCE">
        <w:rPr>
          <w:color w:val="000000" w:themeColor="text1"/>
        </w:rPr>
        <w:t xml:space="preserve"> </w:t>
      </w:r>
      <w:r w:rsidR="00616E54" w:rsidRPr="00B64DCE">
        <w:rPr>
          <w:color w:val="000000" w:themeColor="text1"/>
        </w:rPr>
        <w:t>h</w:t>
      </w:r>
      <w:r w:rsidRPr="00B64DCE">
        <w:rPr>
          <w:color w:val="000000" w:themeColor="text1"/>
        </w:rPr>
        <w:t>.</w:t>
      </w:r>
    </w:p>
    <w:p w:rsidR="008D7CC9" w:rsidRPr="00F23453" w:rsidRDefault="005739ED" w:rsidP="008D7CC9">
      <w:pPr>
        <w:rPr>
          <w:color w:val="000000" w:themeColor="text1"/>
        </w:rPr>
      </w:pPr>
      <w:r>
        <w:rPr>
          <w:color w:val="000000" w:themeColor="text1"/>
        </w:rPr>
        <w:t>Im NO 4</w:t>
      </w:r>
      <w:r w:rsidR="008D7CC9" w:rsidRPr="00B64DCE">
        <w:rPr>
          <w:color w:val="000000" w:themeColor="text1"/>
        </w:rPr>
        <w:t xml:space="preserve"> haben wir angemerkt, dass wir einen </w:t>
      </w:r>
      <w:proofErr w:type="spellStart"/>
      <w:r w:rsidR="008D7CC9" w:rsidRPr="00B64DCE">
        <w:rPr>
          <w:color w:val="000000" w:themeColor="text1"/>
        </w:rPr>
        <w:t>Vorbezug</w:t>
      </w:r>
      <w:proofErr w:type="spellEnd"/>
      <w:r w:rsidR="008D7CC9" w:rsidRPr="00B64DCE">
        <w:rPr>
          <w:color w:val="000000" w:themeColor="text1"/>
        </w:rPr>
        <w:t xml:space="preserve"> von 480 Stunden als Vorleistung aus den Folg</w:t>
      </w:r>
      <w:r w:rsidR="008D7CC9" w:rsidRPr="00B64DCE">
        <w:rPr>
          <w:color w:val="000000" w:themeColor="text1"/>
        </w:rPr>
        <w:t>e</w:t>
      </w:r>
      <w:r w:rsidR="008D7CC9" w:rsidRPr="00B64DCE">
        <w:rPr>
          <w:color w:val="000000" w:themeColor="text1"/>
        </w:rPr>
        <w:t xml:space="preserve">phasen (MP und </w:t>
      </w:r>
      <w:r w:rsidR="00616E54" w:rsidRPr="00B64DCE">
        <w:rPr>
          <w:color w:val="000000" w:themeColor="text1"/>
        </w:rPr>
        <w:t>„P</w:t>
      </w:r>
      <w:r w:rsidR="008D7CC9" w:rsidRPr="00B64DCE">
        <w:rPr>
          <w:color w:val="000000" w:themeColor="text1"/>
        </w:rPr>
        <w:t>läne für die Ausführung</w:t>
      </w:r>
      <w:r w:rsidR="00616E54" w:rsidRPr="00B64DCE">
        <w:rPr>
          <w:color w:val="000000" w:themeColor="text1"/>
        </w:rPr>
        <w:t>“</w:t>
      </w:r>
      <w:r w:rsidR="008D7CC9" w:rsidRPr="00B64DCE">
        <w:rPr>
          <w:color w:val="000000" w:themeColor="text1"/>
        </w:rPr>
        <w:t>) für das TP 2 vorsehen, sofern sich die Pläne der Kapitel 10-13, 20, 30, 40, 50 und 60 ohne allzu grosse Modifikationen in die Folgephase überführen lassen (keine Ä</w:t>
      </w:r>
      <w:r w:rsidR="008D7CC9" w:rsidRPr="00B64DCE">
        <w:rPr>
          <w:color w:val="000000" w:themeColor="text1"/>
        </w:rPr>
        <w:t>n</w:t>
      </w:r>
      <w:r w:rsidR="008D7CC9" w:rsidRPr="00B64DCE">
        <w:rPr>
          <w:color w:val="000000" w:themeColor="text1"/>
        </w:rPr>
        <w:t xml:space="preserve">derungen der Massstäbe, ohne grosse Veränderungen aus der MK – Genehmigung). Da die Phase MP/DP + PGV im Verhältnis zur Phase „Pläne für die Ausführung“ ca. 1:1 sind, sehen wir eine Reduktion von 240 </w:t>
      </w:r>
      <w:r w:rsidR="00616E54" w:rsidRPr="00B64DCE">
        <w:rPr>
          <w:color w:val="000000" w:themeColor="text1"/>
        </w:rPr>
        <w:t>h</w:t>
      </w:r>
      <w:r w:rsidR="00F23453" w:rsidRPr="00B64DCE">
        <w:rPr>
          <w:color w:val="000000" w:themeColor="text1"/>
        </w:rPr>
        <w:t xml:space="preserve"> in der </w:t>
      </w:r>
      <w:r w:rsidR="008D7CC9" w:rsidRPr="00B64DCE">
        <w:rPr>
          <w:color w:val="000000" w:themeColor="text1"/>
        </w:rPr>
        <w:t>Phase</w:t>
      </w:r>
      <w:r w:rsidR="00F23453" w:rsidRPr="00B64DCE">
        <w:rPr>
          <w:color w:val="000000" w:themeColor="text1"/>
        </w:rPr>
        <w:t xml:space="preserve"> MP,</w:t>
      </w:r>
      <w:r w:rsidR="008D7CC9" w:rsidRPr="00B64DCE">
        <w:rPr>
          <w:color w:val="000000" w:themeColor="text1"/>
        </w:rPr>
        <w:t xml:space="preserve"> auf somit </w:t>
      </w:r>
      <w:r w:rsidR="00616E54" w:rsidRPr="00B64DCE">
        <w:rPr>
          <w:color w:val="000000" w:themeColor="text1"/>
        </w:rPr>
        <w:t xml:space="preserve">effektiv </w:t>
      </w:r>
      <w:r w:rsidR="008D7CC9" w:rsidRPr="00B64DCE">
        <w:rPr>
          <w:color w:val="000000" w:themeColor="text1"/>
        </w:rPr>
        <w:t>11'</w:t>
      </w:r>
      <w:r w:rsidR="00B64DCE" w:rsidRPr="00B64DCE">
        <w:rPr>
          <w:color w:val="000000" w:themeColor="text1"/>
        </w:rPr>
        <w:t>795</w:t>
      </w:r>
      <w:r w:rsidR="008D7CC9" w:rsidRPr="00B64DCE">
        <w:rPr>
          <w:color w:val="000000" w:themeColor="text1"/>
        </w:rPr>
        <w:t xml:space="preserve"> h – 240 h = 11‘</w:t>
      </w:r>
      <w:r w:rsidR="00B64DCE" w:rsidRPr="00B64DCE">
        <w:rPr>
          <w:color w:val="000000" w:themeColor="text1"/>
        </w:rPr>
        <w:t>555</w:t>
      </w:r>
      <w:r w:rsidR="008D7CC9" w:rsidRPr="00B64DCE">
        <w:rPr>
          <w:color w:val="000000" w:themeColor="text1"/>
        </w:rPr>
        <w:t xml:space="preserve"> h vor.</w:t>
      </w:r>
      <w:r w:rsidR="008D7CC9" w:rsidRPr="00F23453">
        <w:rPr>
          <w:color w:val="000000" w:themeColor="text1"/>
        </w:rPr>
        <w:t xml:space="preserve"> </w:t>
      </w:r>
    </w:p>
    <w:p w:rsidR="00CD17EC" w:rsidRPr="00F23453" w:rsidRDefault="00CD17EC" w:rsidP="008D7CC9">
      <w:pPr>
        <w:rPr>
          <w:color w:val="000000" w:themeColor="text1"/>
        </w:rPr>
      </w:pPr>
    </w:p>
    <w:p w:rsidR="009847F8" w:rsidRDefault="009847F8" w:rsidP="000E1079">
      <w:r w:rsidRPr="00F23453">
        <w:t xml:space="preserve">Die Stundenverteilung </w:t>
      </w:r>
      <w:r w:rsidR="00BA6A4F" w:rsidRPr="00F23453">
        <w:t xml:space="preserve">auf die einzelnen Honorarkategorien </w:t>
      </w:r>
      <w:r w:rsidRPr="00F23453">
        <w:t>erfolgt über ein</w:t>
      </w:r>
      <w:r w:rsidR="00071F8A" w:rsidRPr="00F23453">
        <w:t>e p</w:t>
      </w:r>
      <w:r w:rsidRPr="00F23453">
        <w:t>rozentual</w:t>
      </w:r>
      <w:r w:rsidR="00071F8A" w:rsidRPr="00F23453">
        <w:t>e</w:t>
      </w:r>
      <w:r w:rsidRPr="00F23453">
        <w:t xml:space="preserve"> Verteilung, we</w:t>
      </w:r>
      <w:r w:rsidRPr="00F23453">
        <w:t>l</w:t>
      </w:r>
      <w:r w:rsidRPr="00F23453">
        <w:t>che als Basis unsere Verteilung aus MP/</w:t>
      </w:r>
      <w:r w:rsidRPr="00F23453">
        <w:rPr>
          <w:color w:val="000000" w:themeColor="text1"/>
        </w:rPr>
        <w:t xml:space="preserve">DP und PGV </w:t>
      </w:r>
      <w:r w:rsidR="00071F8A" w:rsidRPr="00F23453">
        <w:rPr>
          <w:color w:val="000000" w:themeColor="text1"/>
        </w:rPr>
        <w:t>de</w:t>
      </w:r>
      <w:r w:rsidR="00071F8A" w:rsidRPr="00F23453">
        <w:t xml:space="preserve">s Grundauftrages </w:t>
      </w:r>
      <w:r w:rsidR="00616E54" w:rsidRPr="00F23453">
        <w:t>aufweist</w:t>
      </w:r>
      <w:r w:rsidRPr="00F23453">
        <w:t>. Dabei sind  15.2% B</w:t>
      </w:r>
      <w:r w:rsidR="00071F8A" w:rsidRPr="00F23453">
        <w:t>-</w:t>
      </w:r>
      <w:r w:rsidRPr="00F23453">
        <w:t>, 9.9% C</w:t>
      </w:r>
      <w:r w:rsidR="00071F8A" w:rsidRPr="00F23453">
        <w:t>-</w:t>
      </w:r>
      <w:r w:rsidRPr="00F23453">
        <w:t>, 28.0% D</w:t>
      </w:r>
      <w:r w:rsidR="00071F8A" w:rsidRPr="00F23453">
        <w:t>-</w:t>
      </w:r>
      <w:r w:rsidRPr="00F23453">
        <w:t>, 16.4% E</w:t>
      </w:r>
      <w:r w:rsidR="00071F8A" w:rsidRPr="00F23453">
        <w:t>-</w:t>
      </w:r>
      <w:r w:rsidRPr="00F23453">
        <w:t>, 14.6% F</w:t>
      </w:r>
      <w:r w:rsidR="00071F8A" w:rsidRPr="00F23453">
        <w:t>-</w:t>
      </w:r>
      <w:r w:rsidRPr="00F23453">
        <w:t xml:space="preserve"> und 15.9% G</w:t>
      </w:r>
      <w:r w:rsidR="00071F8A" w:rsidRPr="00F23453">
        <w:t xml:space="preserve"> </w:t>
      </w:r>
      <w:r w:rsidRPr="00F23453">
        <w:t>-</w:t>
      </w:r>
      <w:r w:rsidR="00071F8A" w:rsidRPr="00F23453">
        <w:t xml:space="preserve"> </w:t>
      </w:r>
      <w:r w:rsidRPr="00F23453">
        <w:t>Stunden jeweils verteilt eingeflossen. Dies wied</w:t>
      </w:r>
      <w:r w:rsidRPr="00F23453">
        <w:t>e</w:t>
      </w:r>
      <w:r w:rsidRPr="00F23453">
        <w:t xml:space="preserve">rum ergibt einen Vergleichswert </w:t>
      </w:r>
      <w:r w:rsidR="00071F8A" w:rsidRPr="00F23453">
        <w:t xml:space="preserve">(theoretischer ZMT) </w:t>
      </w:r>
      <w:r w:rsidRPr="00F23453">
        <w:t>von 87.60 CHF/h.</w:t>
      </w:r>
    </w:p>
    <w:p w:rsidR="00257F0E" w:rsidRPr="00F23453" w:rsidRDefault="00257F0E" w:rsidP="000E1079"/>
    <w:p w:rsidR="00257F0E" w:rsidRPr="00F23453" w:rsidRDefault="00613423" w:rsidP="000E1079">
      <w:r w:rsidRPr="00F23453">
        <w:t xml:space="preserve">Zum </w:t>
      </w:r>
      <w:r w:rsidR="00257F0E" w:rsidRPr="00F23453">
        <w:t xml:space="preserve">Vergleich der Stundenprognose NO mit der Stundenvorgabe gemäss Vertrag </w:t>
      </w:r>
      <w:r w:rsidRPr="00F23453">
        <w:t>ist folgendes festzuha</w:t>
      </w:r>
      <w:r w:rsidRPr="00F23453">
        <w:t>l</w:t>
      </w:r>
      <w:r w:rsidRPr="00F23453">
        <w:t xml:space="preserve">ten. Obwohl die Baukosten </w:t>
      </w:r>
      <w:r w:rsidR="00BA6A4F" w:rsidRPr="00F23453">
        <w:t xml:space="preserve">im </w:t>
      </w:r>
      <w:r w:rsidRPr="00F23453">
        <w:t>MK tiefer veranschlagt sind als die des EK werden die für das MP/DP ben</w:t>
      </w:r>
      <w:r w:rsidRPr="00F23453">
        <w:t>ö</w:t>
      </w:r>
      <w:r w:rsidRPr="00F23453">
        <w:t>tigten Stunden höher veranschlagt. Dies hat folgende Gründe:</w:t>
      </w:r>
    </w:p>
    <w:p w:rsidR="006B5B90" w:rsidRPr="00F23453" w:rsidRDefault="00613423" w:rsidP="006B5B90">
      <w:pPr>
        <w:pStyle w:val="Listenabsatz"/>
        <w:numPr>
          <w:ilvl w:val="0"/>
          <w:numId w:val="4"/>
        </w:numPr>
        <w:ind w:left="567" w:hanging="567"/>
      </w:pPr>
      <w:r w:rsidRPr="00F23453">
        <w:t xml:space="preserve">Die massive Erhöhung der Baukosten </w:t>
      </w:r>
      <w:proofErr w:type="spellStart"/>
      <w:r w:rsidRPr="00F23453">
        <w:t>bei den</w:t>
      </w:r>
      <w:proofErr w:type="spellEnd"/>
      <w:r w:rsidRPr="00F23453">
        <w:t xml:space="preserve"> Teilprojekte Tunnel </w:t>
      </w:r>
      <w:proofErr w:type="spellStart"/>
      <w:r w:rsidRPr="00F23453">
        <w:t>Ebenrain</w:t>
      </w:r>
      <w:proofErr w:type="spellEnd"/>
      <w:r w:rsidRPr="00F23453">
        <w:t xml:space="preserve"> (Faktor 2) und Brücken (Faktor 5) sind stark </w:t>
      </w:r>
      <w:proofErr w:type="spellStart"/>
      <w:r w:rsidRPr="00F23453">
        <w:t>ingenieurlastig</w:t>
      </w:r>
      <w:proofErr w:type="spellEnd"/>
      <w:r w:rsidRPr="00F23453">
        <w:t xml:space="preserve">. </w:t>
      </w:r>
    </w:p>
    <w:p w:rsidR="00613423" w:rsidRPr="00F23453" w:rsidRDefault="00924AFF" w:rsidP="006B5B90">
      <w:pPr>
        <w:pStyle w:val="Listenabsatz"/>
        <w:numPr>
          <w:ilvl w:val="0"/>
          <w:numId w:val="4"/>
        </w:numPr>
        <w:ind w:left="567" w:hanging="567"/>
      </w:pPr>
      <w:r w:rsidRPr="00F23453">
        <w:t>Anderseits bewirken die Minderbaukosten bei den Stützbauwerken (Reduktion der Anzahl Ersatza</w:t>
      </w:r>
      <w:r w:rsidRPr="00F23453">
        <w:t>n</w:t>
      </w:r>
      <w:r w:rsidRPr="00F23453">
        <w:t>ker) und Schutzbauwerken (mit gerin</w:t>
      </w:r>
      <w:r w:rsidR="00C10EFA" w:rsidRPr="00F23453">
        <w:t xml:space="preserve">gem </w:t>
      </w:r>
      <w:proofErr w:type="spellStart"/>
      <w:r w:rsidR="00C10EFA" w:rsidRPr="00F23453">
        <w:t>Ingenieeringaufwand</w:t>
      </w:r>
      <w:proofErr w:type="spellEnd"/>
      <w:r w:rsidR="00C10EFA" w:rsidRPr="00F23453">
        <w:t>) nur eine</w:t>
      </w:r>
      <w:r w:rsidRPr="00F23453">
        <w:t xml:space="preserve"> sehr gerin</w:t>
      </w:r>
      <w:r w:rsidR="00C10EFA" w:rsidRPr="00F23453">
        <w:t>ge</w:t>
      </w:r>
      <w:r w:rsidRPr="00F23453">
        <w:t xml:space="preserve"> Redukt</w:t>
      </w:r>
      <w:r w:rsidR="00FD79B5">
        <w:t>ion des Projektierungsaufwandes,</w:t>
      </w:r>
      <w:r w:rsidR="00832F41">
        <w:t xml:space="preserve"> beziehungsweise werden hier no</w:t>
      </w:r>
      <w:r w:rsidR="00FD79B5">
        <w:t>ch zusätzlicher Optimierung &amp; Überpr</w:t>
      </w:r>
      <w:r w:rsidR="00FD79B5">
        <w:t>ü</w:t>
      </w:r>
      <w:r w:rsidR="00FD79B5">
        <w:t>fung in der Phase MP/DP verlangt.</w:t>
      </w:r>
    </w:p>
    <w:p w:rsidR="00924AFF" w:rsidRPr="00F23453" w:rsidRDefault="00924AFF" w:rsidP="000E1079"/>
    <w:p w:rsidR="000B4AE6" w:rsidRDefault="00924AFF" w:rsidP="00FD79B5">
      <w:r w:rsidRPr="00F23453">
        <w:t>Auf Niveau Objektgattung ist der Vergleich EK-MK</w:t>
      </w:r>
      <w:r w:rsidR="00653C89" w:rsidRPr="00F23453">
        <w:t>-MP</w:t>
      </w:r>
      <w:r w:rsidRPr="00F23453">
        <w:t xml:space="preserve"> teilweise schwierig, da die bauherrenseitige Stu</w:t>
      </w:r>
      <w:r w:rsidRPr="00F23453">
        <w:t>n</w:t>
      </w:r>
      <w:r w:rsidRPr="00F23453">
        <w:t xml:space="preserve">denvorgabe nur auf die 3 Teilprojekte </w:t>
      </w:r>
      <w:r w:rsidR="00CA4456" w:rsidRPr="00F23453">
        <w:t xml:space="preserve">bezogen war und </w:t>
      </w:r>
      <w:r w:rsidR="00C10EFA" w:rsidRPr="00F23453">
        <w:t xml:space="preserve">wir zum damaligen Zeitpunkt </w:t>
      </w:r>
      <w:r w:rsidR="00CA4456" w:rsidRPr="00F23453">
        <w:t>zum Teil nur summ</w:t>
      </w:r>
      <w:r w:rsidR="00CA4456" w:rsidRPr="00F23453">
        <w:t>a</w:t>
      </w:r>
      <w:r w:rsidR="00CA4456" w:rsidRPr="00F23453">
        <w:t xml:space="preserve">risch die Aufteilung auf die Objektgattungen vornehmen konnten. </w:t>
      </w:r>
    </w:p>
    <w:p w:rsidR="000B4AE6" w:rsidRDefault="000B4AE6" w:rsidP="000E1079"/>
    <w:bookmarkStart w:id="4" w:name="_MON_1560928919"/>
    <w:bookmarkEnd w:id="4"/>
    <w:p w:rsidR="000B4AE6" w:rsidRPr="005A6343" w:rsidRDefault="006938D2" w:rsidP="000E1079">
      <w:r>
        <w:object w:dxaOrig="8172" w:dyaOrig="1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85pt;height:664.9pt" o:ole="">
            <v:imagedata r:id="rId17" o:title=""/>
          </v:shape>
          <o:OLEObject Type="Embed" ProgID="Excel.Sheet.12" ShapeID="_x0000_i1025" DrawAspect="Content" ObjectID="_1578381287" r:id="rId18"/>
        </w:object>
      </w:r>
    </w:p>
    <w:p w:rsidR="002957AB" w:rsidRPr="007A4142" w:rsidRDefault="002957AB" w:rsidP="007A4142">
      <w:r>
        <w:rPr>
          <w:color w:val="000000" w:themeColor="text1"/>
        </w:rPr>
        <w:br w:type="page"/>
      </w:r>
    </w:p>
    <w:p w:rsidR="00C75D65" w:rsidRPr="00870EB9" w:rsidRDefault="00C75D65" w:rsidP="00C75D65">
      <w:pPr>
        <w:pStyle w:val="berschrift2"/>
        <w:rPr>
          <w:color w:val="000000" w:themeColor="text1"/>
        </w:rPr>
      </w:pPr>
      <w:r w:rsidRPr="00870EB9">
        <w:rPr>
          <w:color w:val="000000" w:themeColor="text1"/>
        </w:rPr>
        <w:lastRenderedPageBreak/>
        <w:t xml:space="preserve">TP 1 – Tunnel / Geotechnik: </w:t>
      </w:r>
      <w:r w:rsidRPr="00870EB9">
        <w:rPr>
          <w:color w:val="000000" w:themeColor="text1"/>
        </w:rPr>
        <w:tab/>
        <w:t>Tunnel</w:t>
      </w:r>
      <w:r w:rsidR="00653C89" w:rsidRPr="00870EB9">
        <w:rPr>
          <w:color w:val="000000" w:themeColor="text1"/>
        </w:rPr>
        <w:t xml:space="preserve"> </w:t>
      </w:r>
    </w:p>
    <w:p w:rsidR="006B5B90" w:rsidRDefault="006B5B90" w:rsidP="006B5B90">
      <w:r>
        <w:t>Projektbesonderheit</w:t>
      </w:r>
    </w:p>
    <w:p w:rsidR="00611268" w:rsidRPr="00EF571D" w:rsidRDefault="00CA4456" w:rsidP="006B5B90">
      <w:pPr>
        <w:pStyle w:val="Listenabsatz"/>
        <w:numPr>
          <w:ilvl w:val="0"/>
          <w:numId w:val="7"/>
        </w:numPr>
        <w:ind w:left="567" w:hanging="567"/>
        <w:textAlignment w:val="auto"/>
      </w:pPr>
      <w:r w:rsidRPr="006B5B90">
        <w:t xml:space="preserve">Der bestehende Tunnel </w:t>
      </w:r>
      <w:proofErr w:type="spellStart"/>
      <w:r w:rsidRPr="006B5B90">
        <w:t>Ebenrain</w:t>
      </w:r>
      <w:proofErr w:type="spellEnd"/>
      <w:r w:rsidRPr="006B5B90">
        <w:t xml:space="preserve"> entspricht in vielen Belangen nicht dem heutigen Fachhandbuch oder den heutigen Normen und Richtlinien. Die beengten </w:t>
      </w:r>
      <w:r w:rsidR="004B12F5" w:rsidRPr="006B5B90">
        <w:t>Verhältnisse</w:t>
      </w:r>
      <w:r w:rsidRPr="006B5B90">
        <w:t xml:space="preserve"> erschweren eine Lösungsfi</w:t>
      </w:r>
      <w:r w:rsidRPr="006B5B90">
        <w:t>n</w:t>
      </w:r>
      <w:r w:rsidRPr="006B5B90">
        <w:t>dung erheblich, da</w:t>
      </w:r>
      <w:r w:rsidRPr="00EF571D">
        <w:t xml:space="preserve"> nicht auf übliche Standard-Lösungen, z.B. gemäss Fachhandbuch, zurückgegri</w:t>
      </w:r>
      <w:r w:rsidRPr="00EF571D">
        <w:t>f</w:t>
      </w:r>
      <w:r w:rsidRPr="00EF571D">
        <w:t xml:space="preserve">fen werden kann. Es müssen daher objektspezifische Konzepte erarbeitet werden – in diesem Fall oft Sonderlösungen -   und die in vielen Fällen zu Kompromisslösungen führen, die </w:t>
      </w:r>
      <w:r w:rsidR="00611268" w:rsidRPr="00EF571D">
        <w:t>letztlich auch e</w:t>
      </w:r>
      <w:r w:rsidR="00611268" w:rsidRPr="00EF571D">
        <w:t>i</w:t>
      </w:r>
      <w:r w:rsidR="00611268" w:rsidRPr="00EF571D">
        <w:t>nen</w:t>
      </w:r>
      <w:r w:rsidRPr="00EF571D">
        <w:t xml:space="preserve"> </w:t>
      </w:r>
      <w:r w:rsidR="00611268" w:rsidRPr="00EF571D">
        <w:t xml:space="preserve">erheblichem Aufwand nach sich ziehen betreffend </w:t>
      </w:r>
      <w:r w:rsidR="00C10EFA" w:rsidRPr="00EF571D">
        <w:t>„</w:t>
      </w:r>
      <w:r w:rsidR="00611268" w:rsidRPr="00EF571D">
        <w:t>Vorstellen-Anträge-Diskussionen-Alternativlösungen</w:t>
      </w:r>
      <w:r w:rsidR="00C10EFA" w:rsidRPr="00EF571D">
        <w:t>“</w:t>
      </w:r>
      <w:r w:rsidR="00611268" w:rsidRPr="00EF571D">
        <w:t xml:space="preserve"> bis zur definitiven </w:t>
      </w:r>
      <w:proofErr w:type="spellStart"/>
      <w:r w:rsidR="00611268" w:rsidRPr="00EF571D">
        <w:t>Entscheidfällung</w:t>
      </w:r>
      <w:proofErr w:type="spellEnd"/>
      <w:r w:rsidR="00611268" w:rsidRPr="00EF571D">
        <w:t xml:space="preserve">. </w:t>
      </w:r>
    </w:p>
    <w:p w:rsidR="00CA4456" w:rsidRPr="00EF571D" w:rsidRDefault="00CA4456" w:rsidP="006B5B90">
      <w:pPr>
        <w:pStyle w:val="Listenabsatz"/>
        <w:numPr>
          <w:ilvl w:val="0"/>
          <w:numId w:val="7"/>
        </w:numPr>
        <w:ind w:left="567" w:hanging="567"/>
        <w:textAlignment w:val="auto"/>
      </w:pPr>
      <w:r w:rsidRPr="00EF571D">
        <w:t xml:space="preserve">Dieser versteckte, erhebliche Mehraufwand </w:t>
      </w:r>
      <w:r w:rsidR="00611268" w:rsidRPr="00EF571D">
        <w:t xml:space="preserve">konnte bei der Stundenverifikation im Rahmen der </w:t>
      </w:r>
      <w:proofErr w:type="spellStart"/>
      <w:r w:rsidR="00611268" w:rsidRPr="00EF571D">
        <w:t>O</w:t>
      </w:r>
      <w:r w:rsidR="00611268" w:rsidRPr="00EF571D">
        <w:t>f</w:t>
      </w:r>
      <w:r w:rsidR="00611268" w:rsidRPr="00EF571D">
        <w:t>fertstellung</w:t>
      </w:r>
      <w:proofErr w:type="spellEnd"/>
      <w:r w:rsidR="00611268" w:rsidRPr="00EF571D">
        <w:t xml:space="preserve"> nicht berücksichtigt werden. Unter anderem auch deshalb nicht, weil dieser Aufwand erst bei der Detailbearbeitung ersichtlich wird.</w:t>
      </w:r>
    </w:p>
    <w:p w:rsidR="00CA4456" w:rsidRPr="00EF571D" w:rsidRDefault="00CA4456" w:rsidP="00CA4456">
      <w:pPr>
        <w:tabs>
          <w:tab w:val="clear" w:pos="567"/>
        </w:tabs>
      </w:pPr>
    </w:p>
    <w:p w:rsidR="00CA4456" w:rsidRPr="006B5B90" w:rsidRDefault="00CA4456" w:rsidP="006B5B90">
      <w:r w:rsidRPr="006B5B90">
        <w:t xml:space="preserve">Bankettersatz / Ulmendrainage Tunnel </w:t>
      </w:r>
      <w:proofErr w:type="spellStart"/>
      <w:r w:rsidRPr="006B5B90">
        <w:t>Ebenrain</w:t>
      </w:r>
      <w:proofErr w:type="spellEnd"/>
    </w:p>
    <w:p w:rsidR="00CA4456" w:rsidRPr="00EF571D" w:rsidRDefault="00CA4456" w:rsidP="006B5B90">
      <w:pPr>
        <w:pStyle w:val="Listenabsatz"/>
        <w:numPr>
          <w:ilvl w:val="0"/>
          <w:numId w:val="7"/>
        </w:numPr>
        <w:ind w:left="567" w:hanging="567"/>
        <w:textAlignment w:val="auto"/>
      </w:pPr>
      <w:r w:rsidRPr="006B5B90">
        <w:t>Die im MK vorgeschlagene Lösung ist technisch bedeutend aufwendiger als die Variante aus dem EK II. Als Beispiel sollten im EK II die Bankette nicht ersetzt werden. Wie sich zeigte, ist dies jedoch zur Erfüllen der Projektziele und Normanforderung notwendig. Das Ausarbeiten dieser Lösungen u</w:t>
      </w:r>
      <w:r w:rsidRPr="006B5B90">
        <w:t>n</w:t>
      </w:r>
      <w:r w:rsidRPr="006B5B90">
        <w:t xml:space="preserve">ter Berücksichtigung der Eigenheiten der bestehenden Bausubstanz ist sehr zeitintensiv. Infolge </w:t>
      </w:r>
      <w:proofErr w:type="gramStart"/>
      <w:r w:rsidRPr="006B5B90">
        <w:t>Platzmangel</w:t>
      </w:r>
      <w:proofErr w:type="gramEnd"/>
      <w:r w:rsidRPr="006B5B90">
        <w:t xml:space="preserve">, u.a. zu wenig Platz im Widerlagerbereich, kommt es zu unterschiedlichen Lösungen für die Oströhre-BS (Schlitzrinne) und die Weströhre-LU (Entwässerungsschächte). Es sind </w:t>
      </w:r>
      <w:r w:rsidR="00C10EFA" w:rsidRPr="006B5B90">
        <w:t>daher auch</w:t>
      </w:r>
      <w:r w:rsidRPr="006B5B90">
        <w:t xml:space="preserve"> </w:t>
      </w:r>
      <w:r w:rsidRPr="00EF571D">
        <w:t>mehr</w:t>
      </w:r>
      <w:r w:rsidR="00C10EFA" w:rsidRPr="00EF571D">
        <w:t xml:space="preserve"> Details und</w:t>
      </w:r>
      <w:r w:rsidRPr="00EF571D">
        <w:t xml:space="preserve"> Pläne zu erstellen was zu einem grösseren Planungsaufwand führt als ursprünglich angenommen. </w:t>
      </w:r>
    </w:p>
    <w:p w:rsidR="00CA4456" w:rsidRPr="00EF571D" w:rsidRDefault="00CA4456" w:rsidP="006B5B90">
      <w:pPr>
        <w:tabs>
          <w:tab w:val="clear" w:pos="567"/>
        </w:tabs>
        <w:contextualSpacing/>
      </w:pPr>
    </w:p>
    <w:p w:rsidR="00CA4456" w:rsidRPr="00EF571D" w:rsidRDefault="00CA4456" w:rsidP="006B5B90">
      <w:r w:rsidRPr="00EF571D">
        <w:t xml:space="preserve">Tunnelbeschichtung </w:t>
      </w:r>
      <w:proofErr w:type="spellStart"/>
      <w:r w:rsidRPr="00EF571D">
        <w:t>Ebenrain</w:t>
      </w:r>
      <w:proofErr w:type="spellEnd"/>
    </w:p>
    <w:p w:rsidR="00CA4456" w:rsidRPr="00BF6296" w:rsidRDefault="00CA4456" w:rsidP="00CA4456">
      <w:pPr>
        <w:pStyle w:val="Listenabsatz"/>
        <w:numPr>
          <w:ilvl w:val="0"/>
          <w:numId w:val="7"/>
        </w:numPr>
        <w:ind w:left="567" w:hanging="567"/>
        <w:textAlignment w:val="auto"/>
      </w:pPr>
      <w:r w:rsidRPr="00EF571D">
        <w:t xml:space="preserve">Im EK II wurde auf eine Beschichtungserneuerung verzichtet. In der Genehmigung vom 21.12.2012 wurde eine erneute Untersuchung/Abklärung im Zusammenhang mit der Beschichtung zur Auflage gemacht. Die Abklärungen im </w:t>
      </w:r>
      <w:r w:rsidRPr="00BF6296">
        <w:t>MK zeigten, dass eine Erneuerung der Beschichtung für den Ebenrai</w:t>
      </w:r>
      <w:r w:rsidRPr="00BF6296">
        <w:t>n</w:t>
      </w:r>
      <w:r w:rsidRPr="00BF6296">
        <w:t xml:space="preserve">tunnel erforderlich ist. Die </w:t>
      </w:r>
      <w:proofErr w:type="spellStart"/>
      <w:r w:rsidRPr="00BF6296">
        <w:t>Planerleistungen</w:t>
      </w:r>
      <w:proofErr w:type="spellEnd"/>
      <w:r w:rsidRPr="00BF6296">
        <w:t xml:space="preserve"> fehlen jedoch vollständig im Grundauftrag. </w:t>
      </w:r>
    </w:p>
    <w:p w:rsidR="00CA4456" w:rsidRPr="00BF6296" w:rsidRDefault="00CA4456" w:rsidP="00CA4456"/>
    <w:p w:rsidR="00CA4456" w:rsidRPr="00BF6296" w:rsidRDefault="00CA4456" w:rsidP="006B5B90">
      <w:proofErr w:type="spellStart"/>
      <w:r w:rsidRPr="00BF6296">
        <w:t>Antirezirkulationswand</w:t>
      </w:r>
      <w:proofErr w:type="spellEnd"/>
      <w:r w:rsidRPr="00BF6296">
        <w:t xml:space="preserve"> </w:t>
      </w:r>
      <w:proofErr w:type="spellStart"/>
      <w:r w:rsidRPr="00BF6296">
        <w:t>Ebenrain</w:t>
      </w:r>
      <w:proofErr w:type="spellEnd"/>
    </w:p>
    <w:p w:rsidR="00CA4456" w:rsidRPr="00BF6296" w:rsidRDefault="00DE6265" w:rsidP="006B5B90">
      <w:pPr>
        <w:pStyle w:val="Listenabsatz"/>
        <w:numPr>
          <w:ilvl w:val="0"/>
          <w:numId w:val="7"/>
        </w:numPr>
        <w:ind w:left="567" w:hanging="567"/>
        <w:textAlignment w:val="auto"/>
      </w:pPr>
      <w:r w:rsidRPr="00BF6296">
        <w:t>Zusätzliche angefallene</w:t>
      </w:r>
      <w:r w:rsidR="00FD79B5">
        <w:t xml:space="preserve"> Mehraufwendungen, welche im NO8</w:t>
      </w:r>
      <w:r w:rsidRPr="00BF6296">
        <w:t xml:space="preserve"> </w:t>
      </w:r>
      <w:r w:rsidR="00BF6296" w:rsidRPr="00BF6296">
        <w:t>noch nicht</w:t>
      </w:r>
      <w:r w:rsidRPr="00BF6296">
        <w:t xml:space="preserve"> bekannt waren.</w:t>
      </w:r>
    </w:p>
    <w:p w:rsidR="00CA4456" w:rsidRPr="00EF571D" w:rsidRDefault="00CA4456" w:rsidP="00CA4456">
      <w:pPr>
        <w:tabs>
          <w:tab w:val="clear" w:pos="567"/>
        </w:tabs>
      </w:pPr>
    </w:p>
    <w:p w:rsidR="00CA4456" w:rsidRPr="00EF571D" w:rsidRDefault="00CA4456" w:rsidP="006B5B90">
      <w:pPr>
        <w:rPr>
          <w:b/>
          <w:i/>
        </w:rPr>
      </w:pPr>
      <w:r w:rsidRPr="00EF571D">
        <w:t xml:space="preserve">Quellfassung </w:t>
      </w:r>
      <w:proofErr w:type="spellStart"/>
      <w:r w:rsidRPr="00EF571D">
        <w:t>Ebenrain</w:t>
      </w:r>
      <w:proofErr w:type="spellEnd"/>
    </w:p>
    <w:p w:rsidR="001C58A7" w:rsidRPr="00E37869" w:rsidRDefault="00CA4456" w:rsidP="006B5B90">
      <w:pPr>
        <w:pStyle w:val="Listenabsatz"/>
        <w:numPr>
          <w:ilvl w:val="0"/>
          <w:numId w:val="7"/>
        </w:numPr>
        <w:ind w:left="567" w:hanging="567"/>
        <w:textAlignment w:val="auto"/>
      </w:pPr>
      <w:r w:rsidRPr="00EF571D">
        <w:t>Die Ergiebigkeit,  Zusa</w:t>
      </w:r>
      <w:r w:rsidRPr="00E37869">
        <w:t xml:space="preserve">mmenhänge und Auswirkungen dieser Quelle z.B. auf Dritte (Schloss </w:t>
      </w:r>
      <w:proofErr w:type="spellStart"/>
      <w:r w:rsidRPr="00E37869">
        <w:t>Ebe</w:t>
      </w:r>
      <w:r w:rsidRPr="00E37869">
        <w:t>n</w:t>
      </w:r>
      <w:r w:rsidRPr="00E37869">
        <w:t>rain</w:t>
      </w:r>
      <w:proofErr w:type="spellEnd"/>
      <w:r w:rsidRPr="00E37869">
        <w:t>) waren zum Zeitpunkt der Offerte nicht bekannt. Die best. Quellfassung ist für die kommenden Arbeiten im Eben</w:t>
      </w:r>
      <w:r w:rsidR="00C10EFA" w:rsidRPr="00E37869">
        <w:t xml:space="preserve">raintunnel eine Erschwernis, </w:t>
      </w:r>
      <w:r w:rsidRPr="00E37869">
        <w:t>muss da</w:t>
      </w:r>
      <w:r w:rsidR="00C10EFA" w:rsidRPr="00E37869">
        <w:t>her im MP klar definiert werden und erfordert entsprechende provisorische oder definitive</w:t>
      </w:r>
      <w:r w:rsidRPr="00E37869">
        <w:t xml:space="preserve"> </w:t>
      </w:r>
      <w:r w:rsidR="00C10EFA" w:rsidRPr="00E37869">
        <w:t>Lösungen.</w:t>
      </w:r>
      <w:r w:rsidR="00611268" w:rsidRPr="00E37869">
        <w:t xml:space="preserve"> </w:t>
      </w:r>
    </w:p>
    <w:p w:rsidR="00E37869" w:rsidRPr="00E37869" w:rsidRDefault="00E37869" w:rsidP="00E37869">
      <w:pPr>
        <w:tabs>
          <w:tab w:val="clear" w:pos="567"/>
        </w:tabs>
      </w:pPr>
    </w:p>
    <w:p w:rsidR="00E37869" w:rsidRPr="00E37869" w:rsidRDefault="00FD79B5" w:rsidP="00E37869">
      <w:pPr>
        <w:rPr>
          <w:b/>
          <w:i/>
        </w:rPr>
      </w:pPr>
      <w:r>
        <w:t>Z</w:t>
      </w:r>
      <w:r w:rsidR="00E37869" w:rsidRPr="00E37869">
        <w:t xml:space="preserve">usätzliche Leistungen zur Erstellung des MP:  </w:t>
      </w:r>
    </w:p>
    <w:p w:rsidR="00E37869" w:rsidRPr="00E37869" w:rsidRDefault="00E37869" w:rsidP="00E37869">
      <w:pPr>
        <w:pStyle w:val="Listenabsatz"/>
        <w:numPr>
          <w:ilvl w:val="0"/>
          <w:numId w:val="7"/>
        </w:numPr>
        <w:ind w:left="567" w:hanging="567"/>
        <w:textAlignment w:val="auto"/>
      </w:pPr>
      <w:r w:rsidRPr="00E37869">
        <w:t>Aufgrund der zeitlichen Verschiebung und der Rissentwicklung im Gewölbe wurden kraftschlüssige Injektionen vorgenommen, damit das Risiko von sich herauslösenden Betonteilen (unbewehrtes I</w:t>
      </w:r>
      <w:r w:rsidRPr="00E37869">
        <w:t>n</w:t>
      </w:r>
      <w:r w:rsidRPr="00E37869">
        <w:t xml:space="preserve">nengewölbe) eliminiert werden kann. Diese Massnahme wurde als </w:t>
      </w:r>
      <w:proofErr w:type="spellStart"/>
      <w:r w:rsidRPr="00E37869">
        <w:t>VoMa</w:t>
      </w:r>
      <w:proofErr w:type="spellEnd"/>
      <w:r w:rsidRPr="00E37869">
        <w:t xml:space="preserve"> in beiden Röhren des Tu</w:t>
      </w:r>
      <w:r w:rsidRPr="00E37869">
        <w:t>n</w:t>
      </w:r>
      <w:r w:rsidRPr="00E37869">
        <w:t xml:space="preserve">nels </w:t>
      </w:r>
      <w:proofErr w:type="spellStart"/>
      <w:r w:rsidRPr="00E37869">
        <w:t>Ebenrain</w:t>
      </w:r>
      <w:proofErr w:type="spellEnd"/>
      <w:r w:rsidRPr="00E37869">
        <w:t xml:space="preserve"> ausgeführt. Gleichzeitig mit dieser </w:t>
      </w:r>
      <w:proofErr w:type="spellStart"/>
      <w:r w:rsidRPr="00E37869">
        <w:t>VoMa</w:t>
      </w:r>
      <w:proofErr w:type="spellEnd"/>
      <w:r w:rsidRPr="00E37869">
        <w:t xml:space="preserve"> konnte die </w:t>
      </w:r>
      <w:r w:rsidR="00BF6296">
        <w:t>Quellfassungs</w:t>
      </w:r>
      <w:r w:rsidR="00BF6296" w:rsidRPr="00E37869">
        <w:t>leitung</w:t>
      </w:r>
      <w:r w:rsidRPr="00E37869">
        <w:t xml:space="preserve"> gespült </w:t>
      </w:r>
      <w:r w:rsidR="00BF6296" w:rsidRPr="00E37869">
        <w:t>bzw.</w:t>
      </w:r>
      <w:r w:rsidRPr="00E37869">
        <w:t xml:space="preserve"> freigefräst werden. Dies war nötig, um einen unkontrollierten Aufstau zu vermeiden.</w:t>
      </w:r>
    </w:p>
    <w:p w:rsidR="00E37869" w:rsidRPr="00E37869" w:rsidRDefault="00E37869" w:rsidP="00E37869">
      <w:pPr>
        <w:pStyle w:val="Listenabsatz"/>
        <w:numPr>
          <w:ilvl w:val="0"/>
          <w:numId w:val="7"/>
        </w:numPr>
        <w:ind w:left="567" w:hanging="567"/>
        <w:textAlignment w:val="auto"/>
      </w:pPr>
      <w:r w:rsidRPr="00E37869">
        <w:t xml:space="preserve">Die Gewährleistung der Wasserversorgung des Schloss </w:t>
      </w:r>
      <w:proofErr w:type="spellStart"/>
      <w:r w:rsidRPr="00E37869">
        <w:t>Ebenrain</w:t>
      </w:r>
      <w:proofErr w:type="spellEnd"/>
      <w:r w:rsidRPr="00E37869">
        <w:t xml:space="preserve"> zeigte sich als sehr aufwändig, bis schlussendlich eine allseits akzeptable Lösung gefunden werden konnte.</w:t>
      </w:r>
    </w:p>
    <w:p w:rsidR="00E37869" w:rsidRDefault="00E37869" w:rsidP="00E37869">
      <w:pPr>
        <w:pStyle w:val="Listenabsatz"/>
        <w:numPr>
          <w:ilvl w:val="0"/>
          <w:numId w:val="7"/>
        </w:numPr>
        <w:ind w:left="567" w:hanging="567"/>
        <w:textAlignment w:val="auto"/>
      </w:pPr>
      <w:r w:rsidRPr="00E37869">
        <w:t>Eine detaillierte Analyse der Geologie, anhand der beim damaligen Bau des Tunnels erstellten Au</w:t>
      </w:r>
      <w:r w:rsidRPr="00E37869">
        <w:t>f</w:t>
      </w:r>
      <w:r w:rsidRPr="00E37869">
        <w:t xml:space="preserve">nahmen, zeigt, dass der neu zu erstellende Querschlag in den Bereich einer </w:t>
      </w:r>
      <w:proofErr w:type="spellStart"/>
      <w:r w:rsidRPr="00E37869">
        <w:t>Vewerfung</w:t>
      </w:r>
      <w:proofErr w:type="spellEnd"/>
      <w:r w:rsidRPr="00E37869">
        <w:t xml:space="preserve"> zu liegen kommt. Dies war bei der Erstellung des MK noch nicht bekannt (als Basis diente die Baugrundbeu</w:t>
      </w:r>
      <w:r w:rsidRPr="00E37869">
        <w:t>r</w:t>
      </w:r>
      <w:r w:rsidRPr="00E37869">
        <w:t>teilung des Geologen vor dem Bau). Eine Veränderung der Lage des Querschlages bringt keine Ve</w:t>
      </w:r>
      <w:r w:rsidRPr="00E37869">
        <w:t>r</w:t>
      </w:r>
      <w:r w:rsidRPr="00E37869">
        <w:t>besserung. Die statische Überprüfung ergab, dass mit relativ wenig Aufwand (stärkere Spritzbeto</w:t>
      </w:r>
      <w:r w:rsidRPr="00E37869">
        <w:t>n</w:t>
      </w:r>
      <w:r w:rsidRPr="00E37869">
        <w:t>schicht und Erhöhung des Bewehrungsgehaltes des Tunnelgewölbes) eine befriedigende Lösung umgesetzt werden kann. Die Statik, die Pläne und der KV wurden entsprechend angepasst.</w:t>
      </w:r>
    </w:p>
    <w:p w:rsidR="00560800" w:rsidRDefault="00FD79B5" w:rsidP="00560800">
      <w:pPr>
        <w:pStyle w:val="Listenabsatz"/>
        <w:numPr>
          <w:ilvl w:val="0"/>
          <w:numId w:val="7"/>
        </w:numPr>
        <w:ind w:left="567" w:hanging="567"/>
        <w:textAlignment w:val="auto"/>
      </w:pPr>
      <w:r>
        <w:t xml:space="preserve">Ergänzungen Tunnel aus </w:t>
      </w:r>
      <w:r w:rsidR="00B26EB6">
        <w:t xml:space="preserve">Problematik im </w:t>
      </w:r>
      <w:r>
        <w:t>Tessin: Nachprüfung, Überprüfung Tunnel, Nachrutsch, Fugenbild, etc.</w:t>
      </w:r>
    </w:p>
    <w:bookmarkStart w:id="5" w:name="_MON_1514367099"/>
    <w:bookmarkEnd w:id="5"/>
    <w:p w:rsidR="009847F8" w:rsidRDefault="00241EF7" w:rsidP="00741932">
      <w:r>
        <w:object w:dxaOrig="9644" w:dyaOrig="976">
          <v:shape id="_x0000_i1026" type="#_x0000_t75" style="width:480.85pt;height:48.85pt" o:ole="">
            <v:imagedata r:id="rId19" o:title=""/>
          </v:shape>
          <o:OLEObject Type="Embed" ProgID="Excel.Sheet.12" ShapeID="_x0000_i1026" DrawAspect="Content" ObjectID="_1578381288" r:id="rId20"/>
        </w:object>
      </w:r>
      <w:r w:rsidR="009847F8">
        <w:br w:type="page"/>
      </w:r>
    </w:p>
    <w:p w:rsidR="001C58A7" w:rsidRPr="00266139" w:rsidRDefault="001C58A7" w:rsidP="001C58A7">
      <w:pPr>
        <w:pStyle w:val="berschrift2"/>
      </w:pPr>
      <w:r w:rsidRPr="00266139">
        <w:lastRenderedPageBreak/>
        <w:t xml:space="preserve">TP 1 – Tunnel / Geotechnik: </w:t>
      </w:r>
      <w:r w:rsidRPr="00266139">
        <w:tab/>
        <w:t>Schutzbauten</w:t>
      </w:r>
      <w:r w:rsidR="00653C89">
        <w:t xml:space="preserve">  </w:t>
      </w:r>
    </w:p>
    <w:p w:rsidR="00CF51D1" w:rsidRPr="00266139" w:rsidRDefault="00CF51D1" w:rsidP="00CF51D1">
      <w:r w:rsidRPr="00266139">
        <w:t xml:space="preserve">Grundauftrag </w:t>
      </w:r>
      <w:r w:rsidR="00FD79B5">
        <w:t xml:space="preserve">mit </w:t>
      </w:r>
      <w:r w:rsidRPr="00266139">
        <w:t xml:space="preserve">14 zu bearbeitenden </w:t>
      </w:r>
      <w:proofErr w:type="gramStart"/>
      <w:r w:rsidRPr="00266139">
        <w:t>Einzelobjekte</w:t>
      </w:r>
      <w:proofErr w:type="gramEnd"/>
      <w:r w:rsidRPr="00266139">
        <w:t xml:space="preserve"> </w:t>
      </w:r>
      <w:r w:rsidR="00071F8A" w:rsidRPr="00266139">
        <w:t xml:space="preserve">der </w:t>
      </w:r>
      <w:r w:rsidRPr="00266139">
        <w:t xml:space="preserve">Schutzbauten. Mit der Erarbeitung des MK und den ausgeführten Inspektionen hat sich gezeigt, dass die erforderlichen Massnahmen deutlich geringer ausfallen als im EK II angenommen und nur an wenigen Objekten Bauarbeiten erforderlich </w:t>
      </w:r>
      <w:r w:rsidR="005B11B2" w:rsidRPr="00266139">
        <w:t xml:space="preserve">sein </w:t>
      </w:r>
      <w:r w:rsidRPr="00266139">
        <w:t>werden.</w:t>
      </w:r>
    </w:p>
    <w:p w:rsidR="00CF51D1" w:rsidRPr="00DE5CB3" w:rsidRDefault="00CF51D1" w:rsidP="00CF51D1">
      <w:r w:rsidRPr="00266139">
        <w:t xml:space="preserve">Bis zum Zeitpunkt der Bauausführung bestehen noch gewisse Unsicherheiten über allenfalls erforderliche Instandhaltungs- / Überbrückungsmassnahmen bis zum nächsten </w:t>
      </w:r>
      <w:proofErr w:type="spellStart"/>
      <w:r w:rsidRPr="00266139">
        <w:t>UPlaNS</w:t>
      </w:r>
      <w:proofErr w:type="spellEnd"/>
      <w:r w:rsidRPr="00266139">
        <w:t>. Zudem ist noch unklar, ob sich allenfalls aus der laufenden Risikob</w:t>
      </w:r>
      <w:r w:rsidRPr="00DE5CB3">
        <w:t xml:space="preserve">eurteilung </w:t>
      </w:r>
      <w:r w:rsidR="005B11B2" w:rsidRPr="00DE5CB3">
        <w:t>„</w:t>
      </w:r>
      <w:r w:rsidRPr="00DE5CB3">
        <w:t>Naturgefahren im Erhaltungsabschnitt</w:t>
      </w:r>
      <w:r w:rsidR="005B11B2" w:rsidRPr="00DE5CB3">
        <w:t>“</w:t>
      </w:r>
      <w:r w:rsidRPr="00DE5CB3">
        <w:t xml:space="preserve"> Zusatzmassnahmen ergeben. </w:t>
      </w:r>
    </w:p>
    <w:p w:rsidR="00CF51D1" w:rsidRPr="00DE5CB3" w:rsidRDefault="00CF51D1" w:rsidP="00CF51D1"/>
    <w:p w:rsidR="00CF51D1" w:rsidRPr="00DE5CB3" w:rsidRDefault="00CF51D1" w:rsidP="00CF51D1">
      <w:r w:rsidRPr="00DE5CB3">
        <w:t xml:space="preserve">Gemäss unseren aktuellen Kenntnissen und den vorgeschlagenen Massnahmen im MK ergibt sich eine deutliche Reduktion des Projektierungsaufwandes für die Schutzbauten. </w:t>
      </w:r>
    </w:p>
    <w:p w:rsidR="00CF51D1" w:rsidRPr="00DE5CB3" w:rsidRDefault="00CF51D1" w:rsidP="00CF51D1"/>
    <w:p w:rsidR="00CF51D1" w:rsidRPr="00DE5CB3" w:rsidRDefault="00CF51D1" w:rsidP="00CF51D1">
      <w:r w:rsidRPr="00DE5CB3">
        <w:t xml:space="preserve">Zu der Aufwandschätzung sind folgende Punkte zu erwähnen: </w:t>
      </w:r>
    </w:p>
    <w:p w:rsidR="00CF51D1" w:rsidRPr="00DE5CB3" w:rsidRDefault="00CF51D1" w:rsidP="00CF51D1"/>
    <w:p w:rsidR="00CF51D1" w:rsidRPr="00DE5CB3" w:rsidRDefault="00CF51D1" w:rsidP="00CF51D1">
      <w:pPr>
        <w:pStyle w:val="Listenabsatz"/>
        <w:numPr>
          <w:ilvl w:val="0"/>
          <w:numId w:val="7"/>
        </w:numPr>
        <w:ind w:left="567" w:hanging="567"/>
        <w:textAlignment w:val="auto"/>
      </w:pPr>
      <w:r w:rsidRPr="00DE5CB3">
        <w:t>Die prognostizierten Baukosten sind gegenüber dem EK II nur unwesentlich (um ca. CHF 150‘000.-) tiefer und liegen bei ca. CHF 800‘000.-. Davon sind rund CHF 300‘000.- als Risikokosten ausgewi</w:t>
      </w:r>
      <w:r w:rsidRPr="00DE5CB3">
        <w:t>e</w:t>
      </w:r>
      <w:r w:rsidRPr="00DE5CB3">
        <w:t>sen. Das weitere Vorgehen bezüglich der Risikokosten und allfälliger Zusatzmassnahmen aus der Risikobewertung Naturgefahren sind derzeit noch nicht bekannt.</w:t>
      </w:r>
    </w:p>
    <w:p w:rsidR="00CF51D1" w:rsidRPr="00DE5CB3" w:rsidRDefault="00CF51D1" w:rsidP="00CF51D1">
      <w:pPr>
        <w:pStyle w:val="Listenabsatz"/>
        <w:numPr>
          <w:ilvl w:val="0"/>
          <w:numId w:val="7"/>
        </w:numPr>
        <w:ind w:left="567" w:hanging="567"/>
        <w:textAlignment w:val="auto"/>
      </w:pPr>
      <w:r w:rsidRPr="00DE5CB3">
        <w:t>Die effektive Massnahmenplanung reduziert sich derzeit auf 2 Inventarobjekte. Zudem sind ggf. für weitere Inventarobjekte allfällige Überbrückungsmassnahmen zu planen.</w:t>
      </w:r>
    </w:p>
    <w:p w:rsidR="004437AF" w:rsidRPr="00DE5CB3" w:rsidRDefault="004437AF" w:rsidP="004437AF">
      <w:pPr>
        <w:tabs>
          <w:tab w:val="clear" w:pos="567"/>
        </w:tabs>
      </w:pPr>
    </w:p>
    <w:p w:rsidR="001D1701" w:rsidRPr="00DE5CB3" w:rsidRDefault="001D1701" w:rsidP="001D1701">
      <w:pPr>
        <w:rPr>
          <w:b/>
          <w:i/>
        </w:rPr>
      </w:pPr>
      <w:r w:rsidRPr="00DE5CB3">
        <w:t>Weitere ergänzende Punkte aus der Bearbeitung der Phase MP sind nachfolgend aufgeführt und ergeben eine Veränderung:</w:t>
      </w:r>
    </w:p>
    <w:p w:rsidR="001D1701" w:rsidRPr="00DE5CB3" w:rsidRDefault="001D1701" w:rsidP="001D1701">
      <w:pPr>
        <w:pStyle w:val="Listenabsatz"/>
        <w:numPr>
          <w:ilvl w:val="0"/>
          <w:numId w:val="7"/>
        </w:numPr>
        <w:ind w:left="567" w:hanging="567"/>
        <w:textAlignment w:val="auto"/>
      </w:pPr>
      <w:r w:rsidRPr="00DE5CB3">
        <w:t>Die aus der Risikobeurteilung “Naturgefahren“ festgestellten Schutzdefizite wurde durch den Spezi</w:t>
      </w:r>
      <w:r w:rsidRPr="00DE5CB3">
        <w:t>a</w:t>
      </w:r>
      <w:r w:rsidRPr="00DE5CB3">
        <w:t xml:space="preserve">listen Naturgefahren beurteilt. Die daraus resultierenden neuen Massnahmen sowie die Integration des Projekts “Felsnase </w:t>
      </w:r>
      <w:proofErr w:type="spellStart"/>
      <w:r w:rsidRPr="00DE5CB3">
        <w:t>Dangern</w:t>
      </w:r>
      <w:proofErr w:type="spellEnd"/>
      <w:r w:rsidRPr="00DE5CB3">
        <w:t xml:space="preserve">“ wurden ebenfalls dem Mandat Spez. Naturgefahren zugewiesen. </w:t>
      </w:r>
    </w:p>
    <w:p w:rsidR="00327E1E" w:rsidRDefault="00327E1E" w:rsidP="00327E1E"/>
    <w:bookmarkStart w:id="6" w:name="_MON_1557560692"/>
    <w:bookmarkEnd w:id="6"/>
    <w:p w:rsidR="009847F8" w:rsidRDefault="00832F41">
      <w:pPr>
        <w:tabs>
          <w:tab w:val="clear" w:pos="567"/>
        </w:tabs>
        <w:overflowPunct/>
        <w:autoSpaceDE/>
        <w:autoSpaceDN/>
        <w:adjustRightInd/>
        <w:jc w:val="left"/>
        <w:textAlignment w:val="auto"/>
      </w:pPr>
      <w:r>
        <w:object w:dxaOrig="9644" w:dyaOrig="890">
          <v:shape id="_x0000_i1027" type="#_x0000_t75" style="width:480.85pt;height:43.85pt" o:ole="">
            <v:imagedata r:id="rId21" o:title=""/>
          </v:shape>
          <o:OLEObject Type="Embed" ProgID="Excel.Sheet.12" ShapeID="_x0000_i1027" DrawAspect="Content" ObjectID="_1578381289" r:id="rId22"/>
        </w:object>
      </w:r>
    </w:p>
    <w:p w:rsidR="00023890" w:rsidRDefault="00023890">
      <w:pPr>
        <w:tabs>
          <w:tab w:val="clear" w:pos="567"/>
        </w:tabs>
        <w:overflowPunct/>
        <w:autoSpaceDE/>
        <w:autoSpaceDN/>
        <w:adjustRightInd/>
        <w:jc w:val="left"/>
        <w:textAlignment w:val="auto"/>
        <w:rPr>
          <w:b/>
          <w:bCs/>
          <w:sz w:val="24"/>
        </w:rPr>
      </w:pPr>
    </w:p>
    <w:p w:rsidR="001C58A7" w:rsidRDefault="001C58A7" w:rsidP="001C58A7">
      <w:pPr>
        <w:pStyle w:val="berschrift2"/>
      </w:pPr>
      <w:r>
        <w:t>TP 1 – Tunnel / Geotec</w:t>
      </w:r>
      <w:r w:rsidR="00254D77">
        <w:t xml:space="preserve">hnik: </w:t>
      </w:r>
      <w:r w:rsidR="00254D77" w:rsidRPr="00741932">
        <w:tab/>
        <w:t>Stütz</w:t>
      </w:r>
      <w:r w:rsidRPr="00741932">
        <w:t>bauw</w:t>
      </w:r>
      <w:r>
        <w:t>erke</w:t>
      </w:r>
      <w:r w:rsidR="00653C89">
        <w:t xml:space="preserve">  </w:t>
      </w:r>
    </w:p>
    <w:p w:rsidR="00CF51D1" w:rsidRPr="00266139" w:rsidRDefault="00CF51D1" w:rsidP="00CF51D1">
      <w:r w:rsidRPr="00266139">
        <w:t xml:space="preserve">Für die Stützbauwerke </w:t>
      </w:r>
      <w:r w:rsidR="00FD79B5">
        <w:t>sind</w:t>
      </w:r>
      <w:r w:rsidRPr="00266139">
        <w:t xml:space="preserve"> an 10 Ob</w:t>
      </w:r>
      <w:r w:rsidR="00FD79B5">
        <w:t>jekten Massnahmen zu planen</w:t>
      </w:r>
      <w:r w:rsidRPr="00266139">
        <w:t>.</w:t>
      </w:r>
    </w:p>
    <w:p w:rsidR="00CF51D1" w:rsidRPr="00266139" w:rsidRDefault="00CF51D1" w:rsidP="00CF51D1"/>
    <w:p w:rsidR="00CF51D1" w:rsidRPr="00266139" w:rsidRDefault="00CF51D1" w:rsidP="00CF51D1">
      <w:r w:rsidRPr="00266139">
        <w:t xml:space="preserve">Mit Abschluss des MK kann festgehalten werden, dass an 9 Objekten Massnahmen geplant werden und sich die prognostizierten Baukosten wesentlich (um ca. CHF 5,5 Mio. gegenüber dem EK II) reduzieren. Die Reduktion der Baukosten ist hauptsächlich auf die reduzierte Anzahl der erforderlichen Ersatzanker an 2 Objekten (SM </w:t>
      </w:r>
      <w:proofErr w:type="spellStart"/>
      <w:r w:rsidRPr="00266139">
        <w:t>Ramsenhübel</w:t>
      </w:r>
      <w:proofErr w:type="spellEnd"/>
      <w:r w:rsidRPr="00266139">
        <w:t xml:space="preserve"> und SM </w:t>
      </w:r>
      <w:proofErr w:type="spellStart"/>
      <w:r w:rsidRPr="00266139">
        <w:t>Schaubrain</w:t>
      </w:r>
      <w:proofErr w:type="spellEnd"/>
      <w:r w:rsidRPr="00266139">
        <w:t xml:space="preserve">) sowie ein etwas geringerer Umfang an </w:t>
      </w:r>
      <w:r w:rsidR="008B271C" w:rsidRPr="00266139">
        <w:t>Betoni</w:t>
      </w:r>
      <w:r w:rsidR="008B271C">
        <w:t>n</w:t>
      </w:r>
      <w:r w:rsidR="008B271C" w:rsidRPr="00266139">
        <w:t>stan</w:t>
      </w:r>
      <w:r w:rsidR="008B271C" w:rsidRPr="00266139">
        <w:t>d</w:t>
      </w:r>
      <w:r w:rsidR="008B271C" w:rsidRPr="00266139">
        <w:t>setzungen</w:t>
      </w:r>
      <w:r w:rsidRPr="00266139">
        <w:t xml:space="preserve"> zurückzuführen.</w:t>
      </w:r>
    </w:p>
    <w:p w:rsidR="00CF51D1" w:rsidRPr="00266139" w:rsidRDefault="00CF51D1" w:rsidP="00CF51D1"/>
    <w:p w:rsidR="00CF51D1" w:rsidRPr="00266139" w:rsidRDefault="00CF51D1" w:rsidP="00CF51D1">
      <w:r w:rsidRPr="00266139">
        <w:t>Die Zusatzleistungen für die ergänzenden Zustandsuntersuchungen (erdseitige Bewehrung, Betoneige</w:t>
      </w:r>
      <w:r w:rsidRPr="00266139">
        <w:t>n</w:t>
      </w:r>
      <w:r w:rsidRPr="00266139">
        <w:t xml:space="preserve">schaften) an 3 Stützmauern wurden im Nachtrag NO8 abgehandelt. Die anteiligen Zusatzaufwendungen für die Phase MP/DP sind in der untenstehenden Zusammenstellung nicht berücksichtigt. </w:t>
      </w:r>
    </w:p>
    <w:p w:rsidR="00CF51D1" w:rsidRPr="00266139" w:rsidRDefault="00CF51D1" w:rsidP="00CF51D1"/>
    <w:p w:rsidR="00CF51D1" w:rsidRPr="00D709B6" w:rsidRDefault="00CF51D1" w:rsidP="00CF51D1">
      <w:r w:rsidRPr="00D709B6">
        <w:t xml:space="preserve">Zu der Aufwandschätzung sind folgende Punkte zu erwähnen: </w:t>
      </w:r>
    </w:p>
    <w:p w:rsidR="00CF51D1" w:rsidRPr="00D709B6" w:rsidRDefault="00CF51D1" w:rsidP="00CF51D1"/>
    <w:p w:rsidR="00CF51D1" w:rsidRPr="00D709B6" w:rsidRDefault="00CF51D1" w:rsidP="00CF51D1">
      <w:pPr>
        <w:pStyle w:val="Listenabsatz"/>
        <w:numPr>
          <w:ilvl w:val="0"/>
          <w:numId w:val="7"/>
        </w:numPr>
        <w:ind w:left="567" w:hanging="567"/>
        <w:textAlignment w:val="auto"/>
      </w:pPr>
      <w:r w:rsidRPr="00D709B6">
        <w:t>Die Baukosten fallen gegenüber dem EK II deutlich geringer aus. An den zu planenden Massnahmen hat sich jedoch dadurch nichts geändert, da die Kostenreduktion im Wesentlichen nur auf eine geri</w:t>
      </w:r>
      <w:r w:rsidRPr="00D709B6">
        <w:t>n</w:t>
      </w:r>
      <w:r w:rsidRPr="00D709B6">
        <w:t>gere Ankerzahl zurückzuführen ist. Der Aufwand für die Planung der anspruchsvollen Massnahmen bleibt gleich.</w:t>
      </w:r>
    </w:p>
    <w:p w:rsidR="004437AF" w:rsidRDefault="00CF51D1" w:rsidP="00FD79B5">
      <w:pPr>
        <w:pStyle w:val="Listenabsatz"/>
        <w:numPr>
          <w:ilvl w:val="0"/>
          <w:numId w:val="7"/>
        </w:numPr>
        <w:ind w:left="567" w:hanging="567"/>
        <w:textAlignment w:val="auto"/>
      </w:pPr>
      <w:r w:rsidRPr="00D709B6">
        <w:t xml:space="preserve">Der Zusatzaufwand für die ergänzenden Zustandsuntersuchungen ist im Nachtrag NO8  abgehandelt </w:t>
      </w:r>
    </w:p>
    <w:p w:rsidR="00FD79B5" w:rsidRPr="00D709B6" w:rsidRDefault="00FD79B5" w:rsidP="00FD79B5">
      <w:pPr>
        <w:pStyle w:val="Listenabsatz"/>
        <w:ind w:left="567"/>
        <w:textAlignment w:val="auto"/>
      </w:pPr>
    </w:p>
    <w:p w:rsidR="00870EB9" w:rsidRPr="00870EB9" w:rsidRDefault="00870EB9" w:rsidP="00870EB9">
      <w:pPr>
        <w:rPr>
          <w:b/>
          <w:i/>
        </w:rPr>
      </w:pPr>
      <w:r w:rsidRPr="00DE5CB3">
        <w:t xml:space="preserve">Weitere ergänzende Punkte aus der Bearbeitung der Phase MP sind nachfolgend aufgeführt und ergeben eine Veränderung der Stundenschätzung </w:t>
      </w:r>
      <w:r>
        <w:t xml:space="preserve">(Honorar Fachbereich) </w:t>
      </w:r>
      <w:r w:rsidRPr="00DE5CB3">
        <w:t>mit Kenntnisstand April 2017:</w:t>
      </w:r>
    </w:p>
    <w:p w:rsidR="001D1701" w:rsidRPr="00D709B6" w:rsidRDefault="001D1701" w:rsidP="001D1701">
      <w:pPr>
        <w:pStyle w:val="Listenabsatz"/>
        <w:numPr>
          <w:ilvl w:val="0"/>
          <w:numId w:val="7"/>
        </w:numPr>
        <w:ind w:left="567" w:hanging="567"/>
        <w:textAlignment w:val="auto"/>
      </w:pPr>
      <w:r w:rsidRPr="00D709B6">
        <w:t>Die Ausarbeitung des Massnahmenprojekts für die hohen Stützmauern und den Ankerersatz erwi</w:t>
      </w:r>
      <w:r w:rsidRPr="00D709B6">
        <w:t>e</w:t>
      </w:r>
      <w:r w:rsidRPr="00D709B6">
        <w:t xml:space="preserve">sen sich als sehr aufwendig. Für die Detailplanung der Massnahmen mussten teilweise zusätzliche, </w:t>
      </w:r>
      <w:r w:rsidRPr="00D709B6">
        <w:lastRenderedPageBreak/>
        <w:t xml:space="preserve">alte Bauwerkspläne aufgearbeitet und digitalisiert werden. Für die SM </w:t>
      </w:r>
      <w:proofErr w:type="spellStart"/>
      <w:r w:rsidRPr="00D709B6">
        <w:t>Ramsenhübel</w:t>
      </w:r>
      <w:proofErr w:type="spellEnd"/>
      <w:r w:rsidRPr="00D709B6">
        <w:t xml:space="preserve"> wurden dazu auch </w:t>
      </w:r>
      <w:proofErr w:type="spellStart"/>
      <w:r w:rsidRPr="00D709B6">
        <w:t>erg</w:t>
      </w:r>
      <w:proofErr w:type="spellEnd"/>
      <w:r w:rsidRPr="00D709B6">
        <w:t xml:space="preserve">. Archivrecherchen durchgeführt, da die bestehende Verankerung aus den Bestandsplänen unklar war. </w:t>
      </w:r>
      <w:r w:rsidRPr="00D709B6">
        <w:sym w:font="Wingdings" w:char="F0E8"/>
      </w:r>
      <w:r w:rsidR="00D709B6" w:rsidRPr="00D709B6">
        <w:t xml:space="preserve"> +</w:t>
      </w:r>
      <w:r w:rsidR="002D5F5A">
        <w:t>100</w:t>
      </w:r>
      <w:r w:rsidR="00D709B6" w:rsidRPr="00D709B6">
        <w:t>h</w:t>
      </w:r>
      <w:r w:rsidRPr="00D709B6">
        <w:t>.</w:t>
      </w:r>
    </w:p>
    <w:p w:rsidR="001D1701" w:rsidRPr="00D709B6" w:rsidRDefault="001D1701" w:rsidP="001D1701">
      <w:pPr>
        <w:pStyle w:val="Listenabsatz"/>
        <w:numPr>
          <w:ilvl w:val="0"/>
          <w:numId w:val="7"/>
        </w:numPr>
        <w:ind w:left="567" w:hanging="567"/>
        <w:textAlignment w:val="auto"/>
      </w:pPr>
      <w:r w:rsidRPr="00D709B6">
        <w:t>Auf Verlangen FU/EP wurde gegenüber dem MK nochmals eine Reduktion der Ankeranzahl mit Ris</w:t>
      </w:r>
      <w:r w:rsidRPr="00D709B6">
        <w:t>i</w:t>
      </w:r>
      <w:r w:rsidRPr="00D709B6">
        <w:t xml:space="preserve">kobetrachtung geprüft. </w:t>
      </w:r>
      <w:r w:rsidRPr="00D709B6">
        <w:sym w:font="Wingdings" w:char="F0E8"/>
      </w:r>
      <w:r w:rsidR="00D709B6" w:rsidRPr="00D709B6">
        <w:t xml:space="preserve"> +30h</w:t>
      </w:r>
      <w:r w:rsidRPr="00D709B6">
        <w:t>.</w:t>
      </w:r>
    </w:p>
    <w:p w:rsidR="00D709B6" w:rsidRDefault="001D1701" w:rsidP="00560800">
      <w:pPr>
        <w:pStyle w:val="Listenabsatz"/>
        <w:numPr>
          <w:ilvl w:val="0"/>
          <w:numId w:val="7"/>
        </w:numPr>
        <w:ind w:left="567" w:hanging="567"/>
        <w:textAlignment w:val="auto"/>
      </w:pPr>
      <w:r w:rsidRPr="00D709B6">
        <w:t xml:space="preserve">Aufgrund der Zustandsbeurteilung der erdseitigen Bewehrung wurden in Absprache mit FU an den Winkelstützmauern Südportal Tunnel </w:t>
      </w:r>
      <w:proofErr w:type="spellStart"/>
      <w:r w:rsidRPr="00D709B6">
        <w:t>Ebenrain</w:t>
      </w:r>
      <w:proofErr w:type="spellEnd"/>
      <w:r w:rsidRPr="00D709B6">
        <w:t xml:space="preserve"> und Nordportal Tunnel </w:t>
      </w:r>
      <w:proofErr w:type="spellStart"/>
      <w:r w:rsidRPr="00D709B6">
        <w:t>Oberburg</w:t>
      </w:r>
      <w:proofErr w:type="spellEnd"/>
      <w:r w:rsidRPr="00D709B6">
        <w:t xml:space="preserve"> vorbeugende Stab</w:t>
      </w:r>
      <w:r w:rsidRPr="00D709B6">
        <w:t>i</w:t>
      </w:r>
      <w:r w:rsidRPr="00D709B6">
        <w:t>lisierungsmassnahmen vorgesehen. Diese Massnahmen waren im MK nicht enthalten und waren e</w:t>
      </w:r>
      <w:r w:rsidRPr="00D709B6">
        <w:t>r</w:t>
      </w:r>
      <w:r w:rsidRPr="00D709B6">
        <w:t xml:space="preserve">gänzend zu projektieren. </w:t>
      </w:r>
      <w:r w:rsidRPr="00D709B6">
        <w:sym w:font="Wingdings" w:char="F0E8"/>
      </w:r>
      <w:r w:rsidR="002D5F5A">
        <w:t xml:space="preserve"> +17</w:t>
      </w:r>
      <w:r w:rsidR="00D709B6" w:rsidRPr="00D709B6">
        <w:t>0h</w:t>
      </w:r>
      <w:r w:rsidRPr="00D709B6">
        <w:t>.</w:t>
      </w:r>
    </w:p>
    <w:p w:rsidR="001D1701" w:rsidRPr="00D709B6" w:rsidRDefault="001D1701" w:rsidP="001D1701">
      <w:pPr>
        <w:textAlignment w:val="auto"/>
      </w:pPr>
    </w:p>
    <w:p w:rsidR="00C00A5C" w:rsidRPr="00BF6296" w:rsidDel="00AC29B3" w:rsidRDefault="00C00A5C" w:rsidP="00C00A5C">
      <w:pPr>
        <w:tabs>
          <w:tab w:val="clear" w:pos="567"/>
        </w:tabs>
        <w:rPr>
          <w:del w:id="7" w:author="Schädler Beat" w:date="2018-01-25T09:37:00Z"/>
        </w:rPr>
      </w:pPr>
      <w:del w:id="8" w:author="Schädler Beat" w:date="2018-01-25T09:37:00Z">
        <w:r w:rsidRPr="00BF6296" w:rsidDel="00AC29B3">
          <w:delText xml:space="preserve">Nachfolgend ist das </w:delText>
        </w:r>
        <w:r w:rsidRPr="00BF6296" w:rsidDel="00AC29B3">
          <w:rPr>
            <w:rFonts w:cs="Arial"/>
          </w:rPr>
          <w:delText>Δ</w:delText>
        </w:r>
        <w:r w:rsidRPr="00BF6296" w:rsidDel="00AC29B3">
          <w:delText xml:space="preserve"> aus „Annahme Zusammensetzung Grundauftrag“ zu „Prognose Bedarf“</w:delText>
        </w:r>
        <w:r w:rsidDel="00AC29B3">
          <w:delText xml:space="preserve"> als „E</w:delText>
        </w:r>
        <w:r w:rsidRPr="00BF6296" w:rsidDel="00AC29B3">
          <w:delText>ffekt</w:delText>
        </w:r>
        <w:r w:rsidRPr="00BF6296" w:rsidDel="00AC29B3">
          <w:delText>i</w:delText>
        </w:r>
        <w:r w:rsidRPr="00BF6296" w:rsidDel="00AC29B3">
          <w:delText>ver Nachtrag</w:delText>
        </w:r>
        <w:r w:rsidDel="00AC29B3">
          <w:delText>“</w:delText>
        </w:r>
        <w:r w:rsidRPr="00BF6296" w:rsidDel="00AC29B3">
          <w:delText xml:space="preserve"> aufgeführt:</w:delText>
        </w:r>
      </w:del>
    </w:p>
    <w:p w:rsidR="00870EB9" w:rsidRPr="00870EB9" w:rsidRDefault="00870EB9" w:rsidP="00870EB9">
      <w:pPr>
        <w:textAlignment w:val="auto"/>
        <w:rPr>
          <w:b/>
        </w:rPr>
      </w:pPr>
    </w:p>
    <w:bookmarkStart w:id="9" w:name="_MON_1557561074"/>
    <w:bookmarkEnd w:id="9"/>
    <w:p w:rsidR="009847F8" w:rsidRPr="00023890" w:rsidRDefault="00241EF7" w:rsidP="00023890">
      <w:r>
        <w:object w:dxaOrig="9644" w:dyaOrig="1383">
          <v:shape id="_x0000_i1028" type="#_x0000_t75" style="width:480.85pt;height:67.6pt" o:ole="">
            <v:imagedata r:id="rId23" o:title=""/>
          </v:shape>
          <o:OLEObject Type="Embed" ProgID="Excel.Sheet.12" ShapeID="_x0000_i1028" DrawAspect="Content" ObjectID="_1578381290" r:id="rId24"/>
        </w:object>
      </w:r>
    </w:p>
    <w:p w:rsidR="001C58A7" w:rsidRDefault="001C58A7" w:rsidP="001C58A7">
      <w:pPr>
        <w:pStyle w:val="berschrift2"/>
      </w:pPr>
      <w:r>
        <w:t xml:space="preserve">TP 2 – Trasse / Umwelt: </w:t>
      </w:r>
      <w:r>
        <w:tab/>
      </w:r>
      <w:r>
        <w:tab/>
      </w:r>
      <w:r w:rsidRPr="001D0D24">
        <w:t>Lä</w:t>
      </w:r>
      <w:r w:rsidRPr="001D0D24">
        <w:rPr>
          <w:color w:val="000000" w:themeColor="text1"/>
        </w:rPr>
        <w:t>rm</w:t>
      </w:r>
      <w:r w:rsidR="00653C89" w:rsidRPr="001D0D24">
        <w:rPr>
          <w:color w:val="000000" w:themeColor="text1"/>
        </w:rPr>
        <w:t xml:space="preserve">  (</w:t>
      </w:r>
      <w:r w:rsidR="00653C89" w:rsidRPr="001D0D24">
        <w:rPr>
          <w:color w:val="000000" w:themeColor="text1"/>
        </w:rPr>
        <w:sym w:font="Wingdings" w:char="F0E8"/>
      </w:r>
      <w:r w:rsidR="00653C89" w:rsidRPr="001D0D24">
        <w:rPr>
          <w:color w:val="000000" w:themeColor="text1"/>
        </w:rPr>
        <w:t xml:space="preserve"> NEU TP  3</w:t>
      </w:r>
      <w:r w:rsidR="00CA40E2" w:rsidRPr="001D0D24">
        <w:rPr>
          <w:color w:val="000000" w:themeColor="text1"/>
        </w:rPr>
        <w:t xml:space="preserve"> für Wände</w:t>
      </w:r>
      <w:r w:rsidR="00653C89" w:rsidRPr="001D0D24">
        <w:rPr>
          <w:color w:val="000000" w:themeColor="text1"/>
        </w:rPr>
        <w:t>)</w:t>
      </w:r>
      <w:r w:rsidR="00653C89" w:rsidRPr="00B64DCE">
        <w:rPr>
          <w:color w:val="000000" w:themeColor="text1"/>
        </w:rPr>
        <w:t xml:space="preserve"> </w:t>
      </w:r>
    </w:p>
    <w:p w:rsidR="00327E1E" w:rsidRDefault="00FC57F1" w:rsidP="00FD79B5">
      <w:r w:rsidRPr="0043411A">
        <w:t xml:space="preserve">Im Zuge der MK/AP-Projektierung hat sich ergeben, dass im Teilprojekt Lärmschutz 3 Dossiers zu erstellen sind. </w:t>
      </w:r>
      <w:r w:rsidR="00DB0180" w:rsidRPr="0043411A">
        <w:t>Zugehörig zum Fachbereich T</w:t>
      </w:r>
      <w:r w:rsidR="00741932" w:rsidRPr="0043411A">
        <w:t>/</w:t>
      </w:r>
      <w:r w:rsidR="00DB0180" w:rsidRPr="0043411A">
        <w:t xml:space="preserve">U ein Dossier Schallschutzfenster, sowie zugehörig zum Fachbereich K je ein Dossier für Wandersatz und Instandsetzung. </w:t>
      </w:r>
    </w:p>
    <w:p w:rsidR="00990363" w:rsidRPr="00156714" w:rsidRDefault="00990363" w:rsidP="004437AF">
      <w:pPr>
        <w:textAlignment w:val="auto"/>
        <w:rPr>
          <w:b/>
        </w:rPr>
      </w:pPr>
    </w:p>
    <w:p w:rsidR="00E37869" w:rsidRPr="00156714" w:rsidRDefault="00E37869" w:rsidP="00E37869">
      <w:pPr>
        <w:tabs>
          <w:tab w:val="clear" w:pos="567"/>
        </w:tabs>
      </w:pPr>
      <w:r w:rsidRPr="00156714">
        <w:t>Die vorgängig beschriebenen Massnahmen wurden vor Projektbeginn Phase MP per</w:t>
      </w:r>
      <w:r w:rsidR="00560800">
        <w:t xml:space="preserve"> Ende Januar 2016 abgeschätzt. </w:t>
      </w:r>
      <w:r w:rsidRPr="00156714">
        <w:t>Aus der Bearbeitung der Phase MP haben sich keine weiteren Veränderungen ergeben.</w:t>
      </w:r>
    </w:p>
    <w:p w:rsidR="00E37869" w:rsidRDefault="00E37869" w:rsidP="00E37869">
      <w:pPr>
        <w:tabs>
          <w:tab w:val="clear" w:pos="567"/>
        </w:tabs>
      </w:pPr>
    </w:p>
    <w:p w:rsidR="002D5F5A" w:rsidRDefault="002D5F5A" w:rsidP="00560800">
      <w:pPr>
        <w:pStyle w:val="Listenabsatz"/>
        <w:numPr>
          <w:ilvl w:val="0"/>
          <w:numId w:val="7"/>
        </w:numPr>
        <w:ind w:left="567" w:hanging="567"/>
        <w:textAlignment w:val="auto"/>
      </w:pPr>
      <w:r>
        <w:t xml:space="preserve">Ergänzungen zu </w:t>
      </w:r>
      <w:proofErr w:type="gramStart"/>
      <w:r>
        <w:t>den DP-Schallschutzfenster</w:t>
      </w:r>
      <w:proofErr w:type="gramEnd"/>
      <w:r>
        <w:t xml:space="preserve"> in </w:t>
      </w:r>
      <w:r w:rsidR="00F35697">
        <w:t>der</w:t>
      </w:r>
      <w:r>
        <w:t xml:space="preserve"> Grössenordnung von 120h.</w:t>
      </w:r>
    </w:p>
    <w:p w:rsidR="00560800" w:rsidRDefault="00560800" w:rsidP="00560800">
      <w:pPr>
        <w:pStyle w:val="Listenabsatz"/>
        <w:numPr>
          <w:ilvl w:val="0"/>
          <w:numId w:val="7"/>
        </w:numPr>
        <w:ind w:left="567" w:hanging="567"/>
        <w:textAlignment w:val="auto"/>
      </w:pPr>
      <w:r>
        <w:t xml:space="preserve">Für das Dossier DP-Schallschutzfenster </w:t>
      </w:r>
      <w:proofErr w:type="gramStart"/>
      <w:r>
        <w:t>wurden</w:t>
      </w:r>
      <w:proofErr w:type="gramEnd"/>
      <w:r>
        <w:t xml:space="preserve"> 120h (</w:t>
      </w:r>
      <w:r w:rsidR="00DE6265">
        <w:t>Stundenverteilung entspri</w:t>
      </w:r>
      <w:r w:rsidR="005739ED">
        <w:t xml:space="preserve">cht nicht dem Grundauftrag, </w:t>
      </w:r>
      <w:proofErr w:type="spellStart"/>
      <w:r w:rsidR="005739ED">
        <w:t>Ingenieurlastig</w:t>
      </w:r>
      <w:proofErr w:type="spellEnd"/>
      <w:r>
        <w:t>), reserviert.</w:t>
      </w:r>
    </w:p>
    <w:p w:rsidR="00560800" w:rsidRPr="00D709B6" w:rsidRDefault="00560800" w:rsidP="00560800">
      <w:pPr>
        <w:pStyle w:val="Listenabsatz"/>
        <w:numPr>
          <w:ilvl w:val="0"/>
          <w:numId w:val="7"/>
        </w:numPr>
        <w:ind w:left="567" w:hanging="567"/>
        <w:textAlignment w:val="auto"/>
      </w:pPr>
      <w:r w:rsidRPr="00DE5CB3">
        <w:t>Für die Überarbeitung</w:t>
      </w:r>
      <w:r>
        <w:t>/ Bereinigung</w:t>
      </w:r>
      <w:r w:rsidR="00FD79B5">
        <w:t xml:space="preserve"> des D</w:t>
      </w:r>
      <w:r w:rsidRPr="00DE5CB3">
        <w:t xml:space="preserve">P </w:t>
      </w:r>
      <w:r>
        <w:t xml:space="preserve">nach Eingang der Stellungnahme </w:t>
      </w:r>
      <w:r w:rsidRPr="00DE5CB3">
        <w:t>wurde</w:t>
      </w:r>
      <w:r>
        <w:t>n</w:t>
      </w:r>
      <w:r w:rsidRPr="00DE5CB3">
        <w:t xml:space="preserve"> noch </w:t>
      </w:r>
      <w:r>
        <w:t>60</w:t>
      </w:r>
      <w:r w:rsidRPr="00DE5CB3">
        <w:t>h ei</w:t>
      </w:r>
      <w:r w:rsidRPr="00DE5CB3">
        <w:t>n</w:t>
      </w:r>
      <w:r w:rsidRPr="00DE5CB3">
        <w:t>plant.</w:t>
      </w:r>
    </w:p>
    <w:p w:rsidR="00273EAF" w:rsidRPr="00D709B6" w:rsidRDefault="00273EAF" w:rsidP="00273EAF">
      <w:pPr>
        <w:textAlignment w:val="auto"/>
      </w:pPr>
    </w:p>
    <w:p w:rsidR="00C00A5C" w:rsidRPr="00BF6296" w:rsidDel="009333C3" w:rsidRDefault="00C00A5C" w:rsidP="00C00A5C">
      <w:pPr>
        <w:tabs>
          <w:tab w:val="clear" w:pos="567"/>
        </w:tabs>
        <w:rPr>
          <w:del w:id="10" w:author="Schädler Beat" w:date="2018-01-25T10:27:00Z"/>
        </w:rPr>
      </w:pPr>
      <w:del w:id="11" w:author="Schädler Beat" w:date="2018-01-25T10:27:00Z">
        <w:r w:rsidRPr="00BF6296" w:rsidDel="009333C3">
          <w:delText xml:space="preserve">Nachfolgend ist das </w:delText>
        </w:r>
        <w:r w:rsidRPr="00BF6296" w:rsidDel="009333C3">
          <w:rPr>
            <w:rFonts w:cs="Arial"/>
          </w:rPr>
          <w:delText>Δ</w:delText>
        </w:r>
        <w:r w:rsidRPr="00BF6296" w:rsidDel="009333C3">
          <w:delText xml:space="preserve"> aus „Annahme Zusammensetzung Grundauftrag“ zu „Prognose Bedarf“</w:delText>
        </w:r>
        <w:r w:rsidDel="009333C3">
          <w:delText xml:space="preserve"> als „E</w:delText>
        </w:r>
        <w:r w:rsidRPr="00BF6296" w:rsidDel="009333C3">
          <w:delText>ffekt</w:delText>
        </w:r>
        <w:r w:rsidRPr="00BF6296" w:rsidDel="009333C3">
          <w:delText>i</w:delText>
        </w:r>
        <w:r w:rsidRPr="00BF6296" w:rsidDel="009333C3">
          <w:delText>ver Nachtrag</w:delText>
        </w:r>
        <w:r w:rsidDel="009333C3">
          <w:delText>“</w:delText>
        </w:r>
        <w:r w:rsidRPr="00BF6296" w:rsidDel="009333C3">
          <w:delText xml:space="preserve"> aufgeführt:</w:delText>
        </w:r>
      </w:del>
    </w:p>
    <w:p w:rsidR="00327E1E" w:rsidRDefault="00327E1E" w:rsidP="00327E1E"/>
    <w:bookmarkStart w:id="12" w:name="_MON_1514369584"/>
    <w:bookmarkEnd w:id="12"/>
    <w:p w:rsidR="001C58A7" w:rsidRDefault="00723F07" w:rsidP="001C58A7">
      <w:r>
        <w:object w:dxaOrig="9644" w:dyaOrig="1484">
          <v:shape id="_x0000_i1029" type="#_x0000_t75" style="width:480.85pt;height:72.65pt" o:ole="">
            <v:imagedata r:id="rId25" o:title=""/>
          </v:shape>
          <o:OLEObject Type="Embed" ProgID="Excel.Sheet.12" ShapeID="_x0000_i1029" DrawAspect="Content" ObjectID="_1578381291" r:id="rId26"/>
        </w:object>
      </w:r>
    </w:p>
    <w:p w:rsidR="00327E1E" w:rsidRPr="00C1754B" w:rsidRDefault="001C58A7" w:rsidP="00327E1E">
      <w:pPr>
        <w:pStyle w:val="berschrift2"/>
      </w:pPr>
      <w:r>
        <w:t xml:space="preserve">TP 2 – Trasse / Umwelt: </w:t>
      </w:r>
      <w:r>
        <w:tab/>
      </w:r>
      <w:r>
        <w:tab/>
        <w:t>Verkehr / Umwelt</w:t>
      </w:r>
      <w:r w:rsidR="00653C89">
        <w:t xml:space="preserve"> </w:t>
      </w:r>
    </w:p>
    <w:p w:rsidR="00476009" w:rsidRPr="00445DC1" w:rsidRDefault="00476009" w:rsidP="00327E1E">
      <w:r w:rsidRPr="0043411A">
        <w:t>Verglichen mit der Vorphase gehen wir von den gleichen Etappen und Jahresabschnitten aus. Jedoch wird es aus den verschiedenen Baujahren und Objektabstimmungen neben den Situationen</w:t>
      </w:r>
      <w:r w:rsidR="0043411A">
        <w:t>,</w:t>
      </w:r>
      <w:r w:rsidRPr="0043411A">
        <w:t xml:space="preserve"> auch verkehrliche </w:t>
      </w:r>
      <w:r w:rsidRPr="00445DC1">
        <w:t>Überlegungen in zusätzlich in den Situationen integrierten Querschnitten brauchen. Diese Feststellung h</w:t>
      </w:r>
      <w:r w:rsidRPr="00445DC1">
        <w:t>a</w:t>
      </w:r>
      <w:r w:rsidRPr="00445DC1">
        <w:t>ben wir nach detaillierterem Studium der MP-</w:t>
      </w:r>
      <w:proofErr w:type="spellStart"/>
      <w:r w:rsidRPr="00445DC1">
        <w:t>Dossiererarbeitung</w:t>
      </w:r>
      <w:proofErr w:type="spellEnd"/>
      <w:r w:rsidRPr="00445DC1">
        <w:t>, nach unserer ersten Prognose, gemacht</w:t>
      </w:r>
      <w:proofErr w:type="gramStart"/>
      <w:r w:rsidRPr="00445DC1">
        <w:t>..</w:t>
      </w:r>
      <w:proofErr w:type="gramEnd"/>
    </w:p>
    <w:p w:rsidR="004437AF" w:rsidRPr="00445DC1" w:rsidRDefault="004437AF" w:rsidP="004437AF">
      <w:pPr>
        <w:tabs>
          <w:tab w:val="clear" w:pos="567"/>
        </w:tabs>
      </w:pPr>
    </w:p>
    <w:p w:rsidR="00870EB9" w:rsidRPr="00723F07" w:rsidRDefault="00FD79B5" w:rsidP="00870EB9">
      <w:pPr>
        <w:rPr>
          <w:b/>
          <w:i/>
        </w:rPr>
      </w:pPr>
      <w:r>
        <w:t>E</w:t>
      </w:r>
      <w:r w:rsidR="00870EB9" w:rsidRPr="00445DC1">
        <w:t>rgänzende Punkte aus der Bearbeitung der Phase MP sind nachfolgend aufgeführt und ergeben eine Veränderung der Stundenschätzung (Honorar Fachbereic</w:t>
      </w:r>
      <w:r w:rsidR="00870EB9" w:rsidRPr="00723F07">
        <w:t>h) mit Kenntnisstand April 2017:</w:t>
      </w:r>
    </w:p>
    <w:p w:rsidR="004437AF" w:rsidRPr="00723F07" w:rsidRDefault="004437AF" w:rsidP="004437AF">
      <w:pPr>
        <w:pStyle w:val="Listenabsatz"/>
        <w:numPr>
          <w:ilvl w:val="0"/>
          <w:numId w:val="7"/>
        </w:numPr>
        <w:ind w:left="567" w:hanging="567"/>
        <w:textAlignment w:val="auto"/>
      </w:pPr>
      <w:r w:rsidRPr="00723F07">
        <w:t>Veränderung der Verkehrsführung im Herbst 2017. Dabei wurden diverse Versionen bez. Fakte</w:t>
      </w:r>
      <w:r w:rsidR="00693ECD" w:rsidRPr="00723F07">
        <w:t>n</w:t>
      </w:r>
      <w:r w:rsidRPr="00723F07">
        <w:t xml:space="preserve">blatt erstellt, zusätzliche Phasenpläne erstellt, diverse </w:t>
      </w:r>
      <w:r w:rsidR="00BF6296" w:rsidRPr="00723F07">
        <w:t>interne</w:t>
      </w:r>
      <w:r w:rsidRPr="00723F07">
        <w:t xml:space="preserve"> Arbeitssitzung abgehalten, zusätzliche A</w:t>
      </w:r>
      <w:r w:rsidR="00693ECD" w:rsidRPr="00723F07">
        <w:t>b</w:t>
      </w:r>
      <w:r w:rsidRPr="00723F07">
        <w:t xml:space="preserve">gleichsitzungen mit NSNW AG und Bauherr </w:t>
      </w:r>
      <w:r w:rsidR="00BF6296" w:rsidRPr="00723F07">
        <w:t>durchgeführt</w:t>
      </w:r>
      <w:r w:rsidRPr="00723F07">
        <w:t xml:space="preserve">, etc. </w:t>
      </w:r>
      <w:r w:rsidRPr="00723F07">
        <w:sym w:font="Wingdings" w:char="F0E8"/>
      </w:r>
      <w:r w:rsidRPr="00723F07">
        <w:t xml:space="preserve"> +</w:t>
      </w:r>
      <w:r w:rsidR="00E37869" w:rsidRPr="00723F07">
        <w:t>6</w:t>
      </w:r>
      <w:r w:rsidR="00621487" w:rsidRPr="00723F07">
        <w:t>5</w:t>
      </w:r>
      <w:r w:rsidR="00B56286" w:rsidRPr="00723F07">
        <w:t>0</w:t>
      </w:r>
      <w:r w:rsidR="00E37869" w:rsidRPr="00723F07">
        <w:t>h</w:t>
      </w:r>
      <w:r w:rsidRPr="00723F07">
        <w:t>.</w:t>
      </w:r>
    </w:p>
    <w:p w:rsidR="00273EAF" w:rsidRPr="00723F07" w:rsidRDefault="004437AF" w:rsidP="00273EAF">
      <w:pPr>
        <w:pStyle w:val="Listenabsatz"/>
        <w:numPr>
          <w:ilvl w:val="0"/>
          <w:numId w:val="7"/>
        </w:numPr>
        <w:ind w:left="567" w:hanging="567"/>
        <w:textAlignment w:val="auto"/>
      </w:pPr>
      <w:r w:rsidRPr="00723F07">
        <w:t>Erarbeitung Fakte</w:t>
      </w:r>
      <w:r w:rsidR="00693ECD" w:rsidRPr="00723F07">
        <w:t>n</w:t>
      </w:r>
      <w:r w:rsidRPr="00723F07">
        <w:t>blatt bez. optimaler Sperrun</w:t>
      </w:r>
      <w:r w:rsidR="00E37869" w:rsidRPr="00723F07">
        <w:t>g</w:t>
      </w:r>
      <w:r w:rsidRPr="00723F07">
        <w:t xml:space="preserve">stagen </w:t>
      </w:r>
      <w:r w:rsidRPr="00723F07">
        <w:sym w:font="Wingdings" w:char="F0E8"/>
      </w:r>
      <w:r w:rsidRPr="00723F07">
        <w:t xml:space="preserve"> +</w:t>
      </w:r>
      <w:r w:rsidR="00E37869" w:rsidRPr="00723F07">
        <w:t>4</w:t>
      </w:r>
      <w:r w:rsidR="00693ECD" w:rsidRPr="00723F07">
        <w:t>0</w:t>
      </w:r>
      <w:r w:rsidR="00E37869" w:rsidRPr="00723F07">
        <w:t>h</w:t>
      </w:r>
      <w:r w:rsidRPr="00723F07">
        <w:t>.</w:t>
      </w:r>
    </w:p>
    <w:p w:rsidR="004437AF" w:rsidRPr="00445DC1" w:rsidRDefault="004437AF" w:rsidP="004437AF">
      <w:pPr>
        <w:textAlignment w:val="auto"/>
      </w:pPr>
    </w:p>
    <w:p w:rsidR="00C00A5C" w:rsidRPr="00BF6296" w:rsidDel="00AC29B3" w:rsidRDefault="00C00A5C" w:rsidP="00C00A5C">
      <w:pPr>
        <w:tabs>
          <w:tab w:val="clear" w:pos="567"/>
        </w:tabs>
        <w:rPr>
          <w:del w:id="13" w:author="Schädler Beat" w:date="2018-01-25T09:38:00Z"/>
        </w:rPr>
      </w:pPr>
      <w:del w:id="14" w:author="Schädler Beat" w:date="2018-01-25T09:38:00Z">
        <w:r w:rsidRPr="00BF6296" w:rsidDel="00AC29B3">
          <w:lastRenderedPageBreak/>
          <w:delText xml:space="preserve">Nachfolgend ist das </w:delText>
        </w:r>
        <w:r w:rsidRPr="00BF6296" w:rsidDel="00AC29B3">
          <w:rPr>
            <w:rFonts w:cs="Arial"/>
          </w:rPr>
          <w:delText>Δ</w:delText>
        </w:r>
        <w:r w:rsidRPr="00BF6296" w:rsidDel="00AC29B3">
          <w:delText xml:space="preserve"> aus „Annahme Zusammensetzung Grundauftrag“ zu „Prognose Bedarf“</w:delText>
        </w:r>
        <w:r w:rsidDel="00AC29B3">
          <w:delText xml:space="preserve"> als „E</w:delText>
        </w:r>
        <w:r w:rsidRPr="00BF6296" w:rsidDel="00AC29B3">
          <w:delText>ffekt</w:delText>
        </w:r>
        <w:r w:rsidRPr="00BF6296" w:rsidDel="00AC29B3">
          <w:delText>i</w:delText>
        </w:r>
        <w:r w:rsidRPr="00BF6296" w:rsidDel="00AC29B3">
          <w:delText>ver Nachtrag</w:delText>
        </w:r>
        <w:r w:rsidDel="00AC29B3">
          <w:delText>“</w:delText>
        </w:r>
        <w:r w:rsidRPr="00BF6296" w:rsidDel="00AC29B3">
          <w:delText xml:space="preserve"> aufgeführt:</w:delText>
        </w:r>
      </w:del>
    </w:p>
    <w:p w:rsidR="00327E1E" w:rsidRDefault="00327E1E" w:rsidP="00327E1E"/>
    <w:bookmarkStart w:id="15" w:name="_MON_1514369608"/>
    <w:bookmarkEnd w:id="15"/>
    <w:p w:rsidR="00327E1E" w:rsidRDefault="00295E8A" w:rsidP="00327E1E">
      <w:r>
        <w:object w:dxaOrig="9644" w:dyaOrig="890">
          <v:shape id="_x0000_i1030" type="#_x0000_t75" style="width:480.85pt;height:43.85pt" o:ole="">
            <v:imagedata r:id="rId27" o:title=""/>
          </v:shape>
          <o:OLEObject Type="Embed" ProgID="Excel.Sheet.12" ShapeID="_x0000_i1030" DrawAspect="Content" ObjectID="_1578381292" r:id="rId28"/>
        </w:object>
      </w:r>
    </w:p>
    <w:p w:rsidR="00327E1E" w:rsidRDefault="00327E1E" w:rsidP="00327E1E"/>
    <w:p w:rsidR="001C58A7" w:rsidRDefault="001C58A7" w:rsidP="001C58A7">
      <w:pPr>
        <w:pStyle w:val="berschrift2"/>
      </w:pPr>
      <w:r>
        <w:t xml:space="preserve">TP 2 – Trasse / Umwelt: </w:t>
      </w:r>
      <w:r>
        <w:tab/>
      </w:r>
      <w:r>
        <w:tab/>
        <w:t>Trasse / Umwelt</w:t>
      </w:r>
      <w:r w:rsidR="00653C89">
        <w:t xml:space="preserve">   </w:t>
      </w:r>
    </w:p>
    <w:p w:rsidR="002D3770" w:rsidRPr="00636DC4" w:rsidRDefault="002D3770" w:rsidP="00327E1E">
      <w:pPr>
        <w:rPr>
          <w:color w:val="000000" w:themeColor="text1"/>
        </w:rPr>
      </w:pPr>
      <w:r w:rsidRPr="00636DC4">
        <w:rPr>
          <w:color w:val="000000" w:themeColor="text1"/>
        </w:rPr>
        <w:t xml:space="preserve">Das Trasse hat im Vergleich zur ursprünglichen Bausumme (EK) von 19.9 Mio. CHF leicht zugenommen und liegt bei 20.5 Mio. CHF (MK). Die Art der effektiven Arbeitsschritte, </w:t>
      </w:r>
      <w:r w:rsidR="002B272F" w:rsidRPr="00636DC4">
        <w:rPr>
          <w:color w:val="000000" w:themeColor="text1"/>
        </w:rPr>
        <w:t>Arbeitselemente</w:t>
      </w:r>
      <w:r w:rsidRPr="00636DC4">
        <w:rPr>
          <w:color w:val="000000" w:themeColor="text1"/>
        </w:rPr>
        <w:t xml:space="preserve"> und effektiv zu </w:t>
      </w:r>
      <w:r w:rsidR="002B272F" w:rsidRPr="00636DC4">
        <w:rPr>
          <w:color w:val="000000" w:themeColor="text1"/>
        </w:rPr>
        <w:t>e</w:t>
      </w:r>
      <w:r w:rsidR="002B272F" w:rsidRPr="00636DC4">
        <w:rPr>
          <w:color w:val="000000" w:themeColor="text1"/>
        </w:rPr>
        <w:t>r</w:t>
      </w:r>
      <w:r w:rsidR="002B272F" w:rsidRPr="00636DC4">
        <w:rPr>
          <w:color w:val="000000" w:themeColor="text1"/>
        </w:rPr>
        <w:t>stellender</w:t>
      </w:r>
      <w:r w:rsidRPr="00636DC4">
        <w:rPr>
          <w:color w:val="000000" w:themeColor="text1"/>
        </w:rPr>
        <w:t xml:space="preserve"> Unterlagen ist in etwa </w:t>
      </w:r>
      <w:r w:rsidR="002B272F" w:rsidRPr="00636DC4">
        <w:rPr>
          <w:color w:val="000000" w:themeColor="text1"/>
        </w:rPr>
        <w:t>vergleichbar</w:t>
      </w:r>
      <w:r w:rsidRPr="00636DC4">
        <w:rPr>
          <w:color w:val="000000" w:themeColor="text1"/>
        </w:rPr>
        <w:t xml:space="preserve"> zu nun </w:t>
      </w:r>
      <w:r w:rsidR="002B272F" w:rsidRPr="00636DC4">
        <w:rPr>
          <w:color w:val="000000" w:themeColor="text1"/>
        </w:rPr>
        <w:t>bevorstehender</w:t>
      </w:r>
      <w:r w:rsidRPr="00636DC4">
        <w:rPr>
          <w:color w:val="000000" w:themeColor="text1"/>
        </w:rPr>
        <w:t xml:space="preserve"> MP/DP-</w:t>
      </w:r>
      <w:r w:rsidR="002B272F" w:rsidRPr="00636DC4">
        <w:rPr>
          <w:color w:val="000000" w:themeColor="text1"/>
        </w:rPr>
        <w:t>Bearbeitung</w:t>
      </w:r>
      <w:r w:rsidRPr="00636DC4">
        <w:rPr>
          <w:color w:val="000000" w:themeColor="text1"/>
        </w:rPr>
        <w:t>.</w:t>
      </w:r>
    </w:p>
    <w:p w:rsidR="002D3770" w:rsidRPr="00636DC4" w:rsidRDefault="002D3770" w:rsidP="00327E1E">
      <w:pPr>
        <w:rPr>
          <w:color w:val="000000" w:themeColor="text1"/>
        </w:rPr>
      </w:pPr>
      <w:r w:rsidRPr="00636DC4">
        <w:rPr>
          <w:color w:val="000000" w:themeColor="text1"/>
        </w:rPr>
        <w:t xml:space="preserve">Als Vorbereitung zur effektiv nun anstehenden Ausarbeitung haben wir ein </w:t>
      </w:r>
      <w:r w:rsidR="002B272F" w:rsidRPr="00636DC4">
        <w:rPr>
          <w:color w:val="000000" w:themeColor="text1"/>
        </w:rPr>
        <w:t>Inhaltsverzeichnis</w:t>
      </w:r>
      <w:r w:rsidRPr="00636DC4">
        <w:rPr>
          <w:color w:val="000000" w:themeColor="text1"/>
        </w:rPr>
        <w:t xml:space="preserve"> für das MP erstellt und die jeweiligen </w:t>
      </w:r>
      <w:r w:rsidR="002B272F" w:rsidRPr="00636DC4">
        <w:rPr>
          <w:color w:val="000000" w:themeColor="text1"/>
        </w:rPr>
        <w:t>anstehenden</w:t>
      </w:r>
      <w:r w:rsidRPr="00636DC4">
        <w:rPr>
          <w:color w:val="000000" w:themeColor="text1"/>
        </w:rPr>
        <w:t xml:space="preserve"> Stundenschätzung der </w:t>
      </w:r>
      <w:r w:rsidR="002B272F" w:rsidRPr="00636DC4">
        <w:rPr>
          <w:color w:val="000000" w:themeColor="text1"/>
        </w:rPr>
        <w:t>Bearbeitung</w:t>
      </w:r>
      <w:r w:rsidRPr="00636DC4">
        <w:rPr>
          <w:color w:val="000000" w:themeColor="text1"/>
        </w:rPr>
        <w:t xml:space="preserve"> vorgenommen. </w:t>
      </w:r>
    </w:p>
    <w:p w:rsidR="009847F8" w:rsidRPr="00636DC4" w:rsidRDefault="009847F8" w:rsidP="00327E1E">
      <w:pPr>
        <w:rPr>
          <w:color w:val="000000" w:themeColor="text1"/>
        </w:rPr>
      </w:pPr>
      <w:r w:rsidRPr="00636DC4">
        <w:rPr>
          <w:color w:val="000000" w:themeColor="text1"/>
        </w:rPr>
        <w:t>Ergänzend, ist jedoch auch anzumerken, dass wir ab Phase MP nur noch effektive Massnahmen beha</w:t>
      </w:r>
      <w:r w:rsidRPr="00636DC4">
        <w:rPr>
          <w:color w:val="000000" w:themeColor="text1"/>
        </w:rPr>
        <w:t>n</w:t>
      </w:r>
      <w:r w:rsidRPr="00636DC4">
        <w:rPr>
          <w:color w:val="000000" w:themeColor="text1"/>
        </w:rPr>
        <w:t xml:space="preserve">deln, dies </w:t>
      </w:r>
      <w:r w:rsidR="005C5738">
        <w:rPr>
          <w:color w:val="000000" w:themeColor="text1"/>
        </w:rPr>
        <w:t xml:space="preserve">hat zur Folge, dass Abschnitte, </w:t>
      </w:r>
      <w:r w:rsidRPr="00636DC4">
        <w:rPr>
          <w:color w:val="000000" w:themeColor="text1"/>
        </w:rPr>
        <w:t>welche bei gewissen Themen, z.B. BSA-Tiefbau, FZRS, etc. ke</w:t>
      </w:r>
      <w:r w:rsidRPr="00636DC4">
        <w:rPr>
          <w:color w:val="000000" w:themeColor="text1"/>
        </w:rPr>
        <w:t>i</w:t>
      </w:r>
      <w:r w:rsidRPr="00636DC4">
        <w:rPr>
          <w:color w:val="000000" w:themeColor="text1"/>
        </w:rPr>
        <w:t xml:space="preserve">ne </w:t>
      </w:r>
      <w:r w:rsidR="002B272F" w:rsidRPr="00636DC4">
        <w:rPr>
          <w:color w:val="000000" w:themeColor="text1"/>
        </w:rPr>
        <w:t>Massnahmen</w:t>
      </w:r>
      <w:r w:rsidRPr="00636DC4">
        <w:rPr>
          <w:color w:val="000000" w:themeColor="text1"/>
        </w:rPr>
        <w:t xml:space="preserve"> haben, auch keine </w:t>
      </w:r>
      <w:r w:rsidR="00636DC4" w:rsidRPr="00636DC4">
        <w:rPr>
          <w:color w:val="000000" w:themeColor="text1"/>
        </w:rPr>
        <w:t xml:space="preserve">neuen </w:t>
      </w:r>
      <w:r w:rsidRPr="00636DC4">
        <w:rPr>
          <w:color w:val="000000" w:themeColor="text1"/>
        </w:rPr>
        <w:t xml:space="preserve">Situationen mehr </w:t>
      </w:r>
      <w:r w:rsidR="002B272F" w:rsidRPr="00636DC4">
        <w:rPr>
          <w:color w:val="000000" w:themeColor="text1"/>
        </w:rPr>
        <w:t>vorsehen</w:t>
      </w:r>
      <w:r w:rsidRPr="00636DC4">
        <w:rPr>
          <w:color w:val="000000" w:themeColor="text1"/>
        </w:rPr>
        <w:t xml:space="preserve"> werden.</w:t>
      </w:r>
    </w:p>
    <w:p w:rsidR="002D3770" w:rsidRPr="00636DC4" w:rsidRDefault="002D3770" w:rsidP="00327E1E">
      <w:pPr>
        <w:rPr>
          <w:color w:val="000000" w:themeColor="text1"/>
        </w:rPr>
      </w:pPr>
    </w:p>
    <w:p w:rsidR="00327E1E" w:rsidRPr="00774D62" w:rsidRDefault="002D3770" w:rsidP="00327E1E">
      <w:pPr>
        <w:rPr>
          <w:color w:val="000000" w:themeColor="text1"/>
        </w:rPr>
      </w:pPr>
      <w:r w:rsidRPr="00636DC4">
        <w:rPr>
          <w:color w:val="000000" w:themeColor="text1"/>
        </w:rPr>
        <w:t xml:space="preserve">Nachfolgend dazu </w:t>
      </w:r>
      <w:r w:rsidR="000467AB">
        <w:rPr>
          <w:color w:val="000000" w:themeColor="text1"/>
        </w:rPr>
        <w:t xml:space="preserve">die Punkte welche </w:t>
      </w:r>
      <w:r w:rsidRPr="00636DC4">
        <w:rPr>
          <w:color w:val="000000" w:themeColor="text1"/>
        </w:rPr>
        <w:t>als Mehraufwendungen</w:t>
      </w:r>
      <w:r w:rsidR="000467AB">
        <w:rPr>
          <w:color w:val="000000" w:themeColor="text1"/>
        </w:rPr>
        <w:t xml:space="preserve"> anfalle</w:t>
      </w:r>
      <w:r w:rsidR="00636DC4" w:rsidRPr="00636DC4">
        <w:rPr>
          <w:color w:val="000000" w:themeColor="text1"/>
        </w:rPr>
        <w:t xml:space="preserve">n: </w:t>
      </w:r>
    </w:p>
    <w:p w:rsidR="009847F8" w:rsidRPr="00636DC4" w:rsidRDefault="009847F8" w:rsidP="004778E8">
      <w:pPr>
        <w:pStyle w:val="Listenabsatz"/>
        <w:numPr>
          <w:ilvl w:val="0"/>
          <w:numId w:val="7"/>
        </w:numPr>
        <w:ind w:left="567" w:hanging="567"/>
        <w:textAlignment w:val="auto"/>
      </w:pPr>
      <w:r w:rsidRPr="00636DC4">
        <w:t>Detaillierung der Grundlagen, mit den vorliegenden Vermessungen</w:t>
      </w:r>
      <w:r w:rsidR="00636DC4">
        <w:t xml:space="preserve"> und nichtvorhandensein des DGM</w:t>
      </w:r>
      <w:r w:rsidR="004778E8">
        <w:t>, z</w:t>
      </w:r>
      <w:r w:rsidR="004778E8" w:rsidRPr="00636DC4">
        <w:t>usätzliche ergänzende Klärung und Massnahmenprüfung bei den Entwässerungsleitungen</w:t>
      </w:r>
      <w:r w:rsidR="004778E8">
        <w:t xml:space="preserve"> und a</w:t>
      </w:r>
      <w:r w:rsidR="004778E8" w:rsidRPr="00636DC4">
        <w:t>lternative Lösungsprüfungen bei den FZRS</w:t>
      </w:r>
      <w:r w:rsidR="000467AB">
        <w:t>.</w:t>
      </w:r>
      <w:r w:rsidR="005464A7">
        <w:t xml:space="preserve"> </w:t>
      </w:r>
      <w:r w:rsidR="005464A7" w:rsidRPr="00445DC1">
        <w:sym w:font="Wingdings" w:char="F0E8"/>
      </w:r>
      <w:r w:rsidR="005464A7" w:rsidRPr="00445DC1">
        <w:t xml:space="preserve"> +</w:t>
      </w:r>
      <w:r w:rsidR="005464A7">
        <w:t>100</w:t>
      </w:r>
      <w:r w:rsidR="005464A7" w:rsidRPr="00445DC1">
        <w:t>h.</w:t>
      </w:r>
    </w:p>
    <w:p w:rsidR="009847F8" w:rsidRPr="00636DC4" w:rsidRDefault="00636DC4" w:rsidP="009847F8">
      <w:pPr>
        <w:pStyle w:val="Listenabsatz"/>
        <w:numPr>
          <w:ilvl w:val="0"/>
          <w:numId w:val="7"/>
        </w:numPr>
        <w:ind w:left="567" w:hanging="567"/>
        <w:textAlignment w:val="auto"/>
      </w:pPr>
      <w:r w:rsidRPr="00636DC4">
        <w:t>Situationen für die einzelnen Themenbereiche (Trasse, Zäune, FZRS, etc.)</w:t>
      </w:r>
      <w:r w:rsidR="000467AB">
        <w:t>.</w:t>
      </w:r>
      <w:r w:rsidR="005464A7" w:rsidRPr="005464A7">
        <w:t xml:space="preserve"> </w:t>
      </w:r>
      <w:r w:rsidR="005464A7" w:rsidRPr="00445DC1">
        <w:sym w:font="Wingdings" w:char="F0E8"/>
      </w:r>
      <w:r w:rsidR="005464A7" w:rsidRPr="00445DC1">
        <w:t xml:space="preserve"> +</w:t>
      </w:r>
      <w:r w:rsidR="005464A7">
        <w:t>150</w:t>
      </w:r>
      <w:r w:rsidR="005464A7" w:rsidRPr="00445DC1">
        <w:t>h.</w:t>
      </w:r>
    </w:p>
    <w:p w:rsidR="009847F8" w:rsidRDefault="00636DC4" w:rsidP="009847F8">
      <w:pPr>
        <w:pStyle w:val="Listenabsatz"/>
        <w:numPr>
          <w:ilvl w:val="0"/>
          <w:numId w:val="7"/>
        </w:numPr>
        <w:ind w:left="567" w:hanging="567"/>
        <w:textAlignment w:val="auto"/>
      </w:pPr>
      <w:r w:rsidRPr="00636DC4">
        <w:t xml:space="preserve">Koordinationsbereiche </w:t>
      </w:r>
      <w:r w:rsidR="00A66CB5">
        <w:t xml:space="preserve">und zusätzliche </w:t>
      </w:r>
      <w:proofErr w:type="spellStart"/>
      <w:r w:rsidR="00A66CB5">
        <w:t>Trasseintegration</w:t>
      </w:r>
      <w:proofErr w:type="spellEnd"/>
      <w:r w:rsidR="00A66CB5">
        <w:t xml:space="preserve"> </w:t>
      </w:r>
      <w:r w:rsidRPr="00636DC4">
        <w:t xml:space="preserve">wie Tunnelrot und </w:t>
      </w:r>
      <w:proofErr w:type="spellStart"/>
      <w:r w:rsidR="00A66CB5">
        <w:t>Antirezirkulat</w:t>
      </w:r>
      <w:r w:rsidR="00A66CB5" w:rsidRPr="00636DC4">
        <w:t>ionswand</w:t>
      </w:r>
      <w:proofErr w:type="spellEnd"/>
      <w:r w:rsidRPr="00636DC4">
        <w:t xml:space="preserve"> als neue Elem</w:t>
      </w:r>
      <w:r w:rsidR="004778E8">
        <w:t>e</w:t>
      </w:r>
      <w:r w:rsidRPr="00636DC4">
        <w:t>nte.</w:t>
      </w:r>
      <w:r w:rsidR="005464A7" w:rsidRPr="005464A7">
        <w:t xml:space="preserve"> </w:t>
      </w:r>
      <w:r w:rsidR="005464A7" w:rsidRPr="00445DC1">
        <w:sym w:font="Wingdings" w:char="F0E8"/>
      </w:r>
      <w:r w:rsidR="005464A7" w:rsidRPr="00445DC1">
        <w:t xml:space="preserve"> +80h.</w:t>
      </w:r>
    </w:p>
    <w:p w:rsidR="004437AF" w:rsidRPr="00445DC1" w:rsidRDefault="004437AF" w:rsidP="004437AF">
      <w:pPr>
        <w:tabs>
          <w:tab w:val="clear" w:pos="567"/>
        </w:tabs>
      </w:pPr>
    </w:p>
    <w:p w:rsidR="00870EB9" w:rsidRPr="00445DC1" w:rsidRDefault="000467AB" w:rsidP="00870EB9">
      <w:pPr>
        <w:rPr>
          <w:b/>
          <w:i/>
        </w:rPr>
      </w:pPr>
      <w:r>
        <w:t>Die w</w:t>
      </w:r>
      <w:r w:rsidR="00870EB9" w:rsidRPr="00445DC1">
        <w:t>eitere</w:t>
      </w:r>
      <w:r>
        <w:t>n</w:t>
      </w:r>
      <w:r w:rsidR="00870EB9" w:rsidRPr="00445DC1">
        <w:t xml:space="preserve"> ergänzende</w:t>
      </w:r>
      <w:r>
        <w:t>n</w:t>
      </w:r>
      <w:r w:rsidR="00870EB9" w:rsidRPr="00445DC1">
        <w:t xml:space="preserve"> Punkte </w:t>
      </w:r>
      <w:r>
        <w:t>mussten erarbeitet werden</w:t>
      </w:r>
      <w:r w:rsidR="00870EB9" w:rsidRPr="00445DC1">
        <w:t>:</w:t>
      </w:r>
    </w:p>
    <w:p w:rsidR="004437AF" w:rsidRPr="00445DC1" w:rsidRDefault="004437AF" w:rsidP="004437AF">
      <w:pPr>
        <w:pStyle w:val="Listenabsatz"/>
        <w:numPr>
          <w:ilvl w:val="0"/>
          <w:numId w:val="7"/>
        </w:numPr>
        <w:ind w:left="567" w:hanging="567"/>
        <w:textAlignment w:val="auto"/>
      </w:pPr>
      <w:r w:rsidRPr="00445DC1">
        <w:t xml:space="preserve">Bericht Gesamtkosten erstellen und anpassen aufgrund der Überlegungen Ausbau und Unterhalt </w:t>
      </w:r>
      <w:r w:rsidRPr="00445DC1">
        <w:sym w:font="Wingdings" w:char="F0E8"/>
      </w:r>
      <w:r w:rsidRPr="00445DC1">
        <w:t xml:space="preserve"> +</w:t>
      </w:r>
      <w:r w:rsidR="00B56286" w:rsidRPr="00445DC1">
        <w:t>6</w:t>
      </w:r>
      <w:r w:rsidRPr="00445DC1">
        <w:t>0</w:t>
      </w:r>
      <w:r w:rsidR="00D709B6" w:rsidRPr="00445DC1">
        <w:t>h</w:t>
      </w:r>
      <w:r w:rsidRPr="00445DC1">
        <w:t>.</w:t>
      </w:r>
    </w:p>
    <w:p w:rsidR="004437AF" w:rsidRPr="00445DC1" w:rsidRDefault="00183082" w:rsidP="004437AF">
      <w:pPr>
        <w:pStyle w:val="Listenabsatz"/>
        <w:numPr>
          <w:ilvl w:val="0"/>
          <w:numId w:val="7"/>
        </w:numPr>
        <w:ind w:left="567" w:hanging="567"/>
        <w:textAlignment w:val="auto"/>
      </w:pPr>
      <w:r w:rsidRPr="00445DC1">
        <w:t xml:space="preserve">Erstellung </w:t>
      </w:r>
      <w:r w:rsidR="00BF6296">
        <w:t>Beweis</w:t>
      </w:r>
      <w:r w:rsidR="00BF6296" w:rsidRPr="00445DC1">
        <w:t>sicherungspläne</w:t>
      </w:r>
      <w:r w:rsidRPr="00445DC1">
        <w:t xml:space="preserve">. Dabei wurden die Daten aller involvierten gesammelt und in einer Tabelle und </w:t>
      </w:r>
      <w:proofErr w:type="spellStart"/>
      <w:r w:rsidRPr="00445DC1">
        <w:t>Plansatz</w:t>
      </w:r>
      <w:proofErr w:type="spellEnd"/>
      <w:r w:rsidRPr="00445DC1">
        <w:t xml:space="preserve"> dargestellt </w:t>
      </w:r>
      <w:r w:rsidRPr="00445DC1">
        <w:sym w:font="Wingdings" w:char="F0E8"/>
      </w:r>
      <w:r w:rsidRPr="00445DC1">
        <w:t xml:space="preserve"> +</w:t>
      </w:r>
      <w:r w:rsidR="00870EB9" w:rsidRPr="00445DC1">
        <w:t>8</w:t>
      </w:r>
      <w:r w:rsidRPr="00445DC1">
        <w:t>0</w:t>
      </w:r>
      <w:r w:rsidR="00D709B6" w:rsidRPr="00445DC1">
        <w:t>h</w:t>
      </w:r>
      <w:r w:rsidRPr="00445DC1">
        <w:t>.</w:t>
      </w:r>
    </w:p>
    <w:p w:rsidR="00183082" w:rsidRPr="00445DC1" w:rsidRDefault="00183082" w:rsidP="004437AF">
      <w:pPr>
        <w:pStyle w:val="Listenabsatz"/>
        <w:numPr>
          <w:ilvl w:val="0"/>
          <w:numId w:val="7"/>
        </w:numPr>
        <w:ind w:left="567" w:hanging="567"/>
        <w:textAlignment w:val="auto"/>
      </w:pPr>
      <w:r w:rsidRPr="00445DC1">
        <w:t>Nachweispapier Lage der Nothaltebuchten für die FU erstellen</w:t>
      </w:r>
      <w:r w:rsidRPr="00445DC1">
        <w:sym w:font="Wingdings" w:char="F0E8"/>
      </w:r>
      <w:r w:rsidRPr="00445DC1">
        <w:t xml:space="preserve"> +</w:t>
      </w:r>
      <w:r w:rsidR="00B56286" w:rsidRPr="00445DC1">
        <w:t>3</w:t>
      </w:r>
      <w:r w:rsidRPr="00445DC1">
        <w:t>0</w:t>
      </w:r>
      <w:r w:rsidR="00D709B6" w:rsidRPr="00445DC1">
        <w:t>h</w:t>
      </w:r>
      <w:r w:rsidRPr="00445DC1">
        <w:t>.</w:t>
      </w:r>
    </w:p>
    <w:p w:rsidR="00183082" w:rsidRPr="00445DC1" w:rsidRDefault="00183082" w:rsidP="004437AF">
      <w:pPr>
        <w:pStyle w:val="Listenabsatz"/>
        <w:numPr>
          <w:ilvl w:val="0"/>
          <w:numId w:val="7"/>
        </w:numPr>
        <w:ind w:left="567" w:hanging="567"/>
        <w:textAlignment w:val="auto"/>
      </w:pPr>
      <w:r w:rsidRPr="00445DC1">
        <w:t>Integration „Leitpfosten vor Tunne</w:t>
      </w:r>
      <w:r w:rsidR="005C5738">
        <w:t>l</w:t>
      </w:r>
      <w:r w:rsidRPr="00445DC1">
        <w:t xml:space="preserve">überfahrten“ ins Projekt inkl. Besprechung und Abgleich </w:t>
      </w:r>
      <w:r w:rsidRPr="00445DC1">
        <w:sym w:font="Wingdings" w:char="F0E8"/>
      </w:r>
      <w:r w:rsidRPr="00445DC1">
        <w:t xml:space="preserve"> +</w:t>
      </w:r>
      <w:r w:rsidR="00B56286" w:rsidRPr="00445DC1">
        <w:t>4</w:t>
      </w:r>
      <w:r w:rsidR="00693ECD" w:rsidRPr="00445DC1">
        <w:t>0</w:t>
      </w:r>
      <w:r w:rsidR="00D709B6" w:rsidRPr="00445DC1">
        <w:t>h</w:t>
      </w:r>
      <w:r w:rsidRPr="00445DC1">
        <w:t>.</w:t>
      </w:r>
    </w:p>
    <w:p w:rsidR="00183082" w:rsidRPr="00445DC1" w:rsidRDefault="00183082" w:rsidP="004437AF">
      <w:pPr>
        <w:pStyle w:val="Listenabsatz"/>
        <w:numPr>
          <w:ilvl w:val="0"/>
          <w:numId w:val="7"/>
        </w:numPr>
        <w:ind w:left="567" w:hanging="567"/>
        <w:textAlignment w:val="auto"/>
      </w:pPr>
      <w:r w:rsidRPr="00445DC1">
        <w:t xml:space="preserve">Integration „Mobile </w:t>
      </w:r>
      <w:proofErr w:type="spellStart"/>
      <w:r w:rsidRPr="00445DC1">
        <w:t>Müls</w:t>
      </w:r>
      <w:proofErr w:type="spellEnd"/>
      <w:r w:rsidRPr="00445DC1">
        <w:t xml:space="preserve">“ ins Projekt inkl. Besprechung und Abgleich </w:t>
      </w:r>
      <w:r w:rsidRPr="00445DC1">
        <w:sym w:font="Wingdings" w:char="F0E8"/>
      </w:r>
      <w:r w:rsidRPr="00445DC1">
        <w:t xml:space="preserve"> +</w:t>
      </w:r>
      <w:r w:rsidR="005464A7">
        <w:t>5</w:t>
      </w:r>
      <w:r w:rsidR="00693ECD" w:rsidRPr="00445DC1">
        <w:t>0</w:t>
      </w:r>
      <w:r w:rsidR="00D709B6" w:rsidRPr="00445DC1">
        <w:t>h</w:t>
      </w:r>
      <w:r w:rsidRPr="00445DC1">
        <w:t>.</w:t>
      </w:r>
    </w:p>
    <w:p w:rsidR="00183082" w:rsidRPr="00445DC1" w:rsidRDefault="00183082" w:rsidP="004437AF">
      <w:pPr>
        <w:pStyle w:val="Listenabsatz"/>
        <w:numPr>
          <w:ilvl w:val="0"/>
          <w:numId w:val="7"/>
        </w:numPr>
        <w:ind w:left="567" w:hanging="567"/>
        <w:textAlignment w:val="auto"/>
      </w:pPr>
      <w:r w:rsidRPr="00445DC1">
        <w:t xml:space="preserve">Integration „Verlegen der oberirdischen BSA-Leitungen“ ins Projekt inkl. Besprechung und Abgleich </w:t>
      </w:r>
      <w:r w:rsidRPr="00445DC1">
        <w:sym w:font="Wingdings" w:char="F0E8"/>
      </w:r>
      <w:r w:rsidRPr="00445DC1">
        <w:t xml:space="preserve"> +</w:t>
      </w:r>
      <w:r w:rsidR="00870EB9" w:rsidRPr="00445DC1">
        <w:t>6</w:t>
      </w:r>
      <w:r w:rsidR="00693ECD" w:rsidRPr="00445DC1">
        <w:t>0</w:t>
      </w:r>
      <w:r w:rsidR="00D709B6" w:rsidRPr="00445DC1">
        <w:t>h</w:t>
      </w:r>
      <w:r w:rsidRPr="00445DC1">
        <w:t>.</w:t>
      </w:r>
    </w:p>
    <w:p w:rsidR="00693ECD" w:rsidRPr="00445DC1" w:rsidRDefault="00693ECD" w:rsidP="00693ECD">
      <w:pPr>
        <w:pStyle w:val="Listenabsatz"/>
        <w:numPr>
          <w:ilvl w:val="0"/>
          <w:numId w:val="7"/>
        </w:numPr>
        <w:ind w:left="567" w:hanging="567"/>
        <w:textAlignment w:val="auto"/>
      </w:pPr>
      <w:r w:rsidRPr="00445DC1">
        <w:t>Integration</w:t>
      </w:r>
      <w:r w:rsidR="00183082" w:rsidRPr="00445DC1">
        <w:t xml:space="preserve"> „</w:t>
      </w:r>
      <w:r w:rsidR="00BF6296" w:rsidRPr="00445DC1">
        <w:t>Notausstieg</w:t>
      </w:r>
      <w:r w:rsidR="00183082" w:rsidRPr="00445DC1">
        <w:t xml:space="preserve"> als Fluchtweg bei LSW optimieren“</w:t>
      </w:r>
      <w:r w:rsidRPr="00445DC1">
        <w:t xml:space="preserve"> ins Projekt inkl. Besprechung und A</w:t>
      </w:r>
      <w:r w:rsidRPr="00445DC1">
        <w:t>b</w:t>
      </w:r>
      <w:r w:rsidRPr="00445DC1">
        <w:t xml:space="preserve">gleich </w:t>
      </w:r>
      <w:r w:rsidRPr="00445DC1">
        <w:sym w:font="Wingdings" w:char="F0E8"/>
      </w:r>
      <w:r w:rsidRPr="00445DC1">
        <w:t xml:space="preserve"> +</w:t>
      </w:r>
      <w:r w:rsidR="00B56286" w:rsidRPr="00445DC1">
        <w:t>6</w:t>
      </w:r>
      <w:r w:rsidRPr="00445DC1">
        <w:t>0</w:t>
      </w:r>
      <w:r w:rsidR="00D709B6" w:rsidRPr="00445DC1">
        <w:t>h</w:t>
      </w:r>
      <w:r w:rsidRPr="00445DC1">
        <w:t>.</w:t>
      </w:r>
    </w:p>
    <w:p w:rsidR="00273EAF" w:rsidRDefault="00693ECD" w:rsidP="00273EAF">
      <w:pPr>
        <w:pStyle w:val="Listenabsatz"/>
        <w:numPr>
          <w:ilvl w:val="0"/>
          <w:numId w:val="7"/>
        </w:numPr>
        <w:ind w:left="567" w:hanging="567"/>
        <w:textAlignment w:val="auto"/>
      </w:pPr>
      <w:r w:rsidRPr="00445DC1">
        <w:t xml:space="preserve">Anpassung und Integration FZRS und Anpralldämpfer auf Rastplatz als Folge der neuen Portale inkl. Besprechung und Abgleich </w:t>
      </w:r>
      <w:r w:rsidRPr="00445DC1">
        <w:sym w:font="Wingdings" w:char="F0E8"/>
      </w:r>
      <w:r w:rsidRPr="00445DC1">
        <w:t xml:space="preserve"> +</w:t>
      </w:r>
      <w:r w:rsidR="00870EB9" w:rsidRPr="00445DC1">
        <w:t>5</w:t>
      </w:r>
      <w:r w:rsidRPr="00445DC1">
        <w:t>0</w:t>
      </w:r>
      <w:r w:rsidR="00D709B6" w:rsidRPr="00445DC1">
        <w:t>h</w:t>
      </w:r>
      <w:r w:rsidRPr="00445DC1">
        <w:t>.</w:t>
      </w:r>
    </w:p>
    <w:p w:rsidR="002D5F5A" w:rsidRPr="00445DC1" w:rsidRDefault="002D5F5A" w:rsidP="00273EAF">
      <w:pPr>
        <w:pStyle w:val="Listenabsatz"/>
        <w:numPr>
          <w:ilvl w:val="0"/>
          <w:numId w:val="7"/>
        </w:numPr>
        <w:ind w:left="567" w:hanging="567"/>
        <w:textAlignment w:val="auto"/>
      </w:pPr>
      <w:r>
        <w:t xml:space="preserve">Überprüfung RSI und Ergänzung </w:t>
      </w:r>
      <w:r>
        <w:sym w:font="Wingdings" w:char="F0E8"/>
      </w:r>
      <w:r>
        <w:t xml:space="preserve"> +50h</w:t>
      </w:r>
    </w:p>
    <w:p w:rsidR="00C00A5C" w:rsidRDefault="00C00A5C" w:rsidP="009847F8">
      <w:pPr>
        <w:textAlignment w:val="auto"/>
      </w:pPr>
    </w:p>
    <w:p w:rsidR="00C00A5C" w:rsidRPr="00C1754B" w:rsidDel="00AC29B3" w:rsidRDefault="00C00A5C" w:rsidP="00C00A5C">
      <w:pPr>
        <w:tabs>
          <w:tab w:val="clear" w:pos="567"/>
        </w:tabs>
        <w:rPr>
          <w:del w:id="16" w:author="Schädler Beat" w:date="2018-01-25T09:38:00Z"/>
        </w:rPr>
      </w:pPr>
      <w:del w:id="17" w:author="Schädler Beat" w:date="2018-01-25T09:38:00Z">
        <w:r w:rsidRPr="00BF6296" w:rsidDel="00AC29B3">
          <w:delText xml:space="preserve">Nachfolgend ist das </w:delText>
        </w:r>
        <w:r w:rsidRPr="00BF6296" w:rsidDel="00AC29B3">
          <w:rPr>
            <w:rFonts w:cs="Arial"/>
          </w:rPr>
          <w:delText>Δ</w:delText>
        </w:r>
        <w:r w:rsidRPr="00BF6296" w:rsidDel="00AC29B3">
          <w:delText xml:space="preserve"> aus „Annahme Zusammensetzung Grundauftrag“ zu „Prognose Bedarf“</w:delText>
        </w:r>
        <w:r w:rsidDel="00AC29B3">
          <w:delText xml:space="preserve"> als „E</w:delText>
        </w:r>
        <w:r w:rsidRPr="00BF6296" w:rsidDel="00AC29B3">
          <w:delText>ffekt</w:delText>
        </w:r>
        <w:r w:rsidRPr="00BF6296" w:rsidDel="00AC29B3">
          <w:delText>i</w:delText>
        </w:r>
        <w:r w:rsidRPr="00BF6296" w:rsidDel="00AC29B3">
          <w:delText>ver Nachtrag</w:delText>
        </w:r>
        <w:r w:rsidDel="00AC29B3">
          <w:delText>“</w:delText>
        </w:r>
        <w:r w:rsidRPr="00BF6296" w:rsidDel="00AC29B3">
          <w:delText xml:space="preserve"> aufgeführt:</w:delText>
        </w:r>
      </w:del>
    </w:p>
    <w:p w:rsidR="00327E1E" w:rsidRDefault="00327E1E" w:rsidP="00327E1E"/>
    <w:bookmarkStart w:id="18" w:name="_MON_1514369641"/>
    <w:bookmarkEnd w:id="18"/>
    <w:p w:rsidR="009847F8" w:rsidRDefault="00723F07" w:rsidP="000D1FA6">
      <w:r>
        <w:object w:dxaOrig="9644" w:dyaOrig="890">
          <v:shape id="_x0000_i1031" type="#_x0000_t75" style="width:480.85pt;height:43.85pt" o:ole="">
            <v:imagedata r:id="rId29" o:title=""/>
          </v:shape>
          <o:OLEObject Type="Embed" ProgID="Excel.Sheet.12" ShapeID="_x0000_i1031" DrawAspect="Content" ObjectID="_1578381293" r:id="rId30"/>
        </w:object>
      </w:r>
    </w:p>
    <w:p w:rsidR="00023890" w:rsidRPr="000D1FA6" w:rsidRDefault="00023890" w:rsidP="000D1FA6"/>
    <w:p w:rsidR="005464A7" w:rsidRDefault="005464A7">
      <w:pPr>
        <w:tabs>
          <w:tab w:val="clear" w:pos="567"/>
        </w:tabs>
        <w:overflowPunct/>
        <w:autoSpaceDE/>
        <w:autoSpaceDN/>
        <w:adjustRightInd/>
        <w:jc w:val="left"/>
        <w:textAlignment w:val="auto"/>
        <w:rPr>
          <w:b/>
          <w:bCs/>
          <w:sz w:val="24"/>
        </w:rPr>
      </w:pPr>
      <w:r>
        <w:br w:type="page"/>
      </w:r>
    </w:p>
    <w:p w:rsidR="001C58A7" w:rsidRDefault="001C58A7" w:rsidP="001C58A7">
      <w:pPr>
        <w:pStyle w:val="berschrift2"/>
      </w:pPr>
      <w:r>
        <w:lastRenderedPageBreak/>
        <w:t xml:space="preserve">TP 3 – Kunstbauten: </w:t>
      </w:r>
      <w:r>
        <w:tab/>
      </w:r>
      <w:r>
        <w:tab/>
        <w:t>K (</w:t>
      </w:r>
      <w:r w:rsidR="00774D62">
        <w:t>Objektbearbeitung JS</w:t>
      </w:r>
      <w:r>
        <w:t>)</w:t>
      </w:r>
      <w:r w:rsidR="00653C89">
        <w:t xml:space="preserve"> </w:t>
      </w:r>
    </w:p>
    <w:p w:rsidR="00962DCC" w:rsidRDefault="00962DCC" w:rsidP="00962DCC">
      <w:r>
        <w:t xml:space="preserve">Bei den nachstehend aufgeführten Kunstbauten hat die </w:t>
      </w:r>
      <w:r>
        <w:rPr>
          <w:color w:val="000000" w:themeColor="text1"/>
        </w:rPr>
        <w:t xml:space="preserve">Bausumme </w:t>
      </w:r>
      <w:r>
        <w:t xml:space="preserve">im Vergleich zu </w:t>
      </w:r>
    </w:p>
    <w:p w:rsidR="00962DCC" w:rsidRDefault="00962DCC" w:rsidP="00962DCC">
      <w:pPr>
        <w:rPr>
          <w:color w:val="000000" w:themeColor="text1"/>
        </w:rPr>
      </w:pPr>
      <w:proofErr w:type="gramStart"/>
      <w:r>
        <w:t>den</w:t>
      </w:r>
      <w:proofErr w:type="gramEnd"/>
      <w:r>
        <w:t xml:space="preserve"> u</w:t>
      </w:r>
      <w:r>
        <w:rPr>
          <w:color w:val="000000" w:themeColor="text1"/>
        </w:rPr>
        <w:t xml:space="preserve">rsprünglich im EK II berechneten Baukosten stark zugenommen. </w:t>
      </w:r>
    </w:p>
    <w:p w:rsidR="00962DCC" w:rsidRDefault="00962DCC" w:rsidP="00962DCC">
      <w:pPr>
        <w:rPr>
          <w:color w:val="000000" w:themeColor="text1"/>
        </w:rPr>
      </w:pPr>
    </w:p>
    <w:tbl>
      <w:tblPr>
        <w:tblStyle w:val="Tabellenraster"/>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01"/>
        <w:gridCol w:w="4110"/>
        <w:gridCol w:w="1560"/>
        <w:gridCol w:w="1559"/>
      </w:tblGrid>
      <w:tr w:rsidR="00962DCC" w:rsidTr="00266139">
        <w:tc>
          <w:tcPr>
            <w:tcW w:w="1101" w:type="dxa"/>
          </w:tcPr>
          <w:p w:rsidR="00962DCC" w:rsidRPr="00266139" w:rsidRDefault="00962DCC" w:rsidP="00A66CB5">
            <w:pPr>
              <w:rPr>
                <w:b/>
                <w:color w:val="000000" w:themeColor="text1"/>
              </w:rPr>
            </w:pPr>
            <w:proofErr w:type="spellStart"/>
            <w:r w:rsidRPr="00266139">
              <w:rPr>
                <w:b/>
                <w:color w:val="000000" w:themeColor="text1"/>
              </w:rPr>
              <w:t>i.O</w:t>
            </w:r>
            <w:proofErr w:type="spellEnd"/>
            <w:r w:rsidRPr="00266139">
              <w:rPr>
                <w:b/>
                <w:color w:val="000000" w:themeColor="text1"/>
              </w:rPr>
              <w:t>. Nr.</w:t>
            </w:r>
          </w:p>
        </w:tc>
        <w:tc>
          <w:tcPr>
            <w:tcW w:w="4110" w:type="dxa"/>
          </w:tcPr>
          <w:p w:rsidR="00962DCC" w:rsidRPr="00266139" w:rsidRDefault="00962DCC" w:rsidP="00A66CB5">
            <w:pPr>
              <w:rPr>
                <w:b/>
                <w:color w:val="000000" w:themeColor="text1"/>
              </w:rPr>
            </w:pPr>
            <w:r w:rsidRPr="00266139">
              <w:rPr>
                <w:b/>
                <w:color w:val="000000" w:themeColor="text1"/>
              </w:rPr>
              <w:t>Bauwerksname</w:t>
            </w:r>
          </w:p>
        </w:tc>
        <w:tc>
          <w:tcPr>
            <w:tcW w:w="3119" w:type="dxa"/>
            <w:gridSpan w:val="2"/>
          </w:tcPr>
          <w:p w:rsidR="00962DCC" w:rsidRPr="00266139" w:rsidRDefault="00962DCC" w:rsidP="00A66CB5">
            <w:pPr>
              <w:jc w:val="center"/>
              <w:rPr>
                <w:b/>
                <w:color w:val="000000" w:themeColor="text1"/>
              </w:rPr>
            </w:pPr>
            <w:r w:rsidRPr="00266139">
              <w:rPr>
                <w:b/>
                <w:color w:val="000000" w:themeColor="text1"/>
              </w:rPr>
              <w:t>Vergleich Bausummen</w:t>
            </w:r>
          </w:p>
        </w:tc>
      </w:tr>
      <w:tr w:rsidR="00962DCC" w:rsidTr="00266139">
        <w:tc>
          <w:tcPr>
            <w:tcW w:w="1101" w:type="dxa"/>
          </w:tcPr>
          <w:p w:rsidR="00962DCC" w:rsidRDefault="00962DCC" w:rsidP="00A66CB5">
            <w:pPr>
              <w:rPr>
                <w:color w:val="000000" w:themeColor="text1"/>
              </w:rPr>
            </w:pPr>
          </w:p>
        </w:tc>
        <w:tc>
          <w:tcPr>
            <w:tcW w:w="4110" w:type="dxa"/>
          </w:tcPr>
          <w:p w:rsidR="00962DCC" w:rsidRDefault="00962DCC" w:rsidP="00A66CB5">
            <w:pPr>
              <w:rPr>
                <w:color w:val="000000" w:themeColor="text1"/>
              </w:rPr>
            </w:pPr>
          </w:p>
        </w:tc>
        <w:tc>
          <w:tcPr>
            <w:tcW w:w="1560" w:type="dxa"/>
          </w:tcPr>
          <w:p w:rsidR="00962DCC" w:rsidRPr="00D04ED5" w:rsidRDefault="00962DCC" w:rsidP="00A66CB5">
            <w:pPr>
              <w:jc w:val="center"/>
              <w:rPr>
                <w:color w:val="000000" w:themeColor="text1"/>
                <w:sz w:val="16"/>
                <w:szCs w:val="16"/>
              </w:rPr>
            </w:pPr>
            <w:r>
              <w:rPr>
                <w:color w:val="000000" w:themeColor="text1"/>
                <w:sz w:val="16"/>
                <w:szCs w:val="16"/>
              </w:rPr>
              <w:t xml:space="preserve">KV </w:t>
            </w:r>
            <w:r w:rsidRPr="00D04ED5">
              <w:rPr>
                <w:color w:val="000000" w:themeColor="text1"/>
                <w:sz w:val="16"/>
                <w:szCs w:val="16"/>
              </w:rPr>
              <w:t>EK II</w:t>
            </w:r>
          </w:p>
        </w:tc>
        <w:tc>
          <w:tcPr>
            <w:tcW w:w="1559" w:type="dxa"/>
          </w:tcPr>
          <w:p w:rsidR="00962DCC" w:rsidRPr="00D04ED5" w:rsidRDefault="00962DCC" w:rsidP="00A66CB5">
            <w:pPr>
              <w:jc w:val="center"/>
              <w:rPr>
                <w:color w:val="000000" w:themeColor="text1"/>
                <w:sz w:val="16"/>
                <w:szCs w:val="16"/>
              </w:rPr>
            </w:pPr>
            <w:r>
              <w:rPr>
                <w:color w:val="000000" w:themeColor="text1"/>
                <w:sz w:val="16"/>
                <w:szCs w:val="16"/>
              </w:rPr>
              <w:t xml:space="preserve">KV </w:t>
            </w:r>
            <w:r w:rsidRPr="00D04ED5">
              <w:rPr>
                <w:color w:val="000000" w:themeColor="text1"/>
                <w:sz w:val="16"/>
                <w:szCs w:val="16"/>
              </w:rPr>
              <w:t>MK</w:t>
            </w:r>
          </w:p>
        </w:tc>
      </w:tr>
      <w:tr w:rsidR="00962DCC" w:rsidTr="00266139">
        <w:tc>
          <w:tcPr>
            <w:tcW w:w="1101"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color w:val="000000"/>
                <w:kern w:val="24"/>
                <w:sz w:val="16"/>
                <w:szCs w:val="16"/>
                <w:lang w:eastAsia="de-CH"/>
              </w:rPr>
            </w:pPr>
          </w:p>
        </w:tc>
        <w:tc>
          <w:tcPr>
            <w:tcW w:w="4110"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color w:val="000000"/>
                <w:kern w:val="24"/>
                <w:sz w:val="16"/>
                <w:szCs w:val="16"/>
                <w:lang w:eastAsia="de-CH"/>
              </w:rPr>
            </w:pPr>
          </w:p>
        </w:tc>
        <w:tc>
          <w:tcPr>
            <w:tcW w:w="1560"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color w:val="000000"/>
                <w:kern w:val="24"/>
                <w:sz w:val="16"/>
                <w:szCs w:val="16"/>
                <w:lang w:eastAsia="de-CH"/>
              </w:rPr>
            </w:pPr>
            <w:r>
              <w:rPr>
                <w:rFonts w:cs="Arial"/>
                <w:color w:val="000000"/>
                <w:kern w:val="24"/>
                <w:sz w:val="16"/>
                <w:szCs w:val="16"/>
                <w:lang w:eastAsia="de-CH"/>
              </w:rPr>
              <w:t>CHF</w:t>
            </w:r>
          </w:p>
        </w:tc>
        <w:tc>
          <w:tcPr>
            <w:tcW w:w="1559"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color w:val="000000"/>
                <w:kern w:val="24"/>
                <w:sz w:val="16"/>
                <w:szCs w:val="16"/>
                <w:lang w:eastAsia="de-CH"/>
              </w:rPr>
            </w:pPr>
            <w:r>
              <w:rPr>
                <w:rFonts w:cs="Arial"/>
                <w:color w:val="000000"/>
                <w:kern w:val="24"/>
                <w:sz w:val="16"/>
                <w:szCs w:val="16"/>
                <w:lang w:eastAsia="de-CH"/>
              </w:rPr>
              <w:t>CHF</w:t>
            </w:r>
          </w:p>
        </w:tc>
      </w:tr>
      <w:tr w:rsidR="00962DCC" w:rsidTr="00266139">
        <w:tc>
          <w:tcPr>
            <w:tcW w:w="1101"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410.08</w:t>
            </w:r>
          </w:p>
        </w:tc>
        <w:tc>
          <w:tcPr>
            <w:tcW w:w="4110"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BRÜCKE Lindenacker FBLU</w:t>
            </w:r>
          </w:p>
        </w:tc>
        <w:tc>
          <w:tcPr>
            <w:tcW w:w="1560"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337'000</w:t>
            </w:r>
          </w:p>
        </w:tc>
        <w:tc>
          <w:tcPr>
            <w:tcW w:w="1559"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2'252'580</w:t>
            </w:r>
          </w:p>
        </w:tc>
      </w:tr>
      <w:tr w:rsidR="00962DCC" w:rsidTr="00266139">
        <w:tc>
          <w:tcPr>
            <w:tcW w:w="1101"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410.09</w:t>
            </w:r>
          </w:p>
        </w:tc>
        <w:tc>
          <w:tcPr>
            <w:tcW w:w="4110"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BRÜCKE Lindenacker FBBS inkl. LSW</w:t>
            </w:r>
          </w:p>
        </w:tc>
        <w:tc>
          <w:tcPr>
            <w:tcW w:w="1560"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337'000</w:t>
            </w:r>
          </w:p>
        </w:tc>
        <w:tc>
          <w:tcPr>
            <w:tcW w:w="1559"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2'252'580</w:t>
            </w:r>
          </w:p>
        </w:tc>
      </w:tr>
      <w:tr w:rsidR="00962DCC" w:rsidTr="00266139">
        <w:tc>
          <w:tcPr>
            <w:tcW w:w="1101"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410.10</w:t>
            </w:r>
          </w:p>
        </w:tc>
        <w:tc>
          <w:tcPr>
            <w:tcW w:w="4110"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 xml:space="preserve">BRÜCKE </w:t>
            </w:r>
            <w:proofErr w:type="spellStart"/>
            <w:r w:rsidRPr="00D04ED5">
              <w:rPr>
                <w:rFonts w:cs="Arial"/>
                <w:color w:val="000000"/>
                <w:kern w:val="24"/>
                <w:sz w:val="16"/>
                <w:szCs w:val="16"/>
                <w:lang w:eastAsia="de-CH"/>
              </w:rPr>
              <w:t>Zunzgen</w:t>
            </w:r>
            <w:proofErr w:type="spellEnd"/>
            <w:r w:rsidRPr="00D04ED5">
              <w:rPr>
                <w:rFonts w:cs="Arial"/>
                <w:color w:val="000000"/>
                <w:kern w:val="24"/>
                <w:sz w:val="16"/>
                <w:szCs w:val="16"/>
                <w:lang w:eastAsia="de-CH"/>
              </w:rPr>
              <w:t xml:space="preserve"> FBLU inkl. LSW</w:t>
            </w:r>
          </w:p>
        </w:tc>
        <w:tc>
          <w:tcPr>
            <w:tcW w:w="1560"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194'000</w:t>
            </w:r>
          </w:p>
        </w:tc>
        <w:tc>
          <w:tcPr>
            <w:tcW w:w="1559"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1'002'540</w:t>
            </w:r>
          </w:p>
        </w:tc>
      </w:tr>
      <w:tr w:rsidR="00962DCC" w:rsidTr="00266139">
        <w:tc>
          <w:tcPr>
            <w:tcW w:w="1101"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410.11</w:t>
            </w:r>
          </w:p>
        </w:tc>
        <w:tc>
          <w:tcPr>
            <w:tcW w:w="4110"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 xml:space="preserve">BRÜCKE </w:t>
            </w:r>
            <w:proofErr w:type="spellStart"/>
            <w:r w:rsidRPr="00D04ED5">
              <w:rPr>
                <w:rFonts w:cs="Arial"/>
                <w:color w:val="000000"/>
                <w:kern w:val="24"/>
                <w:sz w:val="16"/>
                <w:szCs w:val="16"/>
                <w:lang w:eastAsia="de-CH"/>
              </w:rPr>
              <w:t>Zunzgen</w:t>
            </w:r>
            <w:proofErr w:type="spellEnd"/>
            <w:r w:rsidRPr="00D04ED5">
              <w:rPr>
                <w:rFonts w:cs="Arial"/>
                <w:color w:val="000000"/>
                <w:kern w:val="24"/>
                <w:sz w:val="16"/>
                <w:szCs w:val="16"/>
                <w:lang w:eastAsia="de-CH"/>
              </w:rPr>
              <w:t xml:space="preserve"> FBBS inkl. LSW</w:t>
            </w:r>
          </w:p>
        </w:tc>
        <w:tc>
          <w:tcPr>
            <w:tcW w:w="1560"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194'000</w:t>
            </w:r>
          </w:p>
        </w:tc>
        <w:tc>
          <w:tcPr>
            <w:tcW w:w="1559"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979'330</w:t>
            </w:r>
          </w:p>
        </w:tc>
      </w:tr>
      <w:tr w:rsidR="00962DCC" w:rsidTr="00266139">
        <w:tc>
          <w:tcPr>
            <w:tcW w:w="1101"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410.13</w:t>
            </w:r>
          </w:p>
        </w:tc>
        <w:tc>
          <w:tcPr>
            <w:tcW w:w="4110"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 xml:space="preserve">BRÜCKE </w:t>
            </w:r>
            <w:proofErr w:type="spellStart"/>
            <w:r w:rsidRPr="00D04ED5">
              <w:rPr>
                <w:rFonts w:cs="Arial"/>
                <w:color w:val="000000"/>
                <w:kern w:val="24"/>
                <w:sz w:val="16"/>
                <w:szCs w:val="16"/>
                <w:lang w:eastAsia="de-CH"/>
              </w:rPr>
              <w:t>Oberburg</w:t>
            </w:r>
            <w:proofErr w:type="spellEnd"/>
            <w:r w:rsidRPr="00D04ED5">
              <w:rPr>
                <w:rFonts w:cs="Arial"/>
                <w:color w:val="000000"/>
                <w:kern w:val="24"/>
                <w:sz w:val="16"/>
                <w:szCs w:val="16"/>
                <w:lang w:eastAsia="de-CH"/>
              </w:rPr>
              <w:t xml:space="preserve"> </w:t>
            </w:r>
            <w:proofErr w:type="spellStart"/>
            <w:r w:rsidRPr="00D04ED5">
              <w:rPr>
                <w:rFonts w:cs="Arial"/>
                <w:color w:val="000000"/>
                <w:kern w:val="24"/>
                <w:sz w:val="16"/>
                <w:szCs w:val="16"/>
                <w:lang w:eastAsia="de-CH"/>
              </w:rPr>
              <w:t>Eptingen</w:t>
            </w:r>
            <w:proofErr w:type="spellEnd"/>
            <w:r w:rsidRPr="00D04ED5">
              <w:rPr>
                <w:rFonts w:cs="Arial"/>
                <w:color w:val="000000"/>
                <w:kern w:val="24"/>
                <w:sz w:val="16"/>
                <w:szCs w:val="16"/>
                <w:lang w:eastAsia="de-CH"/>
              </w:rPr>
              <w:t xml:space="preserve"> FBLU</w:t>
            </w:r>
          </w:p>
        </w:tc>
        <w:tc>
          <w:tcPr>
            <w:tcW w:w="1560"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220'000</w:t>
            </w:r>
          </w:p>
        </w:tc>
        <w:tc>
          <w:tcPr>
            <w:tcW w:w="1559"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291'060</w:t>
            </w:r>
          </w:p>
        </w:tc>
      </w:tr>
      <w:tr w:rsidR="00962DCC" w:rsidTr="00266139">
        <w:tc>
          <w:tcPr>
            <w:tcW w:w="1101"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410.14</w:t>
            </w:r>
          </w:p>
        </w:tc>
        <w:tc>
          <w:tcPr>
            <w:tcW w:w="4110"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 xml:space="preserve">BRÜCKE </w:t>
            </w:r>
            <w:proofErr w:type="spellStart"/>
            <w:r w:rsidRPr="00D04ED5">
              <w:rPr>
                <w:rFonts w:cs="Arial"/>
                <w:color w:val="000000"/>
                <w:kern w:val="24"/>
                <w:sz w:val="16"/>
                <w:szCs w:val="16"/>
                <w:lang w:eastAsia="de-CH"/>
              </w:rPr>
              <w:t>Oberburg</w:t>
            </w:r>
            <w:proofErr w:type="spellEnd"/>
            <w:r w:rsidRPr="00D04ED5">
              <w:rPr>
                <w:rFonts w:cs="Arial"/>
                <w:color w:val="000000"/>
                <w:kern w:val="24"/>
                <w:sz w:val="16"/>
                <w:szCs w:val="16"/>
                <w:lang w:eastAsia="de-CH"/>
              </w:rPr>
              <w:t xml:space="preserve"> </w:t>
            </w:r>
            <w:proofErr w:type="spellStart"/>
            <w:r w:rsidRPr="00D04ED5">
              <w:rPr>
                <w:rFonts w:cs="Arial"/>
                <w:color w:val="000000"/>
                <w:kern w:val="24"/>
                <w:sz w:val="16"/>
                <w:szCs w:val="16"/>
                <w:lang w:eastAsia="de-CH"/>
              </w:rPr>
              <w:t>Eptingen</w:t>
            </w:r>
            <w:proofErr w:type="spellEnd"/>
            <w:r w:rsidRPr="00D04ED5">
              <w:rPr>
                <w:rFonts w:cs="Arial"/>
                <w:color w:val="000000"/>
                <w:kern w:val="24"/>
                <w:sz w:val="16"/>
                <w:szCs w:val="16"/>
                <w:lang w:eastAsia="de-CH"/>
              </w:rPr>
              <w:t xml:space="preserve"> FBBS</w:t>
            </w:r>
          </w:p>
        </w:tc>
        <w:tc>
          <w:tcPr>
            <w:tcW w:w="1560"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220'000</w:t>
            </w:r>
          </w:p>
        </w:tc>
        <w:tc>
          <w:tcPr>
            <w:tcW w:w="1559"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257'730</w:t>
            </w:r>
          </w:p>
        </w:tc>
      </w:tr>
      <w:tr w:rsidR="00962DCC" w:rsidTr="00266139">
        <w:tc>
          <w:tcPr>
            <w:tcW w:w="1101"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410.15</w:t>
            </w:r>
          </w:p>
        </w:tc>
        <w:tc>
          <w:tcPr>
            <w:tcW w:w="4110"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sz w:val="16"/>
                <w:szCs w:val="16"/>
                <w:lang w:eastAsia="de-CH"/>
              </w:rPr>
            </w:pPr>
            <w:r w:rsidRPr="00D04ED5">
              <w:rPr>
                <w:rFonts w:cs="Arial"/>
                <w:color w:val="000000"/>
                <w:kern w:val="24"/>
                <w:sz w:val="16"/>
                <w:szCs w:val="16"/>
                <w:lang w:eastAsia="de-CH"/>
              </w:rPr>
              <w:t xml:space="preserve">BRÜCKE </w:t>
            </w:r>
            <w:proofErr w:type="spellStart"/>
            <w:r w:rsidRPr="00D04ED5">
              <w:rPr>
                <w:rFonts w:cs="Arial"/>
                <w:color w:val="000000"/>
                <w:kern w:val="24"/>
                <w:sz w:val="16"/>
                <w:szCs w:val="16"/>
                <w:lang w:eastAsia="de-CH"/>
              </w:rPr>
              <w:t>Eptingen</w:t>
            </w:r>
            <w:proofErr w:type="spellEnd"/>
            <w:r w:rsidRPr="00D04ED5">
              <w:rPr>
                <w:rFonts w:cs="Arial"/>
                <w:color w:val="000000"/>
                <w:kern w:val="24"/>
                <w:sz w:val="16"/>
                <w:szCs w:val="16"/>
                <w:lang w:eastAsia="de-CH"/>
              </w:rPr>
              <w:t xml:space="preserve"> FBLU</w:t>
            </w:r>
          </w:p>
        </w:tc>
        <w:tc>
          <w:tcPr>
            <w:tcW w:w="1560"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0</w:t>
            </w:r>
          </w:p>
        </w:tc>
        <w:tc>
          <w:tcPr>
            <w:tcW w:w="1559"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sz w:val="16"/>
                <w:szCs w:val="16"/>
                <w:lang w:eastAsia="de-CH"/>
              </w:rPr>
            </w:pPr>
            <w:r w:rsidRPr="00D04ED5">
              <w:rPr>
                <w:rFonts w:cs="Arial"/>
                <w:color w:val="000000"/>
                <w:kern w:val="24"/>
                <w:sz w:val="16"/>
                <w:szCs w:val="16"/>
                <w:lang w:eastAsia="de-CH"/>
              </w:rPr>
              <w:t>229'900</w:t>
            </w:r>
          </w:p>
        </w:tc>
      </w:tr>
      <w:tr w:rsidR="00962DCC" w:rsidRPr="00DB08F1" w:rsidTr="00266139">
        <w:tc>
          <w:tcPr>
            <w:tcW w:w="1101"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color w:val="000000"/>
                <w:kern w:val="24"/>
                <w:sz w:val="16"/>
                <w:szCs w:val="16"/>
                <w:lang w:eastAsia="de-CH"/>
              </w:rPr>
            </w:pPr>
            <w:r w:rsidRPr="00D04ED5">
              <w:rPr>
                <w:rFonts w:cs="Arial"/>
                <w:color w:val="000000"/>
                <w:kern w:val="24"/>
                <w:sz w:val="16"/>
                <w:szCs w:val="16"/>
                <w:lang w:eastAsia="de-CH"/>
              </w:rPr>
              <w:t>410.16</w:t>
            </w:r>
          </w:p>
        </w:tc>
        <w:tc>
          <w:tcPr>
            <w:tcW w:w="4110" w:type="dxa"/>
            <w:vAlign w:val="center"/>
          </w:tcPr>
          <w:p w:rsidR="00962DCC" w:rsidRPr="00D04ED5" w:rsidRDefault="00962DCC" w:rsidP="00A66CB5">
            <w:pPr>
              <w:tabs>
                <w:tab w:val="clear" w:pos="567"/>
              </w:tabs>
              <w:overflowPunct/>
              <w:autoSpaceDE/>
              <w:autoSpaceDN/>
              <w:adjustRightInd/>
              <w:spacing w:line="260" w:lineRule="exact"/>
              <w:ind w:left="360" w:hanging="360"/>
              <w:jc w:val="left"/>
              <w:textAlignment w:val="auto"/>
              <w:rPr>
                <w:rFonts w:cs="Arial"/>
                <w:color w:val="000000"/>
                <w:kern w:val="24"/>
                <w:sz w:val="16"/>
                <w:szCs w:val="16"/>
                <w:lang w:eastAsia="de-CH"/>
              </w:rPr>
            </w:pPr>
            <w:r w:rsidRPr="00D04ED5">
              <w:rPr>
                <w:rFonts w:cs="Arial"/>
                <w:color w:val="000000"/>
                <w:kern w:val="24"/>
                <w:sz w:val="16"/>
                <w:szCs w:val="16"/>
                <w:lang w:eastAsia="de-CH"/>
              </w:rPr>
              <w:t xml:space="preserve">BRÜCKE </w:t>
            </w:r>
            <w:proofErr w:type="spellStart"/>
            <w:r w:rsidRPr="00D04ED5">
              <w:rPr>
                <w:rFonts w:cs="Arial"/>
                <w:color w:val="000000"/>
                <w:kern w:val="24"/>
                <w:sz w:val="16"/>
                <w:szCs w:val="16"/>
                <w:lang w:eastAsia="de-CH"/>
              </w:rPr>
              <w:t>Eptingen</w:t>
            </w:r>
            <w:proofErr w:type="spellEnd"/>
            <w:r w:rsidRPr="00D04ED5">
              <w:rPr>
                <w:rFonts w:cs="Arial"/>
                <w:color w:val="000000"/>
                <w:kern w:val="24"/>
                <w:sz w:val="16"/>
                <w:szCs w:val="16"/>
                <w:lang w:eastAsia="de-CH"/>
              </w:rPr>
              <w:t xml:space="preserve"> FBBS inkl. LSW</w:t>
            </w:r>
          </w:p>
        </w:tc>
        <w:tc>
          <w:tcPr>
            <w:tcW w:w="1560"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color w:val="000000"/>
                <w:kern w:val="24"/>
                <w:sz w:val="16"/>
                <w:szCs w:val="16"/>
                <w:lang w:eastAsia="de-CH"/>
              </w:rPr>
            </w:pPr>
            <w:r w:rsidRPr="00D04ED5">
              <w:rPr>
                <w:rFonts w:cs="Arial"/>
                <w:color w:val="000000"/>
                <w:kern w:val="24"/>
                <w:sz w:val="16"/>
                <w:szCs w:val="16"/>
                <w:lang w:eastAsia="de-CH"/>
              </w:rPr>
              <w:t>0</w:t>
            </w:r>
          </w:p>
        </w:tc>
        <w:tc>
          <w:tcPr>
            <w:tcW w:w="1559" w:type="dxa"/>
            <w:vAlign w:val="center"/>
          </w:tcPr>
          <w:p w:rsidR="00962DCC" w:rsidRPr="00D04ED5" w:rsidRDefault="00962DCC" w:rsidP="00A66CB5">
            <w:pPr>
              <w:tabs>
                <w:tab w:val="clear" w:pos="567"/>
              </w:tabs>
              <w:overflowPunct/>
              <w:autoSpaceDE/>
              <w:autoSpaceDN/>
              <w:adjustRightInd/>
              <w:spacing w:line="260" w:lineRule="exact"/>
              <w:ind w:left="360" w:hanging="360"/>
              <w:jc w:val="center"/>
              <w:textAlignment w:val="auto"/>
              <w:rPr>
                <w:rFonts w:cs="Arial"/>
                <w:color w:val="000000"/>
                <w:kern w:val="24"/>
                <w:sz w:val="16"/>
                <w:szCs w:val="16"/>
                <w:lang w:eastAsia="de-CH"/>
              </w:rPr>
            </w:pPr>
            <w:r w:rsidRPr="00D04ED5">
              <w:rPr>
                <w:rFonts w:cs="Arial"/>
                <w:color w:val="000000"/>
                <w:kern w:val="24"/>
                <w:sz w:val="16"/>
                <w:szCs w:val="16"/>
                <w:lang w:eastAsia="de-CH"/>
              </w:rPr>
              <w:t>197'780</w:t>
            </w:r>
          </w:p>
        </w:tc>
      </w:tr>
      <w:tr w:rsidR="00962DCC" w:rsidRPr="00DB08F1" w:rsidTr="00266139">
        <w:tc>
          <w:tcPr>
            <w:tcW w:w="1101" w:type="dxa"/>
          </w:tcPr>
          <w:p w:rsidR="00962DCC" w:rsidRPr="00DB08F1" w:rsidRDefault="00962DCC" w:rsidP="00A66CB5">
            <w:pPr>
              <w:tabs>
                <w:tab w:val="clear" w:pos="567"/>
              </w:tabs>
              <w:overflowPunct/>
              <w:autoSpaceDE/>
              <w:autoSpaceDN/>
              <w:adjustRightInd/>
              <w:spacing w:line="260" w:lineRule="exact"/>
              <w:ind w:left="360" w:hanging="360"/>
              <w:jc w:val="left"/>
              <w:textAlignment w:val="auto"/>
              <w:rPr>
                <w:rFonts w:cs="Arial"/>
                <w:color w:val="000000"/>
                <w:kern w:val="24"/>
                <w:sz w:val="16"/>
                <w:szCs w:val="16"/>
                <w:lang w:eastAsia="de-CH"/>
              </w:rPr>
            </w:pPr>
            <w:r w:rsidRPr="00DB08F1">
              <w:rPr>
                <w:rFonts w:cs="Arial"/>
                <w:color w:val="000000"/>
                <w:kern w:val="24"/>
                <w:sz w:val="16"/>
                <w:szCs w:val="16"/>
                <w:lang w:eastAsia="de-CH"/>
              </w:rPr>
              <w:t>430.09</w:t>
            </w:r>
          </w:p>
        </w:tc>
        <w:tc>
          <w:tcPr>
            <w:tcW w:w="4110" w:type="dxa"/>
          </w:tcPr>
          <w:p w:rsidR="00962DCC" w:rsidRPr="007456F4" w:rsidRDefault="00962DCC" w:rsidP="00A66CB5">
            <w:pPr>
              <w:tabs>
                <w:tab w:val="clear" w:pos="567"/>
              </w:tabs>
              <w:overflowPunct/>
              <w:autoSpaceDE/>
              <w:autoSpaceDN/>
              <w:adjustRightInd/>
              <w:spacing w:line="260" w:lineRule="exact"/>
              <w:ind w:left="360" w:hanging="360"/>
              <w:jc w:val="left"/>
              <w:textAlignment w:val="auto"/>
              <w:rPr>
                <w:rFonts w:cs="Arial"/>
                <w:color w:val="000000"/>
                <w:kern w:val="24"/>
                <w:sz w:val="16"/>
                <w:szCs w:val="16"/>
                <w:lang w:val="en-US" w:eastAsia="de-CH"/>
              </w:rPr>
            </w:pPr>
            <w:r w:rsidRPr="007456F4">
              <w:rPr>
                <w:rFonts w:cs="Arial"/>
                <w:color w:val="000000"/>
                <w:kern w:val="24"/>
                <w:sz w:val="16"/>
                <w:szCs w:val="16"/>
                <w:lang w:val="en-US" w:eastAsia="de-CH"/>
              </w:rPr>
              <w:t xml:space="preserve">UNF </w:t>
            </w:r>
            <w:proofErr w:type="spellStart"/>
            <w:r w:rsidRPr="007456F4">
              <w:rPr>
                <w:rFonts w:cs="Arial"/>
                <w:color w:val="000000"/>
                <w:kern w:val="24"/>
                <w:sz w:val="16"/>
                <w:szCs w:val="16"/>
                <w:lang w:val="en-US" w:eastAsia="de-CH"/>
              </w:rPr>
              <w:t>Rampe</w:t>
            </w:r>
            <w:proofErr w:type="spellEnd"/>
            <w:r w:rsidRPr="007456F4">
              <w:rPr>
                <w:rFonts w:cs="Arial"/>
                <w:color w:val="000000"/>
                <w:kern w:val="24"/>
                <w:sz w:val="16"/>
                <w:szCs w:val="16"/>
                <w:lang w:val="en-US" w:eastAsia="de-CH"/>
              </w:rPr>
              <w:t xml:space="preserve"> 100 + 300 AS </w:t>
            </w:r>
            <w:proofErr w:type="spellStart"/>
            <w:r w:rsidRPr="007456F4">
              <w:rPr>
                <w:rFonts w:cs="Arial"/>
                <w:color w:val="000000"/>
                <w:kern w:val="24"/>
                <w:sz w:val="16"/>
                <w:szCs w:val="16"/>
                <w:lang w:val="en-US" w:eastAsia="de-CH"/>
              </w:rPr>
              <w:t>Sissach</w:t>
            </w:r>
            <w:proofErr w:type="spellEnd"/>
            <w:r w:rsidRPr="007456F4">
              <w:rPr>
                <w:rFonts w:cs="Arial"/>
                <w:color w:val="000000"/>
                <w:kern w:val="24"/>
                <w:sz w:val="16"/>
                <w:szCs w:val="16"/>
                <w:lang w:val="en-US" w:eastAsia="de-CH"/>
              </w:rPr>
              <w:t xml:space="preserve"> FBLU </w:t>
            </w:r>
            <w:proofErr w:type="spellStart"/>
            <w:r w:rsidRPr="007456F4">
              <w:rPr>
                <w:rFonts w:cs="Arial"/>
                <w:color w:val="000000"/>
                <w:kern w:val="24"/>
                <w:sz w:val="16"/>
                <w:szCs w:val="16"/>
                <w:lang w:val="en-US" w:eastAsia="de-CH"/>
              </w:rPr>
              <w:t>inkl.LSW</w:t>
            </w:r>
            <w:proofErr w:type="spellEnd"/>
          </w:p>
        </w:tc>
        <w:tc>
          <w:tcPr>
            <w:tcW w:w="1560" w:type="dxa"/>
          </w:tcPr>
          <w:p w:rsidR="00962DCC" w:rsidRPr="00DB08F1" w:rsidRDefault="00962DCC" w:rsidP="00A66CB5">
            <w:pPr>
              <w:tabs>
                <w:tab w:val="clear" w:pos="567"/>
              </w:tabs>
              <w:overflowPunct/>
              <w:autoSpaceDE/>
              <w:autoSpaceDN/>
              <w:adjustRightInd/>
              <w:spacing w:line="260" w:lineRule="exact"/>
              <w:ind w:left="360" w:hanging="360"/>
              <w:jc w:val="center"/>
              <w:textAlignment w:val="auto"/>
              <w:rPr>
                <w:rFonts w:cs="Arial"/>
                <w:color w:val="000000"/>
                <w:kern w:val="24"/>
                <w:sz w:val="16"/>
                <w:szCs w:val="16"/>
                <w:lang w:eastAsia="de-CH"/>
              </w:rPr>
            </w:pPr>
            <w:r w:rsidRPr="00DB08F1">
              <w:rPr>
                <w:rFonts w:cs="Arial"/>
                <w:color w:val="000000"/>
                <w:kern w:val="24"/>
                <w:sz w:val="16"/>
                <w:szCs w:val="16"/>
                <w:lang w:eastAsia="de-CH"/>
              </w:rPr>
              <w:t>54‘000</w:t>
            </w:r>
          </w:p>
        </w:tc>
        <w:tc>
          <w:tcPr>
            <w:tcW w:w="1559" w:type="dxa"/>
          </w:tcPr>
          <w:p w:rsidR="00962DCC" w:rsidRPr="00DB08F1" w:rsidRDefault="00962DCC" w:rsidP="00A66CB5">
            <w:pPr>
              <w:tabs>
                <w:tab w:val="clear" w:pos="567"/>
              </w:tabs>
              <w:overflowPunct/>
              <w:autoSpaceDE/>
              <w:autoSpaceDN/>
              <w:adjustRightInd/>
              <w:spacing w:line="260" w:lineRule="exact"/>
              <w:ind w:left="360" w:hanging="360"/>
              <w:jc w:val="center"/>
              <w:textAlignment w:val="auto"/>
              <w:rPr>
                <w:rFonts w:cs="Arial"/>
                <w:color w:val="000000"/>
                <w:kern w:val="24"/>
                <w:sz w:val="16"/>
                <w:szCs w:val="16"/>
                <w:lang w:eastAsia="de-CH"/>
              </w:rPr>
            </w:pPr>
            <w:r w:rsidRPr="00DB08F1">
              <w:rPr>
                <w:rFonts w:cs="Arial"/>
                <w:color w:val="000000"/>
                <w:kern w:val="24"/>
                <w:sz w:val="16"/>
                <w:szCs w:val="16"/>
                <w:lang w:eastAsia="de-CH"/>
              </w:rPr>
              <w:t>132‘220</w:t>
            </w:r>
          </w:p>
        </w:tc>
      </w:tr>
      <w:tr w:rsidR="00962DCC" w:rsidRPr="00DB08F1" w:rsidTr="00266139">
        <w:tc>
          <w:tcPr>
            <w:tcW w:w="1101" w:type="dxa"/>
          </w:tcPr>
          <w:p w:rsidR="00962DCC" w:rsidRPr="00DB08F1" w:rsidRDefault="00962DCC" w:rsidP="00A66CB5">
            <w:pPr>
              <w:tabs>
                <w:tab w:val="clear" w:pos="567"/>
              </w:tabs>
              <w:overflowPunct/>
              <w:autoSpaceDE/>
              <w:autoSpaceDN/>
              <w:adjustRightInd/>
              <w:spacing w:line="260" w:lineRule="exact"/>
              <w:ind w:left="360" w:hanging="360"/>
              <w:jc w:val="left"/>
              <w:textAlignment w:val="auto"/>
              <w:rPr>
                <w:rFonts w:cs="Arial"/>
                <w:color w:val="000000"/>
                <w:kern w:val="24"/>
                <w:sz w:val="16"/>
                <w:szCs w:val="16"/>
                <w:lang w:eastAsia="de-CH"/>
              </w:rPr>
            </w:pPr>
            <w:r w:rsidRPr="00DB08F1">
              <w:rPr>
                <w:rFonts w:cs="Arial"/>
                <w:color w:val="000000"/>
                <w:kern w:val="24"/>
                <w:sz w:val="16"/>
                <w:szCs w:val="16"/>
                <w:lang w:eastAsia="de-CH"/>
              </w:rPr>
              <w:t>430.10</w:t>
            </w:r>
          </w:p>
        </w:tc>
        <w:tc>
          <w:tcPr>
            <w:tcW w:w="4110" w:type="dxa"/>
          </w:tcPr>
          <w:p w:rsidR="00962DCC" w:rsidRPr="007456F4" w:rsidRDefault="00962DCC" w:rsidP="00A66CB5">
            <w:pPr>
              <w:tabs>
                <w:tab w:val="clear" w:pos="567"/>
              </w:tabs>
              <w:overflowPunct/>
              <w:autoSpaceDE/>
              <w:autoSpaceDN/>
              <w:adjustRightInd/>
              <w:spacing w:line="260" w:lineRule="exact"/>
              <w:ind w:left="360" w:hanging="360"/>
              <w:jc w:val="left"/>
              <w:textAlignment w:val="auto"/>
              <w:rPr>
                <w:rFonts w:cs="Arial"/>
                <w:color w:val="000000"/>
                <w:kern w:val="24"/>
                <w:sz w:val="16"/>
                <w:szCs w:val="16"/>
                <w:lang w:val="en-US" w:eastAsia="de-CH"/>
              </w:rPr>
            </w:pPr>
            <w:r w:rsidRPr="007456F4">
              <w:rPr>
                <w:rFonts w:cs="Arial"/>
                <w:color w:val="000000"/>
                <w:kern w:val="24"/>
                <w:sz w:val="16"/>
                <w:szCs w:val="16"/>
                <w:lang w:val="en-US" w:eastAsia="de-CH"/>
              </w:rPr>
              <w:t xml:space="preserve">UNF </w:t>
            </w:r>
            <w:proofErr w:type="spellStart"/>
            <w:r w:rsidRPr="007456F4">
              <w:rPr>
                <w:rFonts w:cs="Arial"/>
                <w:color w:val="000000"/>
                <w:kern w:val="24"/>
                <w:sz w:val="16"/>
                <w:szCs w:val="16"/>
                <w:lang w:val="en-US" w:eastAsia="de-CH"/>
              </w:rPr>
              <w:t>Rampe</w:t>
            </w:r>
            <w:proofErr w:type="spellEnd"/>
            <w:r w:rsidRPr="007456F4">
              <w:rPr>
                <w:rFonts w:cs="Arial"/>
                <w:color w:val="000000"/>
                <w:kern w:val="24"/>
                <w:sz w:val="16"/>
                <w:szCs w:val="16"/>
                <w:lang w:val="en-US" w:eastAsia="de-CH"/>
              </w:rPr>
              <w:t xml:space="preserve"> 100 + 300 AS </w:t>
            </w:r>
            <w:proofErr w:type="spellStart"/>
            <w:r w:rsidRPr="007456F4">
              <w:rPr>
                <w:rFonts w:cs="Arial"/>
                <w:color w:val="000000"/>
                <w:kern w:val="24"/>
                <w:sz w:val="16"/>
                <w:szCs w:val="16"/>
                <w:lang w:val="en-US" w:eastAsia="de-CH"/>
              </w:rPr>
              <w:t>Sissach</w:t>
            </w:r>
            <w:proofErr w:type="spellEnd"/>
            <w:r w:rsidRPr="007456F4">
              <w:rPr>
                <w:rFonts w:cs="Arial"/>
                <w:color w:val="000000"/>
                <w:kern w:val="24"/>
                <w:sz w:val="16"/>
                <w:szCs w:val="16"/>
                <w:lang w:val="en-US" w:eastAsia="de-CH"/>
              </w:rPr>
              <w:t xml:space="preserve"> FBBS </w:t>
            </w:r>
            <w:proofErr w:type="spellStart"/>
            <w:r w:rsidRPr="007456F4">
              <w:rPr>
                <w:rFonts w:cs="Arial"/>
                <w:color w:val="000000"/>
                <w:kern w:val="24"/>
                <w:sz w:val="16"/>
                <w:szCs w:val="16"/>
                <w:lang w:val="en-US" w:eastAsia="de-CH"/>
              </w:rPr>
              <w:t>inkl.LSW</w:t>
            </w:r>
            <w:proofErr w:type="spellEnd"/>
          </w:p>
        </w:tc>
        <w:tc>
          <w:tcPr>
            <w:tcW w:w="1560" w:type="dxa"/>
          </w:tcPr>
          <w:p w:rsidR="00962DCC" w:rsidRPr="00DB08F1" w:rsidRDefault="00962DCC" w:rsidP="00A66CB5">
            <w:pPr>
              <w:tabs>
                <w:tab w:val="clear" w:pos="567"/>
              </w:tabs>
              <w:overflowPunct/>
              <w:autoSpaceDE/>
              <w:autoSpaceDN/>
              <w:adjustRightInd/>
              <w:spacing w:line="260" w:lineRule="exact"/>
              <w:ind w:left="360" w:hanging="360"/>
              <w:jc w:val="center"/>
              <w:textAlignment w:val="auto"/>
              <w:rPr>
                <w:rFonts w:cs="Arial"/>
                <w:color w:val="000000"/>
                <w:kern w:val="24"/>
                <w:sz w:val="16"/>
                <w:szCs w:val="16"/>
                <w:lang w:eastAsia="de-CH"/>
              </w:rPr>
            </w:pPr>
            <w:r w:rsidRPr="00DB08F1">
              <w:rPr>
                <w:rFonts w:cs="Arial"/>
                <w:color w:val="000000"/>
                <w:kern w:val="24"/>
                <w:sz w:val="16"/>
                <w:szCs w:val="16"/>
                <w:lang w:eastAsia="de-CH"/>
              </w:rPr>
              <w:t>47‘000</w:t>
            </w:r>
          </w:p>
        </w:tc>
        <w:tc>
          <w:tcPr>
            <w:tcW w:w="1559" w:type="dxa"/>
          </w:tcPr>
          <w:p w:rsidR="00962DCC" w:rsidRPr="00DB08F1" w:rsidRDefault="00962DCC" w:rsidP="00A66CB5">
            <w:pPr>
              <w:tabs>
                <w:tab w:val="clear" w:pos="567"/>
              </w:tabs>
              <w:overflowPunct/>
              <w:autoSpaceDE/>
              <w:autoSpaceDN/>
              <w:adjustRightInd/>
              <w:spacing w:line="260" w:lineRule="exact"/>
              <w:ind w:left="360" w:hanging="360"/>
              <w:jc w:val="center"/>
              <w:textAlignment w:val="auto"/>
              <w:rPr>
                <w:rFonts w:cs="Arial"/>
                <w:color w:val="000000"/>
                <w:kern w:val="24"/>
                <w:sz w:val="16"/>
                <w:szCs w:val="16"/>
                <w:lang w:eastAsia="de-CH"/>
              </w:rPr>
            </w:pPr>
            <w:r w:rsidRPr="00DB08F1">
              <w:rPr>
                <w:rFonts w:cs="Arial"/>
                <w:color w:val="000000"/>
                <w:kern w:val="24"/>
                <w:sz w:val="16"/>
                <w:szCs w:val="16"/>
                <w:lang w:eastAsia="de-CH"/>
              </w:rPr>
              <w:t>110‘550</w:t>
            </w:r>
          </w:p>
        </w:tc>
      </w:tr>
      <w:tr w:rsidR="00962DCC" w:rsidRPr="00DB08F1" w:rsidTr="00266139">
        <w:tc>
          <w:tcPr>
            <w:tcW w:w="1101" w:type="dxa"/>
          </w:tcPr>
          <w:p w:rsidR="00962DCC" w:rsidRPr="00DB08F1" w:rsidRDefault="00962DCC" w:rsidP="00A66CB5">
            <w:pPr>
              <w:tabs>
                <w:tab w:val="clear" w:pos="567"/>
              </w:tabs>
              <w:overflowPunct/>
              <w:autoSpaceDE/>
              <w:autoSpaceDN/>
              <w:adjustRightInd/>
              <w:spacing w:line="260" w:lineRule="exact"/>
              <w:ind w:left="360" w:hanging="360"/>
              <w:jc w:val="left"/>
              <w:textAlignment w:val="auto"/>
              <w:rPr>
                <w:rFonts w:cs="Arial"/>
                <w:color w:val="000000"/>
                <w:kern w:val="24"/>
                <w:sz w:val="16"/>
                <w:szCs w:val="16"/>
                <w:lang w:eastAsia="de-CH"/>
              </w:rPr>
            </w:pPr>
            <w:r w:rsidRPr="00DB08F1">
              <w:rPr>
                <w:rFonts w:cs="Arial"/>
                <w:color w:val="000000"/>
                <w:kern w:val="24"/>
                <w:sz w:val="16"/>
                <w:szCs w:val="16"/>
                <w:lang w:eastAsia="de-CH"/>
              </w:rPr>
              <w:t>420.99</w:t>
            </w:r>
          </w:p>
        </w:tc>
        <w:tc>
          <w:tcPr>
            <w:tcW w:w="4110" w:type="dxa"/>
          </w:tcPr>
          <w:p w:rsidR="00962DCC" w:rsidRPr="007456F4" w:rsidRDefault="00962DCC" w:rsidP="00A66CB5">
            <w:pPr>
              <w:tabs>
                <w:tab w:val="clear" w:pos="567"/>
              </w:tabs>
              <w:overflowPunct/>
              <w:autoSpaceDE/>
              <w:autoSpaceDN/>
              <w:adjustRightInd/>
              <w:spacing w:line="260" w:lineRule="exact"/>
              <w:ind w:left="360" w:hanging="360"/>
              <w:jc w:val="left"/>
              <w:textAlignment w:val="auto"/>
              <w:rPr>
                <w:rFonts w:cs="Arial"/>
                <w:color w:val="000000"/>
                <w:kern w:val="24"/>
                <w:sz w:val="16"/>
                <w:szCs w:val="16"/>
                <w:lang w:val="en-US" w:eastAsia="de-CH"/>
              </w:rPr>
            </w:pPr>
            <w:r w:rsidRPr="007456F4">
              <w:rPr>
                <w:rFonts w:cs="Arial"/>
                <w:color w:val="000000"/>
                <w:kern w:val="24"/>
                <w:sz w:val="16"/>
                <w:szCs w:val="16"/>
                <w:lang w:val="en-US" w:eastAsia="de-CH"/>
              </w:rPr>
              <w:t xml:space="preserve">UEF be AS </w:t>
            </w:r>
            <w:proofErr w:type="spellStart"/>
            <w:r w:rsidRPr="007456F4">
              <w:rPr>
                <w:rFonts w:cs="Arial"/>
                <w:color w:val="000000"/>
                <w:kern w:val="24"/>
                <w:sz w:val="16"/>
                <w:szCs w:val="16"/>
                <w:lang w:val="en-US" w:eastAsia="de-CH"/>
              </w:rPr>
              <w:t>Sissach</w:t>
            </w:r>
            <w:proofErr w:type="spellEnd"/>
            <w:r w:rsidRPr="007456F4">
              <w:rPr>
                <w:rFonts w:cs="Arial"/>
                <w:color w:val="000000"/>
                <w:kern w:val="24"/>
                <w:sz w:val="16"/>
                <w:szCs w:val="16"/>
                <w:lang w:val="en-US" w:eastAsia="de-CH"/>
              </w:rPr>
              <w:t xml:space="preserve"> </w:t>
            </w:r>
            <w:proofErr w:type="spellStart"/>
            <w:r w:rsidRPr="007456F4">
              <w:rPr>
                <w:rFonts w:cs="Arial"/>
                <w:color w:val="000000"/>
                <w:kern w:val="24"/>
                <w:sz w:val="16"/>
                <w:szCs w:val="16"/>
                <w:lang w:val="en-US" w:eastAsia="de-CH"/>
              </w:rPr>
              <w:t>bei</w:t>
            </w:r>
            <w:proofErr w:type="spellEnd"/>
            <w:r w:rsidRPr="007456F4">
              <w:rPr>
                <w:rFonts w:cs="Arial"/>
                <w:color w:val="000000"/>
                <w:kern w:val="24"/>
                <w:sz w:val="16"/>
                <w:szCs w:val="16"/>
                <w:lang w:val="en-US" w:eastAsia="de-CH"/>
              </w:rPr>
              <w:t xml:space="preserve"> A22</w:t>
            </w:r>
          </w:p>
        </w:tc>
        <w:tc>
          <w:tcPr>
            <w:tcW w:w="1560" w:type="dxa"/>
          </w:tcPr>
          <w:p w:rsidR="00962DCC" w:rsidRPr="00DB08F1" w:rsidRDefault="00962DCC" w:rsidP="00A66CB5">
            <w:pPr>
              <w:tabs>
                <w:tab w:val="clear" w:pos="567"/>
              </w:tabs>
              <w:overflowPunct/>
              <w:autoSpaceDE/>
              <w:autoSpaceDN/>
              <w:adjustRightInd/>
              <w:spacing w:line="260" w:lineRule="exact"/>
              <w:ind w:left="360" w:hanging="360"/>
              <w:jc w:val="center"/>
              <w:textAlignment w:val="auto"/>
              <w:rPr>
                <w:rFonts w:cs="Arial"/>
                <w:color w:val="000000"/>
                <w:kern w:val="24"/>
                <w:sz w:val="16"/>
                <w:szCs w:val="16"/>
                <w:lang w:eastAsia="de-CH"/>
              </w:rPr>
            </w:pPr>
            <w:r w:rsidRPr="00DB08F1">
              <w:rPr>
                <w:rFonts w:cs="Arial"/>
                <w:color w:val="000000"/>
                <w:kern w:val="24"/>
                <w:sz w:val="16"/>
                <w:szCs w:val="16"/>
                <w:lang w:eastAsia="de-CH"/>
              </w:rPr>
              <w:t>0</w:t>
            </w:r>
          </w:p>
        </w:tc>
        <w:tc>
          <w:tcPr>
            <w:tcW w:w="1559" w:type="dxa"/>
          </w:tcPr>
          <w:p w:rsidR="00962DCC" w:rsidRPr="00DB08F1" w:rsidRDefault="00962DCC" w:rsidP="00A66CB5">
            <w:pPr>
              <w:tabs>
                <w:tab w:val="clear" w:pos="567"/>
              </w:tabs>
              <w:overflowPunct/>
              <w:autoSpaceDE/>
              <w:autoSpaceDN/>
              <w:adjustRightInd/>
              <w:spacing w:line="260" w:lineRule="exact"/>
              <w:ind w:left="360" w:hanging="360"/>
              <w:jc w:val="center"/>
              <w:textAlignment w:val="auto"/>
              <w:rPr>
                <w:rFonts w:cs="Arial"/>
                <w:color w:val="000000"/>
                <w:kern w:val="24"/>
                <w:sz w:val="16"/>
                <w:szCs w:val="16"/>
                <w:lang w:eastAsia="de-CH"/>
              </w:rPr>
            </w:pPr>
            <w:r w:rsidRPr="00DB08F1">
              <w:rPr>
                <w:rFonts w:cs="Arial"/>
                <w:color w:val="000000"/>
                <w:kern w:val="24"/>
                <w:sz w:val="16"/>
                <w:szCs w:val="16"/>
                <w:lang w:eastAsia="de-CH"/>
              </w:rPr>
              <w:t>67‘980</w:t>
            </w:r>
          </w:p>
        </w:tc>
      </w:tr>
    </w:tbl>
    <w:p w:rsidR="00962DCC" w:rsidRDefault="00962DCC" w:rsidP="00962DCC">
      <w:pPr>
        <w:rPr>
          <w:color w:val="000000" w:themeColor="text1"/>
        </w:rPr>
      </w:pPr>
    </w:p>
    <w:p w:rsidR="00962DCC" w:rsidRDefault="00962DCC" w:rsidP="00962DCC">
      <w:pPr>
        <w:rPr>
          <w:color w:val="000000" w:themeColor="text1"/>
        </w:rPr>
      </w:pPr>
    </w:p>
    <w:p w:rsidR="00962DCC" w:rsidRPr="001C5AC5" w:rsidRDefault="00962DCC" w:rsidP="00962DCC">
      <w:r>
        <w:t xml:space="preserve">Nachfolgend sind die Baumassnahmen aufgeführt, welche im EK II nicht </w:t>
      </w:r>
      <w:r w:rsidRPr="001C5AC5">
        <w:t>vorgesehenen waren und in der Projektphase MP zu Mehrleistungen führen:</w:t>
      </w:r>
    </w:p>
    <w:p w:rsidR="00962DCC" w:rsidRPr="001C5AC5" w:rsidRDefault="00962DCC" w:rsidP="000467AB">
      <w:pPr>
        <w:tabs>
          <w:tab w:val="right" w:pos="9498"/>
        </w:tabs>
        <w:spacing w:before="100"/>
      </w:pPr>
      <w:r w:rsidRPr="001C5AC5">
        <w:t>Objekt 410.08/09 Brücken Lindenacker</w:t>
      </w:r>
      <w:r w:rsidR="000467AB" w:rsidRPr="001C5AC5">
        <w:tab/>
      </w:r>
      <w:r w:rsidR="005464A7" w:rsidRPr="001C5AC5">
        <w:t>ca. 400</w:t>
      </w:r>
      <w:r w:rsidR="000467AB" w:rsidRPr="001C5AC5">
        <w:t>h</w:t>
      </w:r>
    </w:p>
    <w:p w:rsidR="00962DCC" w:rsidRPr="001C5AC5" w:rsidRDefault="00962DCC" w:rsidP="00774D62">
      <w:pPr>
        <w:pStyle w:val="Listenabsatz"/>
        <w:numPr>
          <w:ilvl w:val="0"/>
          <w:numId w:val="7"/>
        </w:numPr>
        <w:ind w:left="567" w:hanging="567"/>
        <w:textAlignment w:val="auto"/>
      </w:pPr>
      <w:r w:rsidRPr="001C5AC5">
        <w:t>Statische Verstärkung der Querträger</w:t>
      </w:r>
    </w:p>
    <w:p w:rsidR="00962DCC" w:rsidRPr="001C5AC5" w:rsidRDefault="00962DCC" w:rsidP="00774D62">
      <w:pPr>
        <w:pStyle w:val="Listenabsatz"/>
        <w:numPr>
          <w:ilvl w:val="0"/>
          <w:numId w:val="7"/>
        </w:numPr>
        <w:ind w:left="567" w:hanging="567"/>
        <w:textAlignment w:val="auto"/>
      </w:pPr>
      <w:r w:rsidRPr="001C5AC5">
        <w:t>Ersatz FBÜ-Konstruktionen</w:t>
      </w:r>
    </w:p>
    <w:p w:rsidR="00962DCC" w:rsidRPr="001C5AC5" w:rsidRDefault="00962DCC" w:rsidP="00774D62">
      <w:pPr>
        <w:pStyle w:val="Listenabsatz"/>
        <w:numPr>
          <w:ilvl w:val="0"/>
          <w:numId w:val="7"/>
        </w:numPr>
        <w:ind w:left="567" w:hanging="567"/>
        <w:textAlignment w:val="auto"/>
      </w:pPr>
      <w:r w:rsidRPr="001C5AC5">
        <w:t>Horizontale Sicherung der Brückenlager auf den Stützen</w:t>
      </w:r>
    </w:p>
    <w:p w:rsidR="00962DCC" w:rsidRPr="001C5AC5" w:rsidRDefault="00962DCC" w:rsidP="00774D62">
      <w:pPr>
        <w:pStyle w:val="Listenabsatz"/>
        <w:numPr>
          <w:ilvl w:val="0"/>
          <w:numId w:val="7"/>
        </w:numPr>
        <w:ind w:left="567" w:hanging="567"/>
        <w:textAlignment w:val="auto"/>
      </w:pPr>
      <w:r w:rsidRPr="001C5AC5">
        <w:t>Ausbesserung Korrosionsschutz Brückenlager</w:t>
      </w:r>
    </w:p>
    <w:p w:rsidR="00962DCC" w:rsidRPr="001C5AC5" w:rsidRDefault="00962DCC" w:rsidP="00774D62">
      <w:pPr>
        <w:pStyle w:val="Listenabsatz"/>
        <w:numPr>
          <w:ilvl w:val="0"/>
          <w:numId w:val="7"/>
        </w:numPr>
        <w:ind w:left="567" w:hanging="567"/>
        <w:textAlignment w:val="auto"/>
      </w:pPr>
      <w:r w:rsidRPr="001C5AC5">
        <w:t>Ersatz der Einlaufschächte</w:t>
      </w:r>
    </w:p>
    <w:p w:rsidR="00962DCC" w:rsidRPr="001C5AC5" w:rsidRDefault="00962DCC" w:rsidP="00774D62">
      <w:pPr>
        <w:pStyle w:val="Listenabsatz"/>
        <w:numPr>
          <w:ilvl w:val="0"/>
          <w:numId w:val="7"/>
        </w:numPr>
        <w:ind w:left="567" w:hanging="567"/>
        <w:textAlignment w:val="auto"/>
      </w:pPr>
      <w:r w:rsidRPr="001C5AC5">
        <w:t>Partieller Ersatz der Fahrbahnplattenabdichtung entlang der Randmauern und der FBÜ-Konstruktionen</w:t>
      </w:r>
    </w:p>
    <w:p w:rsidR="00962DCC" w:rsidRPr="001C5AC5" w:rsidRDefault="00962DCC" w:rsidP="00774D62">
      <w:pPr>
        <w:pStyle w:val="Listenabsatz"/>
        <w:numPr>
          <w:ilvl w:val="0"/>
          <w:numId w:val="7"/>
        </w:numPr>
        <w:ind w:left="567" w:hanging="567"/>
        <w:textAlignment w:val="auto"/>
      </w:pPr>
      <w:r w:rsidRPr="001C5AC5">
        <w:t>Verfüllen der Nut bei den Arbeitsfugen Hohlkastenboden / Hohlkastensteg (Brücken müssen dazu vollständig eingerüstet werden)</w:t>
      </w:r>
    </w:p>
    <w:p w:rsidR="00962DCC" w:rsidRPr="001C5AC5" w:rsidRDefault="00962DCC" w:rsidP="000467AB">
      <w:pPr>
        <w:tabs>
          <w:tab w:val="right" w:pos="9498"/>
        </w:tabs>
        <w:spacing w:before="100"/>
      </w:pPr>
      <w:r w:rsidRPr="001C5AC5">
        <w:t>Objekt 410.10/11 Br</w:t>
      </w:r>
      <w:r w:rsidR="00266139" w:rsidRPr="001C5AC5">
        <w:t>ü</w:t>
      </w:r>
      <w:r w:rsidRPr="001C5AC5">
        <w:t xml:space="preserve">cken </w:t>
      </w:r>
      <w:proofErr w:type="spellStart"/>
      <w:r w:rsidRPr="001C5AC5">
        <w:t>Zunzgen</w:t>
      </w:r>
      <w:proofErr w:type="spellEnd"/>
      <w:r w:rsidRPr="001C5AC5">
        <w:t xml:space="preserve"> </w:t>
      </w:r>
      <w:r w:rsidR="000467AB" w:rsidRPr="001C5AC5">
        <w:tab/>
      </w:r>
      <w:r w:rsidR="005464A7" w:rsidRPr="001C5AC5">
        <w:t>ca. 250</w:t>
      </w:r>
      <w:r w:rsidR="000467AB" w:rsidRPr="001C5AC5">
        <w:t>h</w:t>
      </w:r>
    </w:p>
    <w:p w:rsidR="00962DCC" w:rsidRPr="001C5AC5" w:rsidRDefault="00962DCC" w:rsidP="00774D62">
      <w:pPr>
        <w:pStyle w:val="Listenabsatz"/>
        <w:numPr>
          <w:ilvl w:val="0"/>
          <w:numId w:val="7"/>
        </w:numPr>
        <w:ind w:left="567" w:hanging="567"/>
        <w:textAlignment w:val="auto"/>
      </w:pPr>
      <w:r w:rsidRPr="001C5AC5">
        <w:t>Ersatz FBÜ-Konstruktionen</w:t>
      </w:r>
    </w:p>
    <w:p w:rsidR="00962DCC" w:rsidRPr="001C5AC5" w:rsidRDefault="00962DCC" w:rsidP="00774D62">
      <w:pPr>
        <w:pStyle w:val="Listenabsatz"/>
        <w:numPr>
          <w:ilvl w:val="0"/>
          <w:numId w:val="7"/>
        </w:numPr>
        <w:ind w:left="567" w:hanging="567"/>
        <w:textAlignment w:val="auto"/>
      </w:pPr>
      <w:r w:rsidRPr="001C5AC5">
        <w:t>Austausch Gleitmaterial Brückenlager</w:t>
      </w:r>
    </w:p>
    <w:p w:rsidR="00962DCC" w:rsidRPr="001C5AC5" w:rsidRDefault="00962DCC" w:rsidP="00774D62">
      <w:pPr>
        <w:pStyle w:val="Listenabsatz"/>
        <w:numPr>
          <w:ilvl w:val="0"/>
          <w:numId w:val="7"/>
        </w:numPr>
        <w:ind w:left="567" w:hanging="567"/>
        <w:textAlignment w:val="auto"/>
      </w:pPr>
      <w:r w:rsidRPr="001C5AC5">
        <w:t>Partieller Ersatz der Fahrbahnplattenabdichtung entlang der Bankette und der FBÜ-Konstruktionen</w:t>
      </w:r>
    </w:p>
    <w:p w:rsidR="00962DCC" w:rsidRPr="001C5AC5" w:rsidRDefault="00962DCC" w:rsidP="00774D62">
      <w:pPr>
        <w:pStyle w:val="Listenabsatz"/>
        <w:numPr>
          <w:ilvl w:val="0"/>
          <w:numId w:val="7"/>
        </w:numPr>
        <w:ind w:left="567" w:hanging="567"/>
        <w:textAlignment w:val="auto"/>
      </w:pPr>
      <w:r w:rsidRPr="001C5AC5">
        <w:t>Umbau Brückenränder mit vollständigem Ersatz der Leitholme</w:t>
      </w:r>
    </w:p>
    <w:p w:rsidR="00962DCC" w:rsidRPr="001C5AC5" w:rsidRDefault="00962DCC" w:rsidP="00774D62">
      <w:pPr>
        <w:pStyle w:val="Listenabsatz"/>
        <w:numPr>
          <w:ilvl w:val="0"/>
          <w:numId w:val="7"/>
        </w:numPr>
        <w:ind w:left="567" w:hanging="567"/>
        <w:textAlignment w:val="auto"/>
      </w:pPr>
      <w:r w:rsidRPr="001C5AC5">
        <w:t>Betoninstandsetzungen</w:t>
      </w:r>
    </w:p>
    <w:p w:rsidR="00962DCC" w:rsidRPr="001C5AC5" w:rsidRDefault="00962DCC" w:rsidP="000467AB">
      <w:pPr>
        <w:tabs>
          <w:tab w:val="right" w:pos="9498"/>
        </w:tabs>
        <w:spacing w:before="100"/>
      </w:pPr>
      <w:r w:rsidRPr="001C5AC5">
        <w:t xml:space="preserve">Objekt 410.13/14 Brücken </w:t>
      </w:r>
      <w:proofErr w:type="spellStart"/>
      <w:r w:rsidRPr="001C5AC5">
        <w:t>Oberburg</w:t>
      </w:r>
      <w:proofErr w:type="spellEnd"/>
      <w:r w:rsidRPr="001C5AC5">
        <w:t xml:space="preserve"> </w:t>
      </w:r>
      <w:proofErr w:type="spellStart"/>
      <w:r w:rsidRPr="001C5AC5">
        <w:t>Eptingen</w:t>
      </w:r>
      <w:proofErr w:type="spellEnd"/>
      <w:r w:rsidRPr="001C5AC5">
        <w:t xml:space="preserve"> </w:t>
      </w:r>
      <w:r w:rsidR="000467AB" w:rsidRPr="001C5AC5">
        <w:tab/>
      </w:r>
      <w:r w:rsidR="005464A7" w:rsidRPr="001C5AC5">
        <w:t>ca. 200</w:t>
      </w:r>
      <w:r w:rsidR="000467AB" w:rsidRPr="001C5AC5">
        <w:t>h</w:t>
      </w:r>
    </w:p>
    <w:p w:rsidR="00962DCC" w:rsidRPr="001C5AC5" w:rsidRDefault="00962DCC" w:rsidP="00774D62">
      <w:pPr>
        <w:pStyle w:val="Listenabsatz"/>
        <w:numPr>
          <w:ilvl w:val="0"/>
          <w:numId w:val="7"/>
        </w:numPr>
        <w:ind w:left="567" w:hanging="567"/>
        <w:textAlignment w:val="auto"/>
      </w:pPr>
      <w:r w:rsidRPr="001C5AC5">
        <w:t>Einbau Deckschicht im Bereich der Fahrspuren</w:t>
      </w:r>
    </w:p>
    <w:p w:rsidR="00962DCC" w:rsidRPr="001C5AC5" w:rsidRDefault="00962DCC" w:rsidP="00774D62">
      <w:pPr>
        <w:pStyle w:val="Listenabsatz"/>
        <w:numPr>
          <w:ilvl w:val="0"/>
          <w:numId w:val="7"/>
        </w:numPr>
        <w:ind w:left="567" w:hanging="567"/>
        <w:textAlignment w:val="auto"/>
      </w:pPr>
      <w:r w:rsidRPr="001C5AC5">
        <w:t>Reparatur FBÜ</w:t>
      </w:r>
    </w:p>
    <w:p w:rsidR="00962DCC" w:rsidRPr="001C5AC5" w:rsidRDefault="00962DCC" w:rsidP="00774D62">
      <w:pPr>
        <w:pStyle w:val="Listenabsatz"/>
        <w:numPr>
          <w:ilvl w:val="0"/>
          <w:numId w:val="7"/>
        </w:numPr>
        <w:ind w:left="567" w:hanging="567"/>
        <w:textAlignment w:val="auto"/>
      </w:pPr>
      <w:r w:rsidRPr="001C5AC5">
        <w:t>Fassen, Ableiten von Wassereintritt in WL</w:t>
      </w:r>
    </w:p>
    <w:p w:rsidR="00962DCC" w:rsidRPr="001C5AC5" w:rsidRDefault="00962DCC" w:rsidP="00774D62">
      <w:pPr>
        <w:pStyle w:val="Listenabsatz"/>
        <w:numPr>
          <w:ilvl w:val="0"/>
          <w:numId w:val="7"/>
        </w:numPr>
        <w:ind w:left="567" w:hanging="567"/>
        <w:textAlignment w:val="auto"/>
      </w:pPr>
      <w:proofErr w:type="spellStart"/>
      <w:r w:rsidRPr="001C5AC5">
        <w:t>Reprofilierung</w:t>
      </w:r>
      <w:proofErr w:type="spellEnd"/>
      <w:r w:rsidRPr="001C5AC5">
        <w:t xml:space="preserve"> Schadstelle Endquerträger</w:t>
      </w:r>
    </w:p>
    <w:p w:rsidR="00962DCC" w:rsidRPr="001C5AC5" w:rsidRDefault="00962DCC" w:rsidP="00774D62">
      <w:pPr>
        <w:pStyle w:val="Listenabsatz"/>
        <w:numPr>
          <w:ilvl w:val="0"/>
          <w:numId w:val="7"/>
        </w:numPr>
        <w:ind w:left="567" w:hanging="567"/>
        <w:textAlignment w:val="auto"/>
      </w:pPr>
      <w:r w:rsidRPr="001C5AC5">
        <w:t>Betoninstandsetzungen</w:t>
      </w:r>
    </w:p>
    <w:p w:rsidR="00962DCC" w:rsidRPr="001C5AC5" w:rsidRDefault="00962DCC" w:rsidP="00774D62">
      <w:pPr>
        <w:pStyle w:val="Listenabsatz"/>
        <w:numPr>
          <w:ilvl w:val="0"/>
          <w:numId w:val="7"/>
        </w:numPr>
        <w:ind w:left="567" w:hanging="567"/>
        <w:textAlignment w:val="auto"/>
      </w:pPr>
      <w:r w:rsidRPr="001C5AC5">
        <w:t>Ersatz von Gleitmaterial der Brückenlager</w:t>
      </w:r>
    </w:p>
    <w:p w:rsidR="00962DCC" w:rsidRPr="001C5AC5" w:rsidRDefault="00962DCC" w:rsidP="000467AB">
      <w:pPr>
        <w:tabs>
          <w:tab w:val="right" w:pos="9498"/>
        </w:tabs>
        <w:spacing w:before="100"/>
      </w:pPr>
      <w:r w:rsidRPr="001C5AC5">
        <w:t xml:space="preserve">Objekt 410.15/16 Brücken </w:t>
      </w:r>
      <w:proofErr w:type="spellStart"/>
      <w:r w:rsidRPr="001C5AC5">
        <w:t>Eptingen</w:t>
      </w:r>
      <w:proofErr w:type="spellEnd"/>
      <w:r w:rsidR="000467AB" w:rsidRPr="001C5AC5">
        <w:tab/>
      </w:r>
      <w:r w:rsidR="001C5AC5" w:rsidRPr="001C5AC5">
        <w:t>ca. 200</w:t>
      </w:r>
      <w:r w:rsidR="000467AB" w:rsidRPr="001C5AC5">
        <w:t>h</w:t>
      </w:r>
    </w:p>
    <w:p w:rsidR="00962DCC" w:rsidRPr="001C5AC5" w:rsidRDefault="00962DCC" w:rsidP="00774D62">
      <w:pPr>
        <w:pStyle w:val="Listenabsatz"/>
        <w:numPr>
          <w:ilvl w:val="0"/>
          <w:numId w:val="7"/>
        </w:numPr>
        <w:ind w:left="567" w:hanging="567"/>
        <w:textAlignment w:val="auto"/>
      </w:pPr>
      <w:r w:rsidRPr="001C5AC5">
        <w:t>Einbau Deckschicht im Bereich der Fahrspuren</w:t>
      </w:r>
    </w:p>
    <w:p w:rsidR="00962DCC" w:rsidRPr="001C5AC5" w:rsidRDefault="00962DCC" w:rsidP="00774D62">
      <w:pPr>
        <w:pStyle w:val="Listenabsatz"/>
        <w:numPr>
          <w:ilvl w:val="0"/>
          <w:numId w:val="7"/>
        </w:numPr>
        <w:ind w:left="567" w:hanging="567"/>
        <w:textAlignment w:val="auto"/>
      </w:pPr>
      <w:r w:rsidRPr="001C5AC5">
        <w:t>Ersatz FBÜ Süd aus Polymerbitumen</w:t>
      </w:r>
    </w:p>
    <w:p w:rsidR="00962DCC" w:rsidRPr="001C5AC5" w:rsidRDefault="00962DCC" w:rsidP="00774D62">
      <w:pPr>
        <w:pStyle w:val="Listenabsatz"/>
        <w:numPr>
          <w:ilvl w:val="0"/>
          <w:numId w:val="7"/>
        </w:numPr>
        <w:ind w:left="567" w:hanging="567"/>
        <w:textAlignment w:val="auto"/>
      </w:pPr>
      <w:r w:rsidRPr="001C5AC5">
        <w:t>Fassen, Ableiten von Wassereintritt in Hohlkasten</w:t>
      </w:r>
    </w:p>
    <w:p w:rsidR="00962DCC" w:rsidRPr="001C5AC5" w:rsidRDefault="00962DCC" w:rsidP="00774D62">
      <w:pPr>
        <w:pStyle w:val="Listenabsatz"/>
        <w:numPr>
          <w:ilvl w:val="0"/>
          <w:numId w:val="7"/>
        </w:numPr>
        <w:ind w:left="567" w:hanging="567"/>
        <w:textAlignment w:val="auto"/>
      </w:pPr>
      <w:r w:rsidRPr="001C5AC5">
        <w:t>Ersatz Fugenbänder in der Flucht des FBÜ Nord</w:t>
      </w:r>
    </w:p>
    <w:p w:rsidR="00962DCC" w:rsidRPr="001C5AC5" w:rsidRDefault="00962DCC" w:rsidP="00774D62">
      <w:pPr>
        <w:pStyle w:val="Listenabsatz"/>
        <w:numPr>
          <w:ilvl w:val="0"/>
          <w:numId w:val="7"/>
        </w:numPr>
        <w:ind w:left="567" w:hanging="567"/>
        <w:textAlignment w:val="auto"/>
      </w:pPr>
      <w:r w:rsidRPr="001C5AC5">
        <w:t>Betoninstandsetzungen Stützenfuss</w:t>
      </w:r>
    </w:p>
    <w:p w:rsidR="00962DCC" w:rsidRPr="001C5AC5" w:rsidRDefault="00962DCC" w:rsidP="00774D62">
      <w:pPr>
        <w:pStyle w:val="Listenabsatz"/>
        <w:numPr>
          <w:ilvl w:val="0"/>
          <w:numId w:val="7"/>
        </w:numPr>
        <w:ind w:left="567" w:hanging="567"/>
        <w:textAlignment w:val="auto"/>
      </w:pPr>
      <w:r w:rsidRPr="001C5AC5">
        <w:t>Ausbesserung Korrosionsschutz Brückenlager</w:t>
      </w:r>
    </w:p>
    <w:p w:rsidR="00962DCC" w:rsidRPr="001C5AC5" w:rsidRDefault="00962DCC" w:rsidP="000467AB">
      <w:pPr>
        <w:tabs>
          <w:tab w:val="right" w:pos="9498"/>
        </w:tabs>
        <w:spacing w:before="100"/>
        <w:rPr>
          <w:lang w:val="fr-CH"/>
        </w:rPr>
      </w:pPr>
      <w:proofErr w:type="spellStart"/>
      <w:r w:rsidRPr="001C5AC5">
        <w:rPr>
          <w:lang w:val="fr-CH"/>
        </w:rPr>
        <w:t>Objekt</w:t>
      </w:r>
      <w:proofErr w:type="spellEnd"/>
      <w:r w:rsidRPr="001C5AC5">
        <w:rPr>
          <w:lang w:val="fr-CH"/>
        </w:rPr>
        <w:t xml:space="preserve"> 430.09/10, UNF Rampe 100 + 300 AS Sissach</w:t>
      </w:r>
      <w:r w:rsidR="000467AB" w:rsidRPr="001C5AC5">
        <w:rPr>
          <w:lang w:val="fr-CH"/>
        </w:rPr>
        <w:tab/>
      </w:r>
      <w:proofErr w:type="spellStart"/>
      <w:r w:rsidR="001C5AC5" w:rsidRPr="001C5AC5">
        <w:rPr>
          <w:lang w:val="fr-CH"/>
        </w:rPr>
        <w:t>ca</w:t>
      </w:r>
      <w:proofErr w:type="spellEnd"/>
      <w:r w:rsidR="001C5AC5" w:rsidRPr="001C5AC5">
        <w:rPr>
          <w:lang w:val="fr-CH"/>
        </w:rPr>
        <w:t>. 150</w:t>
      </w:r>
      <w:r w:rsidR="000467AB" w:rsidRPr="001C5AC5">
        <w:rPr>
          <w:lang w:val="fr-CH"/>
        </w:rPr>
        <w:t>h</w:t>
      </w:r>
    </w:p>
    <w:p w:rsidR="00962DCC" w:rsidRPr="001C5AC5" w:rsidRDefault="00962DCC" w:rsidP="00774D62">
      <w:pPr>
        <w:pStyle w:val="Listenabsatz"/>
        <w:numPr>
          <w:ilvl w:val="0"/>
          <w:numId w:val="7"/>
        </w:numPr>
        <w:ind w:left="567" w:hanging="567"/>
        <w:textAlignment w:val="auto"/>
      </w:pPr>
      <w:r w:rsidRPr="001C5AC5">
        <w:t>Ersatz FBÜ-Konstruktionen</w:t>
      </w:r>
    </w:p>
    <w:p w:rsidR="00962DCC" w:rsidRPr="001C5AC5" w:rsidRDefault="00962DCC" w:rsidP="000467AB">
      <w:pPr>
        <w:tabs>
          <w:tab w:val="right" w:pos="9498"/>
        </w:tabs>
        <w:spacing w:before="100"/>
      </w:pPr>
      <w:r w:rsidRPr="001C5AC5">
        <w:lastRenderedPageBreak/>
        <w:t>Objekt 420.99, UEF bei AS Sissach bei H2</w:t>
      </w:r>
      <w:r w:rsidR="000467AB" w:rsidRPr="001C5AC5">
        <w:tab/>
      </w:r>
      <w:r w:rsidR="001C5AC5" w:rsidRPr="001C5AC5">
        <w:t>ca. 150</w:t>
      </w:r>
      <w:r w:rsidR="000467AB" w:rsidRPr="001C5AC5">
        <w:t>h</w:t>
      </w:r>
    </w:p>
    <w:p w:rsidR="00962DCC" w:rsidRPr="001C5AC5" w:rsidRDefault="00962DCC" w:rsidP="00774D62">
      <w:pPr>
        <w:pStyle w:val="Listenabsatz"/>
        <w:numPr>
          <w:ilvl w:val="0"/>
          <w:numId w:val="7"/>
        </w:numPr>
        <w:ind w:left="567" w:hanging="567"/>
        <w:textAlignment w:val="auto"/>
      </w:pPr>
      <w:r w:rsidRPr="001C5AC5">
        <w:t>Betoninstandsetzungen</w:t>
      </w:r>
    </w:p>
    <w:p w:rsidR="00962DCC" w:rsidRPr="001C5AC5" w:rsidRDefault="00962DCC" w:rsidP="00774D62">
      <w:pPr>
        <w:pStyle w:val="Listenabsatz"/>
        <w:numPr>
          <w:ilvl w:val="0"/>
          <w:numId w:val="7"/>
        </w:numPr>
        <w:ind w:left="567" w:hanging="567"/>
        <w:textAlignment w:val="auto"/>
      </w:pPr>
      <w:r w:rsidRPr="001C5AC5">
        <w:t>Ersatz der bituminösen FBÜ</w:t>
      </w:r>
    </w:p>
    <w:p w:rsidR="00962DCC" w:rsidRPr="001C5AC5" w:rsidRDefault="00962DCC" w:rsidP="00774D62">
      <w:pPr>
        <w:pStyle w:val="Listenabsatz"/>
        <w:numPr>
          <w:ilvl w:val="0"/>
          <w:numId w:val="7"/>
        </w:numPr>
        <w:ind w:left="567" w:hanging="567"/>
        <w:textAlignment w:val="auto"/>
      </w:pPr>
      <w:r w:rsidRPr="001C5AC5">
        <w:t>Erneuerung Belagsfugen</w:t>
      </w:r>
    </w:p>
    <w:p w:rsidR="001D1701" w:rsidRPr="00156714" w:rsidRDefault="001D1701" w:rsidP="001D1701">
      <w:pPr>
        <w:tabs>
          <w:tab w:val="clear" w:pos="567"/>
        </w:tabs>
      </w:pPr>
    </w:p>
    <w:p w:rsidR="00870EB9" w:rsidRPr="00870EB9" w:rsidRDefault="00870EB9" w:rsidP="00870EB9">
      <w:pPr>
        <w:rPr>
          <w:b/>
          <w:i/>
        </w:rPr>
      </w:pPr>
      <w:r w:rsidRPr="00DE5CB3">
        <w:t xml:space="preserve">Weitere ergänzende Punkte aus der Bearbeitung der Phase MP sind nachfolgend aufgeführt und ergeben eine Veränderung der Stundenschätzung </w:t>
      </w:r>
      <w:r>
        <w:t xml:space="preserve">(Honorar Fachbereich) </w:t>
      </w:r>
      <w:r w:rsidRPr="00DE5CB3">
        <w:t>mit Kenntnisstand April 2017:</w:t>
      </w:r>
    </w:p>
    <w:p w:rsidR="001D1701" w:rsidRPr="00156714" w:rsidRDefault="001D1701" w:rsidP="001D1701">
      <w:pPr>
        <w:pStyle w:val="Listenabsatz"/>
        <w:numPr>
          <w:ilvl w:val="0"/>
          <w:numId w:val="7"/>
        </w:numPr>
        <w:ind w:left="567" w:hanging="567"/>
        <w:textAlignment w:val="auto"/>
      </w:pPr>
      <w:r w:rsidRPr="00156714">
        <w:t xml:space="preserve">Überprüfung Machbarkeit und Kostenschätzung Ersatz FBÜ Brücke </w:t>
      </w:r>
      <w:proofErr w:type="spellStart"/>
      <w:r w:rsidRPr="00156714">
        <w:t>Eptingen</w:t>
      </w:r>
      <w:proofErr w:type="spellEnd"/>
      <w:r w:rsidRPr="00156714">
        <w:t xml:space="preserve"> und </w:t>
      </w:r>
      <w:proofErr w:type="spellStart"/>
      <w:r w:rsidR="00BF6296">
        <w:t>Eptin</w:t>
      </w:r>
      <w:r w:rsidR="00BF6296" w:rsidRPr="00156714">
        <w:t>gen</w:t>
      </w:r>
      <w:proofErr w:type="spellEnd"/>
      <w:r w:rsidRPr="00156714">
        <w:t xml:space="preserve"> </w:t>
      </w:r>
      <w:proofErr w:type="spellStart"/>
      <w:r w:rsidRPr="00156714">
        <w:t>Obe</w:t>
      </w:r>
      <w:r w:rsidRPr="00156714">
        <w:t>r</w:t>
      </w:r>
      <w:r w:rsidRPr="00156714">
        <w:t>burg</w:t>
      </w:r>
      <w:proofErr w:type="spellEnd"/>
      <w:r w:rsidRPr="00156714">
        <w:t xml:space="preserve"> betreffend Ausrüstung mit Sinusplatten (+20h Kat. B)</w:t>
      </w:r>
    </w:p>
    <w:p w:rsidR="001D1701" w:rsidRPr="00156714" w:rsidRDefault="001D1701" w:rsidP="001D1701">
      <w:pPr>
        <w:pStyle w:val="Listenabsatz"/>
        <w:numPr>
          <w:ilvl w:val="0"/>
          <w:numId w:val="7"/>
        </w:numPr>
        <w:ind w:left="567" w:hanging="567"/>
        <w:textAlignment w:val="auto"/>
      </w:pPr>
      <w:r w:rsidRPr="00156714">
        <w:t xml:space="preserve">Abklärungen / Empfehlung Revisionsarbeiten FBÜ Brücke </w:t>
      </w:r>
      <w:proofErr w:type="spellStart"/>
      <w:r w:rsidRPr="00156714">
        <w:t>Eptingen</w:t>
      </w:r>
      <w:proofErr w:type="spellEnd"/>
      <w:r w:rsidRPr="00156714">
        <w:t xml:space="preserve"> (+15h Kat. B und 15h </w:t>
      </w:r>
      <w:proofErr w:type="spellStart"/>
      <w:r w:rsidRPr="00156714">
        <w:t>Kat.C</w:t>
      </w:r>
      <w:proofErr w:type="spellEnd"/>
      <w:r w:rsidRPr="00156714">
        <w:t>)</w:t>
      </w:r>
    </w:p>
    <w:p w:rsidR="00C00A5C" w:rsidRDefault="00C00A5C" w:rsidP="00962DCC">
      <w:pPr>
        <w:tabs>
          <w:tab w:val="clear" w:pos="567"/>
        </w:tabs>
        <w:overflowPunct/>
        <w:autoSpaceDE/>
        <w:autoSpaceDN/>
        <w:adjustRightInd/>
        <w:spacing w:line="260" w:lineRule="exact"/>
        <w:textAlignment w:val="auto"/>
      </w:pPr>
    </w:p>
    <w:p w:rsidR="00962DCC" w:rsidDel="00AC29B3" w:rsidRDefault="00C00A5C" w:rsidP="00C00A5C">
      <w:pPr>
        <w:tabs>
          <w:tab w:val="clear" w:pos="567"/>
        </w:tabs>
        <w:rPr>
          <w:del w:id="19" w:author="Schädler Beat" w:date="2018-01-25T09:38:00Z"/>
        </w:rPr>
      </w:pPr>
      <w:del w:id="20" w:author="Schädler Beat" w:date="2018-01-25T09:38:00Z">
        <w:r w:rsidRPr="00BF6296" w:rsidDel="00AC29B3">
          <w:delText xml:space="preserve">Nachfolgend ist das </w:delText>
        </w:r>
        <w:r w:rsidRPr="00BF6296" w:rsidDel="00AC29B3">
          <w:rPr>
            <w:rFonts w:cs="Arial"/>
          </w:rPr>
          <w:delText>Δ</w:delText>
        </w:r>
        <w:r w:rsidRPr="00BF6296" w:rsidDel="00AC29B3">
          <w:delText xml:space="preserve"> aus „Annahme Zusammensetzung Grundauftrag“ zu „Prognose Bedarf“</w:delText>
        </w:r>
        <w:r w:rsidDel="00AC29B3">
          <w:delText xml:space="preserve"> als „E</w:delText>
        </w:r>
        <w:r w:rsidRPr="00BF6296" w:rsidDel="00AC29B3">
          <w:delText>ffekt</w:delText>
        </w:r>
        <w:r w:rsidRPr="00BF6296" w:rsidDel="00AC29B3">
          <w:delText>i</w:delText>
        </w:r>
        <w:r w:rsidRPr="00BF6296" w:rsidDel="00AC29B3">
          <w:delText>ver Nachtrag</w:delText>
        </w:r>
        <w:r w:rsidDel="00AC29B3">
          <w:delText>“</w:delText>
        </w:r>
        <w:r w:rsidRPr="00BF6296" w:rsidDel="00AC29B3">
          <w:delText xml:space="preserve"> aufgeführt:</w:delText>
        </w:r>
      </w:del>
    </w:p>
    <w:p w:rsidR="00C00A5C" w:rsidRDefault="00C00A5C" w:rsidP="00962DCC"/>
    <w:bookmarkStart w:id="21" w:name="_MON_1514369679"/>
    <w:bookmarkEnd w:id="21"/>
    <w:p w:rsidR="00962DCC" w:rsidRDefault="005464A7" w:rsidP="00962DCC">
      <w:r>
        <w:object w:dxaOrig="9644" w:dyaOrig="890">
          <v:shape id="_x0000_i1032" type="#_x0000_t75" style="width:480.85pt;height:43.85pt" o:ole="">
            <v:imagedata r:id="rId31" o:title=""/>
          </v:shape>
          <o:OLEObject Type="Embed" ProgID="Excel.Sheet.12" ShapeID="_x0000_i1032" DrawAspect="Content" ObjectID="_1578381294" r:id="rId32"/>
        </w:object>
      </w:r>
    </w:p>
    <w:p w:rsidR="00962DCC" w:rsidRDefault="00962DCC" w:rsidP="00962DCC">
      <w:r>
        <w:t xml:space="preserve">Zusatzleistungen für die Planung, Begleitung und Auswertung von ergänzenden Zustandsuntersuchungen an den Brücken, sind im Nachtrag N08 ausgewiesen und in der obenstehenden Stundenprognose nicht enthalten. </w:t>
      </w:r>
    </w:p>
    <w:p w:rsidR="001C58A7" w:rsidRDefault="001C58A7" w:rsidP="001C58A7"/>
    <w:p w:rsidR="00023890" w:rsidRDefault="00023890" w:rsidP="001C58A7"/>
    <w:p w:rsidR="001C58A7" w:rsidRDefault="001C58A7" w:rsidP="001C58A7">
      <w:pPr>
        <w:pStyle w:val="berschrift2"/>
      </w:pPr>
      <w:r>
        <w:t xml:space="preserve">TP 3 </w:t>
      </w:r>
      <w:r w:rsidR="00883A91">
        <w:t xml:space="preserve">– Kunstbauten: </w:t>
      </w:r>
      <w:r w:rsidR="00883A91">
        <w:tab/>
      </w:r>
      <w:r w:rsidR="00883A91">
        <w:tab/>
        <w:t>K (</w:t>
      </w:r>
      <w:r w:rsidR="00774D62">
        <w:t xml:space="preserve">Objektbearbeitung </w:t>
      </w:r>
      <w:proofErr w:type="spellStart"/>
      <w:r w:rsidR="00883A91">
        <w:t>AeB</w:t>
      </w:r>
      <w:r w:rsidR="00774D62">
        <w:t>o</w:t>
      </w:r>
      <w:proofErr w:type="spellEnd"/>
      <w:r>
        <w:t>)</w:t>
      </w:r>
      <w:r w:rsidR="00653C89">
        <w:t xml:space="preserve">  </w:t>
      </w:r>
    </w:p>
    <w:p w:rsidR="00883A91" w:rsidRPr="00774D62" w:rsidRDefault="00883A91" w:rsidP="00774D62">
      <w:pPr>
        <w:tabs>
          <w:tab w:val="clear" w:pos="567"/>
        </w:tabs>
        <w:overflowPunct/>
        <w:autoSpaceDE/>
        <w:autoSpaceDN/>
        <w:adjustRightInd/>
        <w:spacing w:line="260" w:lineRule="exact"/>
        <w:textAlignment w:val="auto"/>
      </w:pPr>
      <w:r w:rsidRPr="00774D62">
        <w:t>In der Phase MP werden bei den „übrigen Kunstbauten“ insgesamt 8 Objekte behandelt. Drei mit Selbstd</w:t>
      </w:r>
      <w:r w:rsidRPr="00774D62">
        <w:t>e</w:t>
      </w:r>
      <w:r w:rsidR="00174D44" w:rsidRPr="00774D62">
        <w:t>klaration und 5 mit Genehmigungsinstanz FU</w:t>
      </w:r>
      <w:r w:rsidRPr="00774D62">
        <w:t xml:space="preserve">. </w:t>
      </w:r>
    </w:p>
    <w:p w:rsidR="00883A91" w:rsidRPr="00445DC1" w:rsidRDefault="00883A91" w:rsidP="00774D62">
      <w:pPr>
        <w:tabs>
          <w:tab w:val="clear" w:pos="567"/>
        </w:tabs>
        <w:overflowPunct/>
        <w:autoSpaceDE/>
        <w:autoSpaceDN/>
        <w:adjustRightInd/>
        <w:spacing w:line="260" w:lineRule="exact"/>
        <w:textAlignment w:val="auto"/>
      </w:pPr>
      <w:r w:rsidRPr="00774D62">
        <w:t xml:space="preserve">Für jedes Objekt wurde der benötigten </w:t>
      </w:r>
      <w:r w:rsidR="00BF6296" w:rsidRPr="00774D62">
        <w:t>Honor</w:t>
      </w:r>
      <w:r w:rsidR="00BF6296" w:rsidRPr="00445DC1">
        <w:t>a</w:t>
      </w:r>
      <w:r w:rsidR="00BF6296">
        <w:t>ra</w:t>
      </w:r>
      <w:r w:rsidR="00BF6296" w:rsidRPr="00445DC1">
        <w:t>ufwand</w:t>
      </w:r>
      <w:r w:rsidRPr="00445DC1">
        <w:t xml:space="preserve"> für die Bearbeitung des MP in Anlehnung an das Inhaltsverzeichnis MP FHB TMB 22 001-20401 geschätzt. Es werden nur Dokumente erstellt, die auch e</w:t>
      </w:r>
      <w:r w:rsidRPr="00445DC1">
        <w:t>f</w:t>
      </w:r>
      <w:r w:rsidRPr="00445DC1">
        <w:t xml:space="preserve">fektiv notwendig sind, um die Massnahmen mit </w:t>
      </w:r>
      <w:r w:rsidR="00BF6296" w:rsidRPr="00445DC1">
        <w:t>ausreichender</w:t>
      </w:r>
      <w:r w:rsidRPr="00445DC1">
        <w:t xml:space="preserve"> Qualität und genügendem Detaillierungsgrad projektieren und darstellen zu können. Die Synergie aufgrund ähnlicher Objekte wurde ebenfalls berüc</w:t>
      </w:r>
      <w:r w:rsidRPr="00445DC1">
        <w:t>k</w:t>
      </w:r>
      <w:r w:rsidRPr="00445DC1">
        <w:t xml:space="preserve">sichtigt. </w:t>
      </w:r>
    </w:p>
    <w:p w:rsidR="000D7A3A" w:rsidRPr="00445DC1" w:rsidRDefault="000D7A3A" w:rsidP="000D7A3A">
      <w:pPr>
        <w:textAlignment w:val="auto"/>
      </w:pPr>
    </w:p>
    <w:p w:rsidR="00BF6296" w:rsidRPr="00BF6296" w:rsidDel="00AC29B3" w:rsidRDefault="00BF6296" w:rsidP="00BF6296">
      <w:pPr>
        <w:tabs>
          <w:tab w:val="clear" w:pos="567"/>
        </w:tabs>
        <w:rPr>
          <w:del w:id="22" w:author="Schädler Beat" w:date="2018-01-25T09:38:00Z"/>
        </w:rPr>
      </w:pPr>
      <w:del w:id="23" w:author="Schädler Beat" w:date="2018-01-25T09:38:00Z">
        <w:r w:rsidRPr="00BF6296" w:rsidDel="00AC29B3">
          <w:delText xml:space="preserve">Nachfolgend ist das </w:delText>
        </w:r>
        <w:r w:rsidRPr="00BF6296" w:rsidDel="00AC29B3">
          <w:rPr>
            <w:rFonts w:cs="Arial"/>
          </w:rPr>
          <w:delText>Δ</w:delText>
        </w:r>
        <w:r w:rsidRPr="00BF6296" w:rsidDel="00AC29B3">
          <w:delText xml:space="preserve"> aus „Annahme Zusammensetzung Grundauftrag“ zu „Prognose Bedarf“</w:delText>
        </w:r>
        <w:r w:rsidDel="00AC29B3">
          <w:delText xml:space="preserve"> als „E</w:delText>
        </w:r>
        <w:r w:rsidRPr="00BF6296" w:rsidDel="00AC29B3">
          <w:delText>ffekt</w:delText>
        </w:r>
        <w:r w:rsidRPr="00BF6296" w:rsidDel="00AC29B3">
          <w:delText>i</w:delText>
        </w:r>
        <w:r w:rsidRPr="00BF6296" w:rsidDel="00AC29B3">
          <w:delText>ver Nachtrag</w:delText>
        </w:r>
        <w:r w:rsidDel="00AC29B3">
          <w:delText>“</w:delText>
        </w:r>
        <w:r w:rsidRPr="00BF6296" w:rsidDel="00AC29B3">
          <w:delText xml:space="preserve"> aufgeführt:</w:delText>
        </w:r>
      </w:del>
    </w:p>
    <w:p w:rsidR="000D7A3A" w:rsidRDefault="000D7A3A" w:rsidP="00327E1E"/>
    <w:bookmarkStart w:id="24" w:name="_MON_1514369713"/>
    <w:bookmarkEnd w:id="24"/>
    <w:p w:rsidR="001C58A7" w:rsidRDefault="001C5AC5" w:rsidP="001C58A7">
      <w:r>
        <w:object w:dxaOrig="9644" w:dyaOrig="890">
          <v:shape id="_x0000_i1033" type="#_x0000_t75" style="width:480.85pt;height:43.85pt" o:ole="">
            <v:imagedata r:id="rId33" o:title=""/>
          </v:shape>
          <o:OLEObject Type="Embed" ProgID="Excel.Sheet.12" ShapeID="_x0000_i1033" DrawAspect="Content" ObjectID="_1578381295" r:id="rId34"/>
        </w:object>
      </w:r>
    </w:p>
    <w:p w:rsidR="001C5AC5" w:rsidRDefault="001C5AC5">
      <w:pPr>
        <w:tabs>
          <w:tab w:val="clear" w:pos="567"/>
        </w:tabs>
        <w:overflowPunct/>
        <w:autoSpaceDE/>
        <w:autoSpaceDN/>
        <w:adjustRightInd/>
        <w:jc w:val="left"/>
        <w:textAlignment w:val="auto"/>
        <w:rPr>
          <w:b/>
          <w:bCs/>
          <w:sz w:val="24"/>
        </w:rPr>
      </w:pPr>
    </w:p>
    <w:p w:rsidR="001C58A7" w:rsidRDefault="001C58A7" w:rsidP="001C58A7">
      <w:pPr>
        <w:pStyle w:val="berschrift2"/>
      </w:pPr>
      <w:r>
        <w:t xml:space="preserve">TP 3 – Kunstbauten: </w:t>
      </w:r>
      <w:r>
        <w:tab/>
      </w:r>
      <w:r>
        <w:tab/>
        <w:t>K (Wildtierquerung)</w:t>
      </w:r>
      <w:r w:rsidR="00D91009">
        <w:t xml:space="preserve">  </w:t>
      </w:r>
    </w:p>
    <w:p w:rsidR="00327E1E" w:rsidRPr="001D0D24" w:rsidDel="00777FAC" w:rsidRDefault="00883A91" w:rsidP="002957AB">
      <w:pPr>
        <w:tabs>
          <w:tab w:val="clear" w:pos="567"/>
        </w:tabs>
        <w:overflowPunct/>
        <w:autoSpaceDE/>
        <w:autoSpaceDN/>
        <w:adjustRightInd/>
        <w:spacing w:line="260" w:lineRule="exact"/>
        <w:textAlignment w:val="auto"/>
        <w:rPr>
          <w:del w:id="25" w:author="Schädler Beat" w:date="2018-01-25T09:57:00Z"/>
        </w:rPr>
      </w:pPr>
      <w:del w:id="26" w:author="Schädler Beat" w:date="2018-01-25T09:57:00Z">
        <w:r w:rsidRPr="001D0D24" w:rsidDel="00777FAC">
          <w:delText xml:space="preserve">Da an der letzten Besprechung mit dem Kanton kein Variantenentscheid getroffen werden konnte, basiert diese Aufwandschätzung unverändert auf der Variante 8 inklusive Bachausdolung. Das heisst, es sind 2 Dossiers berücksichtigt. </w:delText>
        </w:r>
      </w:del>
    </w:p>
    <w:p w:rsidR="00327E1E" w:rsidDel="00777FAC" w:rsidRDefault="00883A91" w:rsidP="002957AB">
      <w:pPr>
        <w:tabs>
          <w:tab w:val="clear" w:pos="567"/>
        </w:tabs>
        <w:overflowPunct/>
        <w:autoSpaceDE/>
        <w:autoSpaceDN/>
        <w:adjustRightInd/>
        <w:spacing w:line="260" w:lineRule="exact"/>
        <w:textAlignment w:val="auto"/>
        <w:rPr>
          <w:del w:id="27" w:author="Schädler Beat" w:date="2018-01-25T09:57:00Z"/>
        </w:rPr>
      </w:pPr>
      <w:del w:id="28" w:author="Schädler Beat" w:date="2018-01-25T09:57:00Z">
        <w:r w:rsidRPr="001D0D24" w:rsidDel="00777FAC">
          <w:delText xml:space="preserve">Nicht enthalten sind die sich </w:delText>
        </w:r>
        <w:r w:rsidR="00174D44" w:rsidRPr="001D0D24" w:rsidDel="00777FAC">
          <w:delText xml:space="preserve">allfällig </w:delText>
        </w:r>
        <w:r w:rsidRPr="001D0D24" w:rsidDel="00777FAC">
          <w:delText xml:space="preserve">aus dem Variantenentscheid ergebenden </w:delText>
        </w:r>
        <w:r w:rsidR="00174D44" w:rsidRPr="001D0D24" w:rsidDel="00777FAC">
          <w:delText xml:space="preserve">zusätzlichen </w:delText>
        </w:r>
        <w:r w:rsidRPr="001D0D24" w:rsidDel="00777FAC">
          <w:delText xml:space="preserve">Aufwendungen </w:delText>
        </w:r>
        <w:r w:rsidR="00174D44" w:rsidRPr="001D0D24" w:rsidDel="00777FAC">
          <w:delText>im Rahmen der</w:delText>
        </w:r>
        <w:r w:rsidRPr="001D0D24" w:rsidDel="00777FAC">
          <w:delText xml:space="preserve"> Erstellung ei</w:delText>
        </w:r>
        <w:r w:rsidR="00A73AE1" w:rsidRPr="001D0D24" w:rsidDel="00777FAC">
          <w:delText>nes AP-Dossiers</w:delText>
        </w:r>
        <w:r w:rsidR="00174D44" w:rsidRPr="001D0D24" w:rsidDel="00777FAC">
          <w:delText>.</w:delText>
        </w:r>
      </w:del>
    </w:p>
    <w:p w:rsidR="00777FAC" w:rsidRDefault="00777FAC" w:rsidP="002957AB">
      <w:pPr>
        <w:tabs>
          <w:tab w:val="clear" w:pos="567"/>
        </w:tabs>
        <w:overflowPunct/>
        <w:autoSpaceDE/>
        <w:autoSpaceDN/>
        <w:adjustRightInd/>
        <w:spacing w:line="260" w:lineRule="exact"/>
        <w:textAlignment w:val="auto"/>
        <w:rPr>
          <w:ins w:id="29" w:author="Schädler Beat" w:date="2018-01-25T10:28:00Z"/>
        </w:rPr>
      </w:pPr>
      <w:ins w:id="30" w:author="Schädler Beat" w:date="2018-01-25T09:57:00Z">
        <w:r>
          <w:t>Aufgrund des Entscheides, die Wildtierquerung nicht zu realisieren, werden die noch nicht erbrachten Lei</w:t>
        </w:r>
        <w:r>
          <w:t>s</w:t>
        </w:r>
        <w:r>
          <w:t>tungen der Phase DP nachstehend in Abzug gebracht.</w:t>
        </w:r>
      </w:ins>
    </w:p>
    <w:p w:rsidR="009333C3" w:rsidRDefault="009333C3" w:rsidP="002957AB">
      <w:pPr>
        <w:tabs>
          <w:tab w:val="clear" w:pos="567"/>
        </w:tabs>
        <w:overflowPunct/>
        <w:autoSpaceDE/>
        <w:autoSpaceDN/>
        <w:adjustRightInd/>
        <w:spacing w:line="260" w:lineRule="exact"/>
        <w:textAlignment w:val="auto"/>
        <w:rPr>
          <w:ins w:id="31" w:author="Schädler Beat" w:date="2018-01-25T10:28:00Z"/>
        </w:rPr>
      </w:pPr>
    </w:p>
    <w:p w:rsidR="009333C3" w:rsidRDefault="009333C3" w:rsidP="002957AB">
      <w:pPr>
        <w:tabs>
          <w:tab w:val="clear" w:pos="567"/>
        </w:tabs>
        <w:overflowPunct/>
        <w:autoSpaceDE/>
        <w:autoSpaceDN/>
        <w:adjustRightInd/>
        <w:spacing w:line="260" w:lineRule="exact"/>
        <w:textAlignment w:val="auto"/>
        <w:rPr>
          <w:ins w:id="32" w:author="Schädler Beat" w:date="2018-01-25T09:57:00Z"/>
        </w:rPr>
      </w:pPr>
      <w:bookmarkStart w:id="33" w:name="_GoBack"/>
      <w:bookmarkEnd w:id="33"/>
    </w:p>
    <w:p w:rsidR="001D0D24" w:rsidRPr="00BE5E87" w:rsidDel="00777FAC" w:rsidRDefault="001D0D24" w:rsidP="004437AF">
      <w:pPr>
        <w:tabs>
          <w:tab w:val="clear" w:pos="567"/>
        </w:tabs>
        <w:rPr>
          <w:del w:id="34" w:author="Schädler Beat" w:date="2018-01-25T09:58:00Z"/>
        </w:rPr>
      </w:pPr>
    </w:p>
    <w:p w:rsidR="00327E1E" w:rsidRPr="00EF571D" w:rsidDel="00777FAC" w:rsidRDefault="00E2250F" w:rsidP="00723F07">
      <w:pPr>
        <w:tabs>
          <w:tab w:val="clear" w:pos="567"/>
        </w:tabs>
        <w:rPr>
          <w:del w:id="35" w:author="Schädler Beat" w:date="2018-01-25T09:58:00Z"/>
        </w:rPr>
      </w:pPr>
      <w:del w:id="36" w:author="Schädler Beat" w:date="2018-01-25T09:58:00Z">
        <w:r w:rsidRPr="00BF6296" w:rsidDel="00777FAC">
          <w:delText xml:space="preserve">Nachfolgend </w:delText>
        </w:r>
        <w:r w:rsidR="001C5AC5" w:rsidDel="00777FAC">
          <w:delText>ist die Reduktion des DP WTK aufgeführt</w:delText>
        </w:r>
      </w:del>
    </w:p>
    <w:bookmarkStart w:id="37" w:name="_MON_1514369757"/>
    <w:bookmarkEnd w:id="37"/>
    <w:p w:rsidR="00C75D65" w:rsidRDefault="00295E8A" w:rsidP="00723F07">
      <w:r>
        <w:object w:dxaOrig="9644" w:dyaOrig="1136">
          <v:shape id="_x0000_i1034" type="#_x0000_t75" style="width:480.85pt;height:56.35pt" o:ole="">
            <v:imagedata r:id="rId35" o:title=""/>
          </v:shape>
          <o:OLEObject Type="Embed" ProgID="Excel.Sheet.12" ShapeID="_x0000_i1034" DrawAspect="Content" ObjectID="_1578381296" r:id="rId36"/>
        </w:object>
      </w:r>
      <w:r w:rsidR="00C75D65">
        <w:br w:type="page"/>
      </w:r>
    </w:p>
    <w:p w:rsidR="00C75D65" w:rsidRPr="00C75D65" w:rsidRDefault="00C75D65" w:rsidP="00C75D65"/>
    <w:p w:rsidR="008B184E" w:rsidRDefault="008B184E" w:rsidP="008B184E">
      <w:pPr>
        <w:pStyle w:val="berschrift1"/>
      </w:pPr>
      <w:r>
        <w:t>Nachtragszusammenstellung</w:t>
      </w:r>
      <w:r w:rsidR="00D91009">
        <w:t xml:space="preserve">  </w:t>
      </w:r>
    </w:p>
    <w:p w:rsidR="006307C9" w:rsidRDefault="008B184E" w:rsidP="006307C9">
      <w:r w:rsidRPr="00445DC1">
        <w:t>Nachfolgend sind die Leistungen gemäss de</w:t>
      </w:r>
      <w:r w:rsidR="002957AB" w:rsidRPr="00445DC1">
        <w:t>n</w:t>
      </w:r>
      <w:r w:rsidRPr="00445DC1">
        <w:t xml:space="preserve"> vorhergehenden Beschreibung</w:t>
      </w:r>
      <w:r w:rsidR="002957AB" w:rsidRPr="00445DC1">
        <w:t>en</w:t>
      </w:r>
      <w:r w:rsidRPr="00445DC1">
        <w:t xml:space="preserve"> zusammengestellt:</w:t>
      </w:r>
    </w:p>
    <w:p w:rsidR="006307C9" w:rsidRPr="002950E6" w:rsidRDefault="006307C9" w:rsidP="0074083C"/>
    <w:bookmarkStart w:id="38" w:name="_MON_1452325023"/>
    <w:bookmarkEnd w:id="38"/>
    <w:p w:rsidR="003910EF" w:rsidRPr="00532D86" w:rsidRDefault="00F25D9F" w:rsidP="004A6C41">
      <w:pPr>
        <w:pStyle w:val="MFG"/>
        <w:tabs>
          <w:tab w:val="clear" w:pos="6277"/>
          <w:tab w:val="center" w:pos="6946"/>
        </w:tabs>
        <w:outlineLvl w:val="0"/>
        <w:rPr>
          <w:b/>
          <w:sz w:val="8"/>
        </w:rPr>
      </w:pPr>
      <w:r>
        <w:object w:dxaOrig="8232" w:dyaOrig="5886">
          <v:shape id="_x0000_i1035" type="#_x0000_t75" style="width:494pt;height:355pt" o:ole="">
            <v:imagedata r:id="rId37" o:title=""/>
          </v:shape>
          <o:OLEObject Type="Embed" ProgID="Excel.Sheet.12" ShapeID="_x0000_i1035" DrawAspect="Content" ObjectID="_1578381297" r:id="rId38"/>
        </w:object>
      </w:r>
    </w:p>
    <w:p w:rsidR="00EF6962" w:rsidRDefault="00EF6962" w:rsidP="0038655A"/>
    <w:p w:rsidR="00295E8A" w:rsidRDefault="00295E8A" w:rsidP="0038655A"/>
    <w:p w:rsidR="005A7BFA" w:rsidRPr="006726DC" w:rsidRDefault="005A7BFA" w:rsidP="0038655A">
      <w:r w:rsidRPr="006726DC">
        <w:t>Wir hoffen, wir konnten mit unseren Beschreibungen die zu erwartenden Veränderungen nachvollziehbar aufzeigen.</w:t>
      </w:r>
    </w:p>
    <w:p w:rsidR="005A7BFA" w:rsidRPr="006726DC" w:rsidRDefault="005A7BFA" w:rsidP="0038655A"/>
    <w:p w:rsidR="0038655A" w:rsidRPr="006726DC" w:rsidRDefault="0038655A" w:rsidP="0038655A">
      <w:r w:rsidRPr="006726DC">
        <w:t>Für weitere Auskünfte</w:t>
      </w:r>
      <w:r w:rsidR="00B84C1D" w:rsidRPr="006726DC">
        <w:t xml:space="preserve"> </w:t>
      </w:r>
      <w:r w:rsidRPr="006726DC">
        <w:t>steh</w:t>
      </w:r>
      <w:r w:rsidR="00B84C1D" w:rsidRPr="006726DC">
        <w:t>en</w:t>
      </w:r>
      <w:r w:rsidRPr="006726DC">
        <w:t xml:space="preserve"> Ihnen Beat Schädler (Tel. 061 365 24 26) und Stefan Roth (Tel. 061 467 67 83) gerne zur Verfügung.</w:t>
      </w:r>
    </w:p>
    <w:p w:rsidR="0038655A" w:rsidRPr="006726DC" w:rsidRDefault="0038655A" w:rsidP="0038655A"/>
    <w:p w:rsidR="0038655A" w:rsidRPr="006726DC" w:rsidRDefault="0038655A" w:rsidP="0038655A">
      <w:r w:rsidRPr="006726DC">
        <w:t>Freundliche Grüsse</w:t>
      </w:r>
    </w:p>
    <w:p w:rsidR="0038655A" w:rsidRPr="006726DC" w:rsidRDefault="0038655A" w:rsidP="0038655A"/>
    <w:p w:rsidR="0038655A" w:rsidRPr="006726DC" w:rsidRDefault="0038655A" w:rsidP="0038655A">
      <w:pPr>
        <w:rPr>
          <w:lang w:val="de-DE"/>
        </w:rPr>
      </w:pPr>
      <w:r w:rsidRPr="006726DC">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38655A" w:rsidRPr="006726DC" w:rsidTr="009622BC">
        <w:trPr>
          <w:trHeight w:hRule="exact" w:val="819"/>
        </w:trPr>
        <w:tc>
          <w:tcPr>
            <w:tcW w:w="3402" w:type="dxa"/>
            <w:vAlign w:val="bottom"/>
          </w:tcPr>
          <w:p w:rsidR="0038655A" w:rsidRPr="006726DC" w:rsidRDefault="0038655A" w:rsidP="00A66CB5">
            <w:pPr>
              <w:rPr>
                <w:rFonts w:cs="Arial"/>
                <w:lang w:val="de-DE"/>
              </w:rPr>
            </w:pPr>
          </w:p>
          <w:p w:rsidR="0038655A" w:rsidRPr="006726DC" w:rsidRDefault="0038655A" w:rsidP="00A66CB5">
            <w:pPr>
              <w:rPr>
                <w:rFonts w:cs="Arial"/>
                <w:lang w:val="de-DE"/>
              </w:rPr>
            </w:pPr>
          </w:p>
        </w:tc>
      </w:tr>
    </w:tbl>
    <w:p w:rsidR="008A05BB" w:rsidRPr="00D91009" w:rsidRDefault="0038655A">
      <w:pPr>
        <w:overflowPunct/>
        <w:autoSpaceDE/>
        <w:autoSpaceDN/>
        <w:adjustRightInd/>
        <w:jc w:val="left"/>
        <w:textAlignment w:val="auto"/>
      </w:pPr>
      <w:r w:rsidRPr="006726DC">
        <w:t>Stefan Roth</w:t>
      </w:r>
      <w:r w:rsidRPr="006726DC">
        <w:tab/>
        <w:t xml:space="preserve">         </w:t>
      </w:r>
      <w:r w:rsidR="00A46F95" w:rsidRPr="006726DC">
        <w:t xml:space="preserve">    </w:t>
      </w:r>
      <w:r w:rsidR="0018773E" w:rsidRPr="006726DC">
        <w:t xml:space="preserve"> </w:t>
      </w:r>
      <w:r w:rsidR="007D3E2C" w:rsidRPr="006726DC">
        <w:t xml:space="preserve">           </w:t>
      </w:r>
      <w:r w:rsidR="0018773E" w:rsidRPr="006726DC">
        <w:t>Beat Schädler</w:t>
      </w:r>
    </w:p>
    <w:p w:rsidR="0018773E" w:rsidRDefault="0018773E">
      <w:pPr>
        <w:overflowPunct/>
        <w:autoSpaceDE/>
        <w:autoSpaceDN/>
        <w:adjustRightInd/>
        <w:jc w:val="left"/>
        <w:textAlignment w:val="auto"/>
      </w:pPr>
    </w:p>
    <w:p w:rsidR="0018773E" w:rsidRDefault="0018773E" w:rsidP="0018773E">
      <w:pPr>
        <w:tabs>
          <w:tab w:val="clear" w:pos="567"/>
        </w:tabs>
        <w:overflowPunct/>
        <w:autoSpaceDE/>
        <w:autoSpaceDN/>
        <w:adjustRightInd/>
        <w:jc w:val="left"/>
        <w:textAlignment w:val="auto"/>
        <w:sectPr w:rsidR="0018773E" w:rsidSect="00AD2016">
          <w:type w:val="continuous"/>
          <w:pgSz w:w="11907" w:h="16840" w:code="9"/>
          <w:pgMar w:top="1531" w:right="851" w:bottom="993" w:left="1531" w:header="510" w:footer="284" w:gutter="0"/>
          <w:cols w:space="720"/>
          <w:formProt w:val="0"/>
          <w:titlePg/>
          <w:docGrid w:linePitch="299"/>
        </w:sectPr>
      </w:pPr>
    </w:p>
    <w:p w:rsidR="00C86413" w:rsidRPr="008178A9" w:rsidRDefault="00C86413" w:rsidP="00023890">
      <w:pPr>
        <w:tabs>
          <w:tab w:val="clear" w:pos="567"/>
        </w:tabs>
        <w:overflowPunct/>
        <w:autoSpaceDE/>
        <w:autoSpaceDN/>
        <w:adjustRightInd/>
        <w:jc w:val="left"/>
        <w:textAlignment w:val="auto"/>
        <w:rPr>
          <w:b/>
          <w:color w:val="FF0000"/>
          <w:sz w:val="22"/>
        </w:rPr>
      </w:pPr>
    </w:p>
    <w:sectPr w:rsidR="00C86413" w:rsidRPr="008178A9" w:rsidSect="00023890">
      <w:footerReference w:type="default" r:id="rId39"/>
      <w:footerReference w:type="first" r:id="rId40"/>
      <w:pgSz w:w="11907" w:h="16840" w:code="9"/>
      <w:pgMar w:top="1531" w:right="851" w:bottom="993" w:left="1531" w:header="510" w:footer="284"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F1F" w:rsidRDefault="007F1F1F">
      <w:r>
        <w:separator/>
      </w:r>
    </w:p>
  </w:endnote>
  <w:endnote w:type="continuationSeparator" w:id="0">
    <w:p w:rsidR="007F1F1F" w:rsidRDefault="007F1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Gothic"/>
    <w:charset w:val="80"/>
    <w:family w:val="auto"/>
    <w:pitch w:val="variable"/>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1F" w:rsidRPr="00EE43EF" w:rsidRDefault="007F1F1F" w:rsidP="008B4F92">
    <w:pPr>
      <w:pStyle w:val="Fuzeile"/>
      <w:pBdr>
        <w:top w:val="single" w:sz="6" w:space="6" w:color="auto"/>
      </w:pBdr>
      <w:tabs>
        <w:tab w:val="clear" w:pos="4819"/>
        <w:tab w:val="clear" w:pos="9071"/>
        <w:tab w:val="right" w:pos="9356"/>
      </w:tabs>
      <w:jc w:val="left"/>
      <w:rPr>
        <w:sz w:val="12"/>
        <w:szCs w:val="12"/>
        <w:lang w:val="en-US"/>
      </w:rPr>
    </w:pPr>
    <w:proofErr w:type="spellStart"/>
    <w:r w:rsidRPr="00EE43EF">
      <w:rPr>
        <w:sz w:val="18"/>
        <w:lang w:val="en-US"/>
      </w:rPr>
      <w:t>Muttenz</w:t>
    </w:r>
    <w:proofErr w:type="spellEnd"/>
    <w:r w:rsidRPr="00EE43EF">
      <w:rPr>
        <w:sz w:val="18"/>
        <w:lang w:val="en-US"/>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9333C3">
      <w:rPr>
        <w:noProof/>
        <w:sz w:val="18"/>
        <w:lang w:val="de-DE"/>
      </w:rPr>
      <w:t>25. Januar 2018</w:t>
    </w:r>
    <w:r>
      <w:rPr>
        <w:sz w:val="18"/>
        <w:lang w:val="de-DE"/>
      </w:rPr>
      <w:fldChar w:fldCharType="end"/>
    </w:r>
    <w:r w:rsidRPr="00EE43EF">
      <w:rPr>
        <w:sz w:val="18"/>
        <w:lang w:val="en-US"/>
      </w:rPr>
      <w:t xml:space="preserve"> SR/cd</w:t>
    </w:r>
    <w:r w:rsidRPr="00EE43EF">
      <w:rPr>
        <w:sz w:val="18"/>
        <w:lang w:val="en-US"/>
      </w:rPr>
      <w:tab/>
    </w:r>
    <w:r w:rsidRPr="008B4F92">
      <w:rPr>
        <w:sz w:val="10"/>
        <w:szCs w:val="12"/>
      </w:rPr>
      <w:fldChar w:fldCharType="begin"/>
    </w:r>
    <w:r w:rsidRPr="00EE43EF">
      <w:rPr>
        <w:sz w:val="10"/>
        <w:szCs w:val="12"/>
        <w:lang w:val="en-US"/>
      </w:rPr>
      <w:instrText xml:space="preserve"> FILENAME \p\* LOWER \* MERGEFORMAT </w:instrText>
    </w:r>
    <w:r w:rsidRPr="008B4F92">
      <w:rPr>
        <w:sz w:val="10"/>
        <w:szCs w:val="12"/>
      </w:rPr>
      <w:fldChar w:fldCharType="separate"/>
    </w:r>
    <w:ins w:id="0" w:author="Schädler Beat" w:date="2018-01-25T10:28:00Z">
      <w:r w:rsidR="009333C3">
        <w:rPr>
          <w:noProof/>
          <w:sz w:val="10"/>
          <w:szCs w:val="12"/>
          <w:lang w:val="en-US"/>
        </w:rPr>
        <w:t>k:\9000\9246_fch_ep_sissach-eptingen\p100_projektschluessel\p120_internes_kostenmanagement\nachtragsofferten\no 9\2017 06 14 - no-9 - v1.1.docx</w:t>
      </w:r>
    </w:ins>
    <w:del w:id="1" w:author="Schädler Beat" w:date="2018-01-25T10:28:00Z">
      <w:r w:rsidR="00351F09" w:rsidDel="009333C3">
        <w:rPr>
          <w:noProof/>
          <w:sz w:val="10"/>
          <w:szCs w:val="12"/>
          <w:lang w:val="en-US"/>
        </w:rPr>
        <w:delText>c:\users\schaedler\appdata\local\microsoft\windows\temporary internet files\content.outlook\b0ejsjfj\2017 06 14 - no-9 - v1.1.docx</w:delText>
      </w:r>
    </w:del>
    <w:r w:rsidRPr="008B4F92">
      <w:rPr>
        <w:sz w:val="10"/>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1F" w:rsidRDefault="007F1F1F" w:rsidP="00645BB6">
    <w:pPr>
      <w:pStyle w:val="Kopfzeile"/>
      <w:tabs>
        <w:tab w:val="center" w:pos="4678"/>
      </w:tabs>
      <w:jc w:val="left"/>
      <w:rPr>
        <w:b/>
        <w:vertAlign w:val="superscript"/>
      </w:rPr>
    </w:pPr>
    <w:r w:rsidRPr="00F31B3F">
      <w:rPr>
        <w:b/>
      </w:rPr>
      <w:t>INGE EP</w:t>
    </w:r>
    <w:r>
      <w:rPr>
        <w:b/>
      </w:rPr>
      <w:t>SI</w:t>
    </w:r>
  </w:p>
  <w:p w:rsidR="007F1F1F" w:rsidRPr="00645BB6" w:rsidRDefault="007F1F1F" w:rsidP="00645BB6">
    <w:pPr>
      <w:pStyle w:val="Kopfzeile"/>
      <w:tabs>
        <w:tab w:val="center" w:pos="4678"/>
      </w:tabs>
      <w:jc w:val="left"/>
      <w:rPr>
        <w:sz w:val="16"/>
        <w:szCs w:val="16"/>
      </w:rPr>
    </w:pPr>
    <w:r w:rsidRPr="00645BB6">
      <w:rPr>
        <w:sz w:val="16"/>
        <w:szCs w:val="16"/>
      </w:rPr>
      <w:t>c</w:t>
    </w:r>
    <w:r>
      <w:rPr>
        <w:sz w:val="16"/>
        <w:szCs w:val="16"/>
      </w:rPr>
      <w:t xml:space="preserve">/o JAUSLIN STEBLER </w:t>
    </w:r>
    <w:r w:rsidRPr="00645BB6">
      <w:rPr>
        <w:sz w:val="16"/>
        <w:szCs w:val="16"/>
      </w:rPr>
      <w:t>AG</w:t>
    </w:r>
  </w:p>
  <w:p w:rsidR="007F1F1F" w:rsidRDefault="007F1F1F"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7F1F1F" w:rsidRPr="00645BB6" w:rsidRDefault="007F1F1F" w:rsidP="00645BB6">
    <w:pPr>
      <w:pStyle w:val="Kopfzeile"/>
      <w:tabs>
        <w:tab w:val="center" w:pos="4678"/>
      </w:tabs>
      <w:jc w:val="left"/>
      <w:rPr>
        <w:sz w:val="16"/>
        <w:szCs w:val="16"/>
      </w:rPr>
    </w:pPr>
    <w:r>
      <w:rPr>
        <w:sz w:val="16"/>
        <w:szCs w:val="16"/>
      </w:rPr>
      <w:t>Tel. 061 467 67 67 / E-Mail: info@jauslinstebler.ch</w:t>
    </w:r>
  </w:p>
  <w:p w:rsidR="007F1F1F" w:rsidRDefault="007F1F1F">
    <w:pPr>
      <w:pStyle w:val="Fuzeile"/>
      <w:rPr>
        <w:rFonts w:cs="Arial"/>
        <w:sz w:val="2"/>
        <w:lang w:val="de-DE"/>
      </w:rPr>
    </w:pPr>
  </w:p>
  <w:p w:rsidR="007F1F1F" w:rsidRDefault="007F1F1F">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1F" w:rsidRPr="00813734" w:rsidRDefault="007F1F1F" w:rsidP="007D3E2C">
    <w:pPr>
      <w:pStyle w:val="Fuzeile"/>
      <w:pBdr>
        <w:top w:val="single" w:sz="6" w:space="6" w:color="auto"/>
      </w:pBdr>
      <w:tabs>
        <w:tab w:val="clear" w:pos="4819"/>
        <w:tab w:val="clear" w:pos="9071"/>
        <w:tab w:val="right" w:pos="9498"/>
        <w:tab w:val="right" w:pos="21263"/>
      </w:tabs>
      <w:rPr>
        <w:sz w:val="18"/>
        <w:lang w:val="en-US"/>
      </w:rPr>
    </w:pPr>
    <w:proofErr w:type="spellStart"/>
    <w:r w:rsidRPr="00EE43EF">
      <w:rPr>
        <w:sz w:val="18"/>
        <w:lang w:val="en-US"/>
      </w:rPr>
      <w:t>Muttenz</w:t>
    </w:r>
    <w:proofErr w:type="spellEnd"/>
    <w:r w:rsidRPr="00EE43EF">
      <w:rPr>
        <w:sz w:val="18"/>
        <w:lang w:val="en-US"/>
      </w:rPr>
      <w:t>, SR</w:t>
    </w:r>
    <w:r>
      <w:rPr>
        <w:sz w:val="18"/>
        <w:lang w:val="en-US"/>
      </w:rPr>
      <w:t>, ShD</w:t>
    </w:r>
    <w:proofErr w:type="gramStart"/>
    <w:r w:rsidRPr="00EE43EF">
      <w:rPr>
        <w:sz w:val="18"/>
        <w:lang w:val="en-US"/>
      </w:rPr>
      <w:t>,</w:t>
    </w:r>
    <w:r>
      <w:rPr>
        <w:sz w:val="18"/>
        <w:lang w:val="en-US"/>
      </w:rPr>
      <w:t>19.01.2018</w:t>
    </w:r>
    <w:proofErr w:type="gramEnd"/>
    <w:r w:rsidRPr="00813734">
      <w:rPr>
        <w:sz w:val="18"/>
        <w:lang w:val="en-US"/>
      </w:rPr>
      <w:tab/>
    </w:r>
    <w:r w:rsidRPr="002957AB">
      <w:rPr>
        <w:sz w:val="18"/>
        <w:lang w:val="en-US"/>
      </w:rPr>
      <w:t>p:\701323\02_vkjs</w:t>
    </w:r>
    <w:r>
      <w:rPr>
        <w:sz w:val="18"/>
        <w:lang w:val="en-US"/>
      </w:rPr>
      <w:t>\no\no-9\2017 06 14- no-9 – v1.1</w:t>
    </w:r>
    <w:r w:rsidRPr="002957AB">
      <w:rPr>
        <w:sz w:val="18"/>
        <w:lang w:val="en-US"/>
      </w:rPr>
      <w:t>.docx</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1F" w:rsidRPr="00813734" w:rsidRDefault="007F1F1F" w:rsidP="001E1A42">
    <w:pPr>
      <w:pStyle w:val="Fuzeile"/>
      <w:pBdr>
        <w:top w:val="single" w:sz="6" w:space="6" w:color="auto"/>
      </w:pBdr>
      <w:tabs>
        <w:tab w:val="clear" w:pos="4819"/>
        <w:tab w:val="clear" w:pos="9071"/>
        <w:tab w:val="right" w:pos="9498"/>
        <w:tab w:val="right" w:pos="21263"/>
      </w:tabs>
      <w:rPr>
        <w:sz w:val="18"/>
        <w:lang w:val="en-US"/>
      </w:rPr>
    </w:pPr>
    <w:proofErr w:type="spellStart"/>
    <w:r w:rsidRPr="00EE43EF">
      <w:rPr>
        <w:sz w:val="18"/>
        <w:lang w:val="en-US"/>
      </w:rPr>
      <w:t>Muttenz</w:t>
    </w:r>
    <w:proofErr w:type="spellEnd"/>
    <w:r w:rsidRPr="00EE43EF">
      <w:rPr>
        <w:sz w:val="18"/>
        <w:lang w:val="en-US"/>
      </w:rPr>
      <w:t>, SR</w:t>
    </w:r>
    <w:r>
      <w:rPr>
        <w:sz w:val="18"/>
        <w:lang w:val="en-US"/>
      </w:rPr>
      <w:t xml:space="preserve">, </w:t>
    </w:r>
    <w:proofErr w:type="spellStart"/>
    <w:r>
      <w:rPr>
        <w:sz w:val="18"/>
        <w:lang w:val="en-US"/>
      </w:rPr>
      <w:t>ShD</w:t>
    </w:r>
    <w:proofErr w:type="spellEnd"/>
    <w:r w:rsidRPr="00EE43EF">
      <w:rPr>
        <w:sz w:val="18"/>
        <w:lang w:val="en-US"/>
      </w:rPr>
      <w:t xml:space="preserve">, </w:t>
    </w:r>
    <w:r>
      <w:rPr>
        <w:sz w:val="18"/>
        <w:lang w:val="en-US"/>
      </w:rPr>
      <w:t>19.01.2018</w:t>
    </w:r>
    <w:r>
      <w:rPr>
        <w:sz w:val="18"/>
        <w:lang w:val="en-US"/>
      </w:rPr>
      <w:tab/>
    </w:r>
    <w:r w:rsidRPr="002957AB">
      <w:rPr>
        <w:sz w:val="18"/>
        <w:lang w:val="en-US"/>
      </w:rPr>
      <w:t>p:\701323\02_vkjs</w:t>
    </w:r>
    <w:r>
      <w:rPr>
        <w:sz w:val="18"/>
        <w:lang w:val="en-US"/>
      </w:rPr>
      <w:t>\no\no-9\2017 06 14- no-9 – v1.1</w:t>
    </w:r>
    <w:r w:rsidRPr="002957AB">
      <w:rPr>
        <w:sz w:val="18"/>
        <w:lang w:val="en-US"/>
      </w:rPr>
      <w:t>.docx</w:t>
    </w:r>
  </w:p>
  <w:p w:rsidR="007F1F1F" w:rsidRPr="00EE43EF" w:rsidRDefault="007F1F1F">
    <w:pPr>
      <w:pStyle w:val="Fuzeile"/>
      <w:rPr>
        <w:rFonts w:cs="Arial"/>
        <w:sz w:val="2"/>
        <w:lang w:val="en-US"/>
      </w:rPr>
    </w:pPr>
  </w:p>
  <w:p w:rsidR="007F1F1F" w:rsidRPr="00EE43EF" w:rsidRDefault="007F1F1F">
    <w:pPr>
      <w:pStyle w:val="Fuzeile"/>
      <w:rPr>
        <w:sz w:val="2"/>
        <w:szCs w:val="2"/>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1F" w:rsidRPr="00813734" w:rsidRDefault="007F1F1F" w:rsidP="007D3E2C">
    <w:pPr>
      <w:pStyle w:val="Fuzeile"/>
      <w:pBdr>
        <w:top w:val="single" w:sz="6" w:space="6" w:color="auto"/>
      </w:pBdr>
      <w:tabs>
        <w:tab w:val="clear" w:pos="4819"/>
        <w:tab w:val="clear" w:pos="9071"/>
        <w:tab w:val="right" w:pos="9498"/>
        <w:tab w:val="right" w:pos="21263"/>
      </w:tabs>
      <w:rPr>
        <w:sz w:val="18"/>
        <w:lang w:val="en-US"/>
      </w:rPr>
    </w:pPr>
    <w:proofErr w:type="spellStart"/>
    <w:r w:rsidRPr="00EE43EF">
      <w:rPr>
        <w:sz w:val="18"/>
        <w:lang w:val="en-US"/>
      </w:rPr>
      <w:t>Muttenz</w:t>
    </w:r>
    <w:proofErr w:type="spellEnd"/>
    <w:r w:rsidRPr="00EE43EF">
      <w:rPr>
        <w:sz w:val="18"/>
        <w:lang w:val="en-US"/>
      </w:rPr>
      <w:t>, SR</w:t>
    </w:r>
    <w:r>
      <w:rPr>
        <w:sz w:val="18"/>
        <w:lang w:val="en-US"/>
      </w:rPr>
      <w:t xml:space="preserve">, </w:t>
    </w:r>
    <w:proofErr w:type="spellStart"/>
    <w:r>
      <w:rPr>
        <w:sz w:val="18"/>
        <w:lang w:val="en-US"/>
      </w:rPr>
      <w:t>ShD</w:t>
    </w:r>
    <w:proofErr w:type="spellEnd"/>
    <w:r w:rsidRPr="00EE43EF">
      <w:rPr>
        <w:sz w:val="18"/>
        <w:lang w:val="en-US"/>
      </w:rPr>
      <w:t xml:space="preserve">, </w:t>
    </w:r>
    <w:r>
      <w:rPr>
        <w:sz w:val="18"/>
        <w:lang w:val="en-US"/>
      </w:rPr>
      <w:t>19.01.2018</w:t>
    </w:r>
    <w:r w:rsidRPr="00813734">
      <w:rPr>
        <w:sz w:val="18"/>
        <w:lang w:val="en-US"/>
      </w:rPr>
      <w:tab/>
    </w:r>
    <w:r>
      <w:rPr>
        <w:sz w:val="18"/>
        <w:lang w:val="en-US"/>
      </w:rPr>
      <w:tab/>
    </w:r>
    <w:r w:rsidRPr="002957AB">
      <w:rPr>
        <w:sz w:val="18"/>
        <w:lang w:val="en-US"/>
      </w:rPr>
      <w:t>p:\701323\02_vkjs</w:t>
    </w:r>
    <w:r>
      <w:rPr>
        <w:sz w:val="18"/>
        <w:lang w:val="en-US"/>
      </w:rPr>
      <w:t>\no\no-9\2017 06 14- no-9 – v1.1</w:t>
    </w:r>
    <w:r w:rsidRPr="002957AB">
      <w:rPr>
        <w:sz w:val="18"/>
        <w:lang w:val="en-US"/>
      </w:rPr>
      <w:t>.docx</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1F" w:rsidRPr="00813734" w:rsidRDefault="007F1F1F" w:rsidP="00450A7D">
    <w:pPr>
      <w:pStyle w:val="Fuzeile"/>
      <w:pBdr>
        <w:top w:val="single" w:sz="6" w:space="6" w:color="auto"/>
      </w:pBdr>
      <w:tabs>
        <w:tab w:val="clear" w:pos="4819"/>
        <w:tab w:val="clear" w:pos="9071"/>
        <w:tab w:val="right" w:pos="9498"/>
        <w:tab w:val="right" w:pos="21263"/>
      </w:tabs>
      <w:rPr>
        <w:sz w:val="18"/>
        <w:lang w:val="en-US"/>
      </w:rPr>
    </w:pPr>
    <w:proofErr w:type="spellStart"/>
    <w:r w:rsidRPr="00EE43EF">
      <w:rPr>
        <w:sz w:val="18"/>
        <w:lang w:val="en-US"/>
      </w:rPr>
      <w:t>Muttenz</w:t>
    </w:r>
    <w:proofErr w:type="spellEnd"/>
    <w:r w:rsidRPr="00EE43EF">
      <w:rPr>
        <w:sz w:val="18"/>
        <w:lang w:val="en-US"/>
      </w:rPr>
      <w:t>, SR</w:t>
    </w:r>
    <w:r>
      <w:rPr>
        <w:sz w:val="18"/>
        <w:lang w:val="en-US"/>
      </w:rPr>
      <w:t xml:space="preserve">, </w:t>
    </w:r>
    <w:proofErr w:type="spellStart"/>
    <w:r>
      <w:rPr>
        <w:sz w:val="18"/>
        <w:lang w:val="en-US"/>
      </w:rPr>
      <w:t>ShD</w:t>
    </w:r>
    <w:proofErr w:type="spellEnd"/>
    <w:r w:rsidRPr="00EE43EF">
      <w:rPr>
        <w:sz w:val="18"/>
        <w:lang w:val="en-US"/>
      </w:rPr>
      <w:t xml:space="preserve">, </w:t>
    </w:r>
    <w:r>
      <w:rPr>
        <w:sz w:val="18"/>
        <w:lang w:val="en-US"/>
      </w:rPr>
      <w:t>19.01.2018</w:t>
    </w:r>
    <w:r w:rsidRPr="00813734">
      <w:rPr>
        <w:sz w:val="18"/>
        <w:lang w:val="en-US"/>
      </w:rPr>
      <w:tab/>
    </w:r>
    <w:r>
      <w:rPr>
        <w:sz w:val="18"/>
        <w:lang w:val="en-US"/>
      </w:rPr>
      <w:tab/>
    </w:r>
    <w:r w:rsidRPr="002957AB">
      <w:rPr>
        <w:sz w:val="18"/>
        <w:lang w:val="en-US"/>
      </w:rPr>
      <w:t>p:\701323\02_vkjs</w:t>
    </w:r>
    <w:r>
      <w:rPr>
        <w:sz w:val="18"/>
        <w:lang w:val="en-US"/>
      </w:rPr>
      <w:t>\no\no-9\2017 06 14- no-9 – v1.1</w:t>
    </w:r>
    <w:r w:rsidRPr="002957AB">
      <w:rPr>
        <w:sz w:val="18"/>
        <w:lang w:val="en-US"/>
      </w:rPr>
      <w:t>.docx</w:t>
    </w:r>
  </w:p>
  <w:p w:rsidR="007F1F1F" w:rsidRPr="00EE43EF" w:rsidRDefault="007F1F1F">
    <w:pPr>
      <w:pStyle w:val="Fuzeile"/>
      <w:rPr>
        <w:rFonts w:cs="Arial"/>
        <w:sz w:val="2"/>
        <w:lang w:val="en-US"/>
      </w:rPr>
    </w:pPr>
  </w:p>
  <w:p w:rsidR="007F1F1F" w:rsidRPr="00EE43EF" w:rsidRDefault="007F1F1F">
    <w:pPr>
      <w:pStyle w:val="Fuzeile"/>
      <w:rPr>
        <w:sz w:val="2"/>
        <w:szCs w:val="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F1F" w:rsidRDefault="007F1F1F">
      <w:r>
        <w:separator/>
      </w:r>
    </w:p>
  </w:footnote>
  <w:footnote w:type="continuationSeparator" w:id="0">
    <w:p w:rsidR="007F1F1F" w:rsidRDefault="007F1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1F" w:rsidRDefault="007F1F1F">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9333C3">
      <w:rPr>
        <w:rStyle w:val="Seitenzahl"/>
        <w:noProof/>
        <w:sz w:val="16"/>
      </w:rPr>
      <w:t>10</w:t>
    </w:r>
    <w:r>
      <w:rPr>
        <w:rStyle w:val="Seitenzahl"/>
        <w:sz w:val="16"/>
      </w:rPr>
      <w:fldChar w:fldCharType="end"/>
    </w:r>
  </w:p>
  <w:p w:rsidR="007F1F1F" w:rsidRDefault="007F1F1F" w:rsidP="00717EFC">
    <w:pPr>
      <w:pStyle w:val="Kopfzeile"/>
      <w:tabs>
        <w:tab w:val="center" w:pos="4678"/>
      </w:tabs>
      <w:jc w:val="left"/>
      <w:rPr>
        <w:b/>
        <w:vertAlign w:val="superscript"/>
      </w:rPr>
    </w:pPr>
    <w:r w:rsidRPr="00F31B3F">
      <w:rPr>
        <w:b/>
      </w:rPr>
      <w:t>INGE EP</w:t>
    </w:r>
    <w:r>
      <w:rPr>
        <w:b/>
      </w:rPr>
      <w:t>SI</w:t>
    </w:r>
  </w:p>
  <w:p w:rsidR="007F1F1F" w:rsidRPr="00645BB6" w:rsidRDefault="007F1F1F" w:rsidP="00717EFC">
    <w:pPr>
      <w:pStyle w:val="Kopfzeile"/>
      <w:tabs>
        <w:tab w:val="center" w:pos="4678"/>
      </w:tabs>
      <w:jc w:val="left"/>
      <w:rPr>
        <w:sz w:val="16"/>
        <w:szCs w:val="16"/>
      </w:rPr>
    </w:pPr>
    <w:r>
      <w:rPr>
        <w:sz w:val="16"/>
        <w:szCs w:val="16"/>
      </w:rPr>
      <w:t xml:space="preserve">c/o </w:t>
    </w:r>
    <w:proofErr w:type="spellStart"/>
    <w:r>
      <w:rPr>
        <w:sz w:val="16"/>
        <w:szCs w:val="16"/>
      </w:rPr>
      <w:t>Jauslin</w:t>
    </w:r>
    <w:proofErr w:type="spellEnd"/>
    <w:r>
      <w:rPr>
        <w:sz w:val="16"/>
        <w:szCs w:val="16"/>
      </w:rPr>
      <w:t xml:space="preserve"> Stebler</w:t>
    </w:r>
    <w:r w:rsidRPr="00645BB6">
      <w:rPr>
        <w:sz w:val="16"/>
        <w:szCs w:val="16"/>
      </w:rPr>
      <w:t xml:space="preserve"> AG</w:t>
    </w:r>
  </w:p>
  <w:p w:rsidR="007F1F1F" w:rsidRDefault="007F1F1F">
    <w:pPr>
      <w:pStyle w:val="Kopfzeile"/>
      <w:pBdr>
        <w:bottom w:val="single" w:sz="6" w:space="6" w:color="auto"/>
      </w:pBdr>
      <w:rPr>
        <w:sz w:val="16"/>
      </w:rPr>
    </w:pPr>
    <w:r>
      <w:rPr>
        <w:sz w:val="16"/>
      </w:rPr>
      <w:t>Verfasser: St. Roth (JSAG)</w:t>
    </w:r>
  </w:p>
  <w:p w:rsidR="007F1F1F" w:rsidRDefault="007F1F1F">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1F" w:rsidRDefault="007F1F1F" w:rsidP="00A36DF2">
    <w:pPr>
      <w:pStyle w:val="Kopfzeile"/>
      <w:tabs>
        <w:tab w:val="left" w:pos="4157"/>
        <w:tab w:val="center" w:pos="4678"/>
        <w:tab w:val="center" w:pos="4763"/>
      </w:tabs>
      <w:spacing w:after="240"/>
      <w:jc w:val="left"/>
      <w:rPr>
        <w:b/>
        <w:vertAlign w:val="superscript"/>
      </w:rPr>
    </w:pPr>
    <w:r>
      <w:rPr>
        <w:b/>
        <w:noProof/>
        <w:vertAlign w:val="superscript"/>
        <w:lang w:eastAsia="de-CH"/>
      </w:rPr>
      <w:drawing>
        <wp:inline distT="0" distB="0" distL="0" distR="0" wp14:anchorId="665731B6" wp14:editId="3A1B0DB3">
          <wp:extent cx="5940564" cy="719329"/>
          <wp:effectExtent l="0" t="0" r="317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E Logo EPSI Seite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0564" cy="719329"/>
                  </a:xfrm>
                  <a:prstGeom prst="rect">
                    <a:avLst/>
                  </a:prstGeom>
                </pic:spPr>
              </pic:pic>
            </a:graphicData>
          </a:graphic>
        </wp:inline>
      </w:drawing>
    </w:r>
  </w:p>
  <w:p w:rsidR="007F1F1F" w:rsidRPr="00544441" w:rsidRDefault="007F1F1F" w:rsidP="00E91A22">
    <w:pPr>
      <w:pStyle w:val="Kopfzeile"/>
      <w:pBdr>
        <w:bottom w:val="single" w:sz="4" w:space="1" w:color="auto"/>
      </w:pBdr>
      <w:rPr>
        <w:sz w:val="6"/>
        <w:szCs w:val="6"/>
      </w:rPr>
    </w:pPr>
  </w:p>
  <w:p w:rsidR="007F1F1F" w:rsidRDefault="007F1F1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1F" w:rsidRDefault="007F1F1F">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9333C3">
      <w:rPr>
        <w:rStyle w:val="Seitenzahl"/>
        <w:noProof/>
        <w:sz w:val="16"/>
      </w:rPr>
      <w:t>10</w:t>
    </w:r>
    <w:r>
      <w:rPr>
        <w:rStyle w:val="Seitenzahl"/>
        <w:sz w:val="16"/>
      </w:rPr>
      <w:fldChar w:fldCharType="end"/>
    </w:r>
  </w:p>
  <w:p w:rsidR="007F1F1F" w:rsidRDefault="007F1F1F" w:rsidP="00717EFC">
    <w:pPr>
      <w:pStyle w:val="Kopfzeile"/>
      <w:tabs>
        <w:tab w:val="center" w:pos="4678"/>
      </w:tabs>
      <w:jc w:val="left"/>
      <w:rPr>
        <w:b/>
        <w:vertAlign w:val="superscript"/>
      </w:rPr>
    </w:pPr>
    <w:r w:rsidRPr="00F31B3F">
      <w:rPr>
        <w:b/>
      </w:rPr>
      <w:t>INGE EP</w:t>
    </w:r>
    <w:r>
      <w:rPr>
        <w:b/>
      </w:rPr>
      <w:t>SI</w:t>
    </w:r>
  </w:p>
  <w:p w:rsidR="007F1F1F" w:rsidRPr="00645BB6" w:rsidRDefault="007F1F1F" w:rsidP="00717EFC">
    <w:pPr>
      <w:pStyle w:val="Kopfzeile"/>
      <w:tabs>
        <w:tab w:val="center" w:pos="4678"/>
      </w:tabs>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rsidR="007F1F1F" w:rsidRDefault="007F1F1F">
    <w:pPr>
      <w:pStyle w:val="Kopfzeile"/>
      <w:pBdr>
        <w:bottom w:val="single" w:sz="6" w:space="6" w:color="auto"/>
      </w:pBdr>
      <w:rPr>
        <w:sz w:val="16"/>
      </w:rPr>
    </w:pPr>
    <w:r>
      <w:rPr>
        <w:sz w:val="16"/>
      </w:rPr>
      <w:t>Verfasser: St. Roth (JS) und  B. Schädler (</w:t>
    </w:r>
    <w:proofErr w:type="spellStart"/>
    <w:r>
      <w:rPr>
        <w:sz w:val="16"/>
      </w:rPr>
      <w:t>AeBo</w:t>
    </w:r>
    <w:proofErr w:type="spellEnd"/>
    <w:r>
      <w:rPr>
        <w:sz w:val="16"/>
      </w:rPr>
      <w:t>)</w:t>
    </w:r>
  </w:p>
  <w:p w:rsidR="007F1F1F" w:rsidRDefault="007F1F1F">
    <w:pPr>
      <w:pStyle w:val="Kopfzeile"/>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F1F" w:rsidRDefault="007F1F1F" w:rsidP="004A6C41">
    <w:pPr>
      <w:pStyle w:val="Kopfzeile"/>
      <w:tabs>
        <w:tab w:val="center" w:pos="4678"/>
      </w:tabs>
      <w:ind w:right="-398"/>
      <w:jc w:val="left"/>
      <w:rPr>
        <w:b/>
        <w:vertAlign w:val="superscript"/>
      </w:rPr>
    </w:pPr>
    <w:r w:rsidRPr="00F31B3F">
      <w:rPr>
        <w:b/>
      </w:rPr>
      <w:t>INGE EP</w:t>
    </w:r>
    <w:r>
      <w:rPr>
        <w:b/>
      </w:rPr>
      <w:t>SI</w:t>
    </w:r>
    <w:r>
      <w:rPr>
        <w:b/>
      </w:rPr>
      <w:tab/>
    </w:r>
    <w:r>
      <w:rPr>
        <w:b/>
      </w:rPr>
      <w:tab/>
    </w:r>
    <w:r>
      <w:rPr>
        <w:b/>
      </w:rPr>
      <w:tab/>
    </w:r>
  </w:p>
  <w:p w:rsidR="007F1F1F" w:rsidRPr="00645BB6" w:rsidRDefault="007F1F1F" w:rsidP="00C20E4A">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Stebler Ingenieure AG</w:t>
    </w:r>
  </w:p>
  <w:p w:rsidR="007F1F1F" w:rsidRDefault="007F1F1F" w:rsidP="004A6C41">
    <w:pPr>
      <w:pStyle w:val="Kopfzeile"/>
      <w:pBdr>
        <w:bottom w:val="single" w:sz="6" w:space="6" w:color="auto"/>
      </w:pBdr>
      <w:ind w:right="-256"/>
      <w:rPr>
        <w:sz w:val="16"/>
      </w:rPr>
    </w:pPr>
    <w:r>
      <w:rPr>
        <w:sz w:val="16"/>
      </w:rPr>
      <w:t>Verfasser: St. Roth (JSAG) und  B. Schädler (</w:t>
    </w:r>
    <w:proofErr w:type="spellStart"/>
    <w:r>
      <w:rPr>
        <w:sz w:val="16"/>
      </w:rPr>
      <w:t>AeBo</w:t>
    </w:r>
    <w:proofErr w:type="spellEnd"/>
    <w:r>
      <w:rPr>
        <w:sz w:val="16"/>
      </w:rPr>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Beilage 1</w:t>
    </w:r>
  </w:p>
  <w:p w:rsidR="007F1F1F" w:rsidRDefault="007F1F1F" w:rsidP="00C20E4A">
    <w:pPr>
      <w:pStyle w:val="Kopfzeile"/>
      <w:rPr>
        <w:sz w:val="16"/>
      </w:rPr>
    </w:pPr>
  </w:p>
  <w:p w:rsidR="007F1F1F" w:rsidRPr="00C20E4A" w:rsidRDefault="007F1F1F" w:rsidP="00C20E4A">
    <w:pPr>
      <w:pStyle w:val="Kopfzeil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0F1E2160"/>
    <w:multiLevelType w:val="hybridMultilevel"/>
    <w:tmpl w:val="1CAAFCDA"/>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409E2D4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672127B3"/>
    <w:multiLevelType w:val="hybridMultilevel"/>
    <w:tmpl w:val="F3521E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E62471B"/>
    <w:multiLevelType w:val="hybridMultilevel"/>
    <w:tmpl w:val="39AC028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 w:numId="7">
    <w:abstractNumId w:val="7"/>
  </w:num>
  <w:num w:numId="8">
    <w:abstractNumId w:val="6"/>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revisionView w:markup="0"/>
  <w:trackRevisions/>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7168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0748"/>
    <w:rsid w:val="00001F94"/>
    <w:rsid w:val="000046E1"/>
    <w:rsid w:val="00005098"/>
    <w:rsid w:val="00007D2D"/>
    <w:rsid w:val="0001398F"/>
    <w:rsid w:val="00014B0E"/>
    <w:rsid w:val="000231C5"/>
    <w:rsid w:val="000232B0"/>
    <w:rsid w:val="00023890"/>
    <w:rsid w:val="00030F5F"/>
    <w:rsid w:val="000317E5"/>
    <w:rsid w:val="00036992"/>
    <w:rsid w:val="00036E2F"/>
    <w:rsid w:val="00041214"/>
    <w:rsid w:val="00042D28"/>
    <w:rsid w:val="000437E2"/>
    <w:rsid w:val="00045E4F"/>
    <w:rsid w:val="000465F3"/>
    <w:rsid w:val="000467AB"/>
    <w:rsid w:val="000537D0"/>
    <w:rsid w:val="000543BD"/>
    <w:rsid w:val="00056714"/>
    <w:rsid w:val="00062317"/>
    <w:rsid w:val="000628C0"/>
    <w:rsid w:val="00064DC6"/>
    <w:rsid w:val="00067848"/>
    <w:rsid w:val="00071D6A"/>
    <w:rsid w:val="00071F8A"/>
    <w:rsid w:val="00074156"/>
    <w:rsid w:val="00076907"/>
    <w:rsid w:val="00083D69"/>
    <w:rsid w:val="0008500F"/>
    <w:rsid w:val="00085A42"/>
    <w:rsid w:val="0008661C"/>
    <w:rsid w:val="000959C7"/>
    <w:rsid w:val="000A3997"/>
    <w:rsid w:val="000A520C"/>
    <w:rsid w:val="000B30F5"/>
    <w:rsid w:val="000B4A9F"/>
    <w:rsid w:val="000B4AE6"/>
    <w:rsid w:val="000B7581"/>
    <w:rsid w:val="000C65C5"/>
    <w:rsid w:val="000D1FA6"/>
    <w:rsid w:val="000D44DF"/>
    <w:rsid w:val="000D51C2"/>
    <w:rsid w:val="000D7A3A"/>
    <w:rsid w:val="000E0315"/>
    <w:rsid w:val="000E1079"/>
    <w:rsid w:val="000E10DF"/>
    <w:rsid w:val="000E19EF"/>
    <w:rsid w:val="000E284F"/>
    <w:rsid w:val="000E5CC5"/>
    <w:rsid w:val="000F19E2"/>
    <w:rsid w:val="000F6E0F"/>
    <w:rsid w:val="000F7EEB"/>
    <w:rsid w:val="00102A3F"/>
    <w:rsid w:val="001052D6"/>
    <w:rsid w:val="00107A54"/>
    <w:rsid w:val="00111844"/>
    <w:rsid w:val="00111F0F"/>
    <w:rsid w:val="001143E1"/>
    <w:rsid w:val="00120E99"/>
    <w:rsid w:val="0012265B"/>
    <w:rsid w:val="001268A6"/>
    <w:rsid w:val="00132FCB"/>
    <w:rsid w:val="001354E1"/>
    <w:rsid w:val="0013653F"/>
    <w:rsid w:val="00136CCD"/>
    <w:rsid w:val="00141829"/>
    <w:rsid w:val="00142357"/>
    <w:rsid w:val="00151C63"/>
    <w:rsid w:val="00152FA2"/>
    <w:rsid w:val="001538D2"/>
    <w:rsid w:val="0015484A"/>
    <w:rsid w:val="0015572F"/>
    <w:rsid w:val="00156714"/>
    <w:rsid w:val="00160F33"/>
    <w:rsid w:val="001634B2"/>
    <w:rsid w:val="001734C0"/>
    <w:rsid w:val="00174D44"/>
    <w:rsid w:val="00175FFE"/>
    <w:rsid w:val="00180B02"/>
    <w:rsid w:val="0018178F"/>
    <w:rsid w:val="00181903"/>
    <w:rsid w:val="00183082"/>
    <w:rsid w:val="00184595"/>
    <w:rsid w:val="00186873"/>
    <w:rsid w:val="0018773E"/>
    <w:rsid w:val="001908FE"/>
    <w:rsid w:val="001939DA"/>
    <w:rsid w:val="00194D30"/>
    <w:rsid w:val="001972B8"/>
    <w:rsid w:val="001A201F"/>
    <w:rsid w:val="001A21CE"/>
    <w:rsid w:val="001A47BB"/>
    <w:rsid w:val="001A5F90"/>
    <w:rsid w:val="001A6D8F"/>
    <w:rsid w:val="001B34DE"/>
    <w:rsid w:val="001C26D0"/>
    <w:rsid w:val="001C58A7"/>
    <w:rsid w:val="001C5AC5"/>
    <w:rsid w:val="001D0D24"/>
    <w:rsid w:val="001D1701"/>
    <w:rsid w:val="001D232A"/>
    <w:rsid w:val="001D3B79"/>
    <w:rsid w:val="001D5A46"/>
    <w:rsid w:val="001E0C5A"/>
    <w:rsid w:val="001E11A4"/>
    <w:rsid w:val="001E1A42"/>
    <w:rsid w:val="001E2421"/>
    <w:rsid w:val="001E748C"/>
    <w:rsid w:val="001E79CC"/>
    <w:rsid w:val="001E7EE0"/>
    <w:rsid w:val="001F00AC"/>
    <w:rsid w:val="001F4142"/>
    <w:rsid w:val="00201B55"/>
    <w:rsid w:val="00202487"/>
    <w:rsid w:val="00203878"/>
    <w:rsid w:val="002050C1"/>
    <w:rsid w:val="002053CD"/>
    <w:rsid w:val="00206C1A"/>
    <w:rsid w:val="00207ED1"/>
    <w:rsid w:val="002211CE"/>
    <w:rsid w:val="002317D7"/>
    <w:rsid w:val="00234788"/>
    <w:rsid w:val="00236082"/>
    <w:rsid w:val="0023758F"/>
    <w:rsid w:val="00241EF7"/>
    <w:rsid w:val="0024424E"/>
    <w:rsid w:val="00244CDB"/>
    <w:rsid w:val="00250DCC"/>
    <w:rsid w:val="00251675"/>
    <w:rsid w:val="00254D77"/>
    <w:rsid w:val="00255217"/>
    <w:rsid w:val="0025684A"/>
    <w:rsid w:val="00257F0E"/>
    <w:rsid w:val="002613EA"/>
    <w:rsid w:val="002639D5"/>
    <w:rsid w:val="00265616"/>
    <w:rsid w:val="00266139"/>
    <w:rsid w:val="00273EAF"/>
    <w:rsid w:val="00274805"/>
    <w:rsid w:val="00275A84"/>
    <w:rsid w:val="00276AEE"/>
    <w:rsid w:val="002801F8"/>
    <w:rsid w:val="0028123C"/>
    <w:rsid w:val="00282DE3"/>
    <w:rsid w:val="00283ABF"/>
    <w:rsid w:val="002873C2"/>
    <w:rsid w:val="00291340"/>
    <w:rsid w:val="002929FD"/>
    <w:rsid w:val="00292C73"/>
    <w:rsid w:val="00292C7F"/>
    <w:rsid w:val="002950E6"/>
    <w:rsid w:val="002955CB"/>
    <w:rsid w:val="002957AB"/>
    <w:rsid w:val="00295E8A"/>
    <w:rsid w:val="002A1914"/>
    <w:rsid w:val="002A38EA"/>
    <w:rsid w:val="002A488B"/>
    <w:rsid w:val="002B272F"/>
    <w:rsid w:val="002C4754"/>
    <w:rsid w:val="002C6BCB"/>
    <w:rsid w:val="002C7A27"/>
    <w:rsid w:val="002C7A64"/>
    <w:rsid w:val="002D261E"/>
    <w:rsid w:val="002D3770"/>
    <w:rsid w:val="002D47F1"/>
    <w:rsid w:val="002D5522"/>
    <w:rsid w:val="002D5DD2"/>
    <w:rsid w:val="002D5F5A"/>
    <w:rsid w:val="002E244A"/>
    <w:rsid w:val="002F150A"/>
    <w:rsid w:val="002F2193"/>
    <w:rsid w:val="002F3A00"/>
    <w:rsid w:val="00301168"/>
    <w:rsid w:val="00302C64"/>
    <w:rsid w:val="00304CA8"/>
    <w:rsid w:val="00305AD7"/>
    <w:rsid w:val="00314ECD"/>
    <w:rsid w:val="00316A29"/>
    <w:rsid w:val="00316CE8"/>
    <w:rsid w:val="00320701"/>
    <w:rsid w:val="00326095"/>
    <w:rsid w:val="0032615C"/>
    <w:rsid w:val="00327E1E"/>
    <w:rsid w:val="00330E09"/>
    <w:rsid w:val="0033562A"/>
    <w:rsid w:val="00341502"/>
    <w:rsid w:val="00344083"/>
    <w:rsid w:val="0034591D"/>
    <w:rsid w:val="00346470"/>
    <w:rsid w:val="00347DB7"/>
    <w:rsid w:val="00351F09"/>
    <w:rsid w:val="003537A5"/>
    <w:rsid w:val="003553ED"/>
    <w:rsid w:val="0035576B"/>
    <w:rsid w:val="003559E1"/>
    <w:rsid w:val="00363A63"/>
    <w:rsid w:val="00364D4E"/>
    <w:rsid w:val="003653CE"/>
    <w:rsid w:val="003729B7"/>
    <w:rsid w:val="00375ED2"/>
    <w:rsid w:val="00377FA8"/>
    <w:rsid w:val="00382037"/>
    <w:rsid w:val="0038509C"/>
    <w:rsid w:val="0038655A"/>
    <w:rsid w:val="003865FB"/>
    <w:rsid w:val="00386FA5"/>
    <w:rsid w:val="003910EF"/>
    <w:rsid w:val="00392E9D"/>
    <w:rsid w:val="003A05F4"/>
    <w:rsid w:val="003A427C"/>
    <w:rsid w:val="003B1B9E"/>
    <w:rsid w:val="003B239B"/>
    <w:rsid w:val="003C1381"/>
    <w:rsid w:val="003D3299"/>
    <w:rsid w:val="003D34B9"/>
    <w:rsid w:val="003D3792"/>
    <w:rsid w:val="003D6D9A"/>
    <w:rsid w:val="003E2599"/>
    <w:rsid w:val="003E491E"/>
    <w:rsid w:val="003E54B8"/>
    <w:rsid w:val="003E68DD"/>
    <w:rsid w:val="003F2151"/>
    <w:rsid w:val="00400B95"/>
    <w:rsid w:val="00401464"/>
    <w:rsid w:val="00402189"/>
    <w:rsid w:val="00402286"/>
    <w:rsid w:val="00402D50"/>
    <w:rsid w:val="004030BA"/>
    <w:rsid w:val="0040401D"/>
    <w:rsid w:val="00410FBE"/>
    <w:rsid w:val="004300D7"/>
    <w:rsid w:val="004303F5"/>
    <w:rsid w:val="0043411A"/>
    <w:rsid w:val="00441FBD"/>
    <w:rsid w:val="004437AF"/>
    <w:rsid w:val="0044546D"/>
    <w:rsid w:val="00445DC1"/>
    <w:rsid w:val="00446138"/>
    <w:rsid w:val="00450A7D"/>
    <w:rsid w:val="00455B0A"/>
    <w:rsid w:val="00457D80"/>
    <w:rsid w:val="00460F7D"/>
    <w:rsid w:val="00461C0A"/>
    <w:rsid w:val="00464584"/>
    <w:rsid w:val="00465237"/>
    <w:rsid w:val="00466241"/>
    <w:rsid w:val="004749E5"/>
    <w:rsid w:val="00475B9B"/>
    <w:rsid w:val="00476009"/>
    <w:rsid w:val="004778E8"/>
    <w:rsid w:val="00482F70"/>
    <w:rsid w:val="00484F86"/>
    <w:rsid w:val="004863F9"/>
    <w:rsid w:val="004866B7"/>
    <w:rsid w:val="00494774"/>
    <w:rsid w:val="004A0190"/>
    <w:rsid w:val="004A2247"/>
    <w:rsid w:val="004A6C41"/>
    <w:rsid w:val="004A6F61"/>
    <w:rsid w:val="004B01C9"/>
    <w:rsid w:val="004B12F5"/>
    <w:rsid w:val="004B23F8"/>
    <w:rsid w:val="004B2668"/>
    <w:rsid w:val="004B6833"/>
    <w:rsid w:val="004B6A60"/>
    <w:rsid w:val="004B71AA"/>
    <w:rsid w:val="004B7DA2"/>
    <w:rsid w:val="004C0A19"/>
    <w:rsid w:val="004C0AF6"/>
    <w:rsid w:val="004C5085"/>
    <w:rsid w:val="004D21C2"/>
    <w:rsid w:val="004D2B69"/>
    <w:rsid w:val="004D44C7"/>
    <w:rsid w:val="004D7923"/>
    <w:rsid w:val="004E0F70"/>
    <w:rsid w:val="004E2706"/>
    <w:rsid w:val="004E4D5E"/>
    <w:rsid w:val="004E6C81"/>
    <w:rsid w:val="004E6EF4"/>
    <w:rsid w:val="004F25B1"/>
    <w:rsid w:val="00502C82"/>
    <w:rsid w:val="005059C5"/>
    <w:rsid w:val="005072E1"/>
    <w:rsid w:val="005110A7"/>
    <w:rsid w:val="00512BE1"/>
    <w:rsid w:val="0051450A"/>
    <w:rsid w:val="00515AE1"/>
    <w:rsid w:val="00517DB9"/>
    <w:rsid w:val="00520CD9"/>
    <w:rsid w:val="00530810"/>
    <w:rsid w:val="00532D86"/>
    <w:rsid w:val="00537CE3"/>
    <w:rsid w:val="005464A7"/>
    <w:rsid w:val="00550B1B"/>
    <w:rsid w:val="0055249F"/>
    <w:rsid w:val="00553061"/>
    <w:rsid w:val="005571FA"/>
    <w:rsid w:val="00560800"/>
    <w:rsid w:val="005610DC"/>
    <w:rsid w:val="00564638"/>
    <w:rsid w:val="00564857"/>
    <w:rsid w:val="00566E8A"/>
    <w:rsid w:val="00572C4B"/>
    <w:rsid w:val="005739ED"/>
    <w:rsid w:val="00580E33"/>
    <w:rsid w:val="005872E7"/>
    <w:rsid w:val="0059098A"/>
    <w:rsid w:val="005919D1"/>
    <w:rsid w:val="00595043"/>
    <w:rsid w:val="005A1649"/>
    <w:rsid w:val="005A491E"/>
    <w:rsid w:val="005A6343"/>
    <w:rsid w:val="005A679B"/>
    <w:rsid w:val="005A7BFA"/>
    <w:rsid w:val="005A7F63"/>
    <w:rsid w:val="005B11B2"/>
    <w:rsid w:val="005B534A"/>
    <w:rsid w:val="005C3ADD"/>
    <w:rsid w:val="005C5738"/>
    <w:rsid w:val="005D0339"/>
    <w:rsid w:val="005D0562"/>
    <w:rsid w:val="005D63AC"/>
    <w:rsid w:val="005D6F17"/>
    <w:rsid w:val="005E5749"/>
    <w:rsid w:val="005E7BDC"/>
    <w:rsid w:val="005F5584"/>
    <w:rsid w:val="00601732"/>
    <w:rsid w:val="00611268"/>
    <w:rsid w:val="00612C40"/>
    <w:rsid w:val="00613423"/>
    <w:rsid w:val="00616E54"/>
    <w:rsid w:val="00621487"/>
    <w:rsid w:val="006307C9"/>
    <w:rsid w:val="00633E4C"/>
    <w:rsid w:val="00634543"/>
    <w:rsid w:val="00634F35"/>
    <w:rsid w:val="00636DC4"/>
    <w:rsid w:val="00643918"/>
    <w:rsid w:val="00645BB6"/>
    <w:rsid w:val="00645C85"/>
    <w:rsid w:val="00645CDF"/>
    <w:rsid w:val="006511DA"/>
    <w:rsid w:val="00653C89"/>
    <w:rsid w:val="006572E6"/>
    <w:rsid w:val="0066307A"/>
    <w:rsid w:val="00671462"/>
    <w:rsid w:val="006726DC"/>
    <w:rsid w:val="00690E1C"/>
    <w:rsid w:val="006938D2"/>
    <w:rsid w:val="00693AB9"/>
    <w:rsid w:val="00693BAF"/>
    <w:rsid w:val="00693ECD"/>
    <w:rsid w:val="006942F7"/>
    <w:rsid w:val="006A4807"/>
    <w:rsid w:val="006A4E9D"/>
    <w:rsid w:val="006A67B5"/>
    <w:rsid w:val="006B0D04"/>
    <w:rsid w:val="006B4E73"/>
    <w:rsid w:val="006B5B90"/>
    <w:rsid w:val="006B7176"/>
    <w:rsid w:val="006C0804"/>
    <w:rsid w:val="006C0ACC"/>
    <w:rsid w:val="006C2CFD"/>
    <w:rsid w:val="006C315D"/>
    <w:rsid w:val="006C4F15"/>
    <w:rsid w:val="006C5BB6"/>
    <w:rsid w:val="006D46EC"/>
    <w:rsid w:val="006D5AD4"/>
    <w:rsid w:val="006F23E1"/>
    <w:rsid w:val="007006EC"/>
    <w:rsid w:val="0070087F"/>
    <w:rsid w:val="00702BAD"/>
    <w:rsid w:val="00704493"/>
    <w:rsid w:val="0071227E"/>
    <w:rsid w:val="00715A2E"/>
    <w:rsid w:val="00716A25"/>
    <w:rsid w:val="00717EFC"/>
    <w:rsid w:val="00723F07"/>
    <w:rsid w:val="00724605"/>
    <w:rsid w:val="00726108"/>
    <w:rsid w:val="00731069"/>
    <w:rsid w:val="00731516"/>
    <w:rsid w:val="0073637C"/>
    <w:rsid w:val="007371F3"/>
    <w:rsid w:val="0074083C"/>
    <w:rsid w:val="00741932"/>
    <w:rsid w:val="007456F4"/>
    <w:rsid w:val="00746E06"/>
    <w:rsid w:val="00753935"/>
    <w:rsid w:val="00753B17"/>
    <w:rsid w:val="0076236A"/>
    <w:rsid w:val="00763AFE"/>
    <w:rsid w:val="00765F51"/>
    <w:rsid w:val="007704CB"/>
    <w:rsid w:val="0077429D"/>
    <w:rsid w:val="00774D62"/>
    <w:rsid w:val="00774DF3"/>
    <w:rsid w:val="00777FAC"/>
    <w:rsid w:val="00797292"/>
    <w:rsid w:val="007A2FB4"/>
    <w:rsid w:val="007A4142"/>
    <w:rsid w:val="007B0E82"/>
    <w:rsid w:val="007B7065"/>
    <w:rsid w:val="007C4DA1"/>
    <w:rsid w:val="007D1458"/>
    <w:rsid w:val="007D1A89"/>
    <w:rsid w:val="007D2740"/>
    <w:rsid w:val="007D3E2C"/>
    <w:rsid w:val="007D4F03"/>
    <w:rsid w:val="007D5805"/>
    <w:rsid w:val="007D6A75"/>
    <w:rsid w:val="007E060B"/>
    <w:rsid w:val="007E5388"/>
    <w:rsid w:val="007E5682"/>
    <w:rsid w:val="007F1F1F"/>
    <w:rsid w:val="007F2A44"/>
    <w:rsid w:val="00800C61"/>
    <w:rsid w:val="00811A1E"/>
    <w:rsid w:val="00813734"/>
    <w:rsid w:val="008178A9"/>
    <w:rsid w:val="00825B34"/>
    <w:rsid w:val="00832F41"/>
    <w:rsid w:val="00835945"/>
    <w:rsid w:val="0083791B"/>
    <w:rsid w:val="00841572"/>
    <w:rsid w:val="00846939"/>
    <w:rsid w:val="00853128"/>
    <w:rsid w:val="008553C3"/>
    <w:rsid w:val="00856D90"/>
    <w:rsid w:val="00860A30"/>
    <w:rsid w:val="008615C5"/>
    <w:rsid w:val="00862387"/>
    <w:rsid w:val="00867546"/>
    <w:rsid w:val="00870EB9"/>
    <w:rsid w:val="008718A0"/>
    <w:rsid w:val="00875720"/>
    <w:rsid w:val="00883A91"/>
    <w:rsid w:val="008920D6"/>
    <w:rsid w:val="008957FD"/>
    <w:rsid w:val="008A05BB"/>
    <w:rsid w:val="008A2025"/>
    <w:rsid w:val="008B01B2"/>
    <w:rsid w:val="008B0A70"/>
    <w:rsid w:val="008B184E"/>
    <w:rsid w:val="008B19B4"/>
    <w:rsid w:val="008B2088"/>
    <w:rsid w:val="008B271C"/>
    <w:rsid w:val="008B4F92"/>
    <w:rsid w:val="008C1C16"/>
    <w:rsid w:val="008C35D5"/>
    <w:rsid w:val="008C7C98"/>
    <w:rsid w:val="008C7CF9"/>
    <w:rsid w:val="008D414F"/>
    <w:rsid w:val="008D64CD"/>
    <w:rsid w:val="008D7CC9"/>
    <w:rsid w:val="008E137A"/>
    <w:rsid w:val="008E3461"/>
    <w:rsid w:val="008E53AE"/>
    <w:rsid w:val="008E67C1"/>
    <w:rsid w:val="008F09C5"/>
    <w:rsid w:val="008F3437"/>
    <w:rsid w:val="008F5D81"/>
    <w:rsid w:val="008F7949"/>
    <w:rsid w:val="00901707"/>
    <w:rsid w:val="009026E7"/>
    <w:rsid w:val="0090502A"/>
    <w:rsid w:val="00905AAB"/>
    <w:rsid w:val="00910A3E"/>
    <w:rsid w:val="00910C6C"/>
    <w:rsid w:val="009116F0"/>
    <w:rsid w:val="00911A2C"/>
    <w:rsid w:val="00912084"/>
    <w:rsid w:val="00912BB7"/>
    <w:rsid w:val="0091487C"/>
    <w:rsid w:val="00914CEB"/>
    <w:rsid w:val="00916DC8"/>
    <w:rsid w:val="00917254"/>
    <w:rsid w:val="0092158E"/>
    <w:rsid w:val="00922301"/>
    <w:rsid w:val="00924AFF"/>
    <w:rsid w:val="00925811"/>
    <w:rsid w:val="00927981"/>
    <w:rsid w:val="009316D0"/>
    <w:rsid w:val="009333C3"/>
    <w:rsid w:val="00945775"/>
    <w:rsid w:val="009458EE"/>
    <w:rsid w:val="00952B69"/>
    <w:rsid w:val="00960730"/>
    <w:rsid w:val="009622BC"/>
    <w:rsid w:val="00962DCC"/>
    <w:rsid w:val="00964227"/>
    <w:rsid w:val="00970E1F"/>
    <w:rsid w:val="00972809"/>
    <w:rsid w:val="00973587"/>
    <w:rsid w:val="0097709C"/>
    <w:rsid w:val="00977CE2"/>
    <w:rsid w:val="009847F8"/>
    <w:rsid w:val="00985C29"/>
    <w:rsid w:val="00990363"/>
    <w:rsid w:val="00990566"/>
    <w:rsid w:val="00992217"/>
    <w:rsid w:val="00994213"/>
    <w:rsid w:val="00995118"/>
    <w:rsid w:val="009A74DB"/>
    <w:rsid w:val="009B0B2F"/>
    <w:rsid w:val="009B2B14"/>
    <w:rsid w:val="009B7271"/>
    <w:rsid w:val="009B7388"/>
    <w:rsid w:val="009C3463"/>
    <w:rsid w:val="009C35B8"/>
    <w:rsid w:val="009C681F"/>
    <w:rsid w:val="009C6A76"/>
    <w:rsid w:val="009C6C8A"/>
    <w:rsid w:val="009E0E61"/>
    <w:rsid w:val="009E1C94"/>
    <w:rsid w:val="009F095C"/>
    <w:rsid w:val="009F47E9"/>
    <w:rsid w:val="009F768A"/>
    <w:rsid w:val="00A0192A"/>
    <w:rsid w:val="00A037A1"/>
    <w:rsid w:val="00A03980"/>
    <w:rsid w:val="00A06870"/>
    <w:rsid w:val="00A117CC"/>
    <w:rsid w:val="00A11A2A"/>
    <w:rsid w:val="00A159D1"/>
    <w:rsid w:val="00A20181"/>
    <w:rsid w:val="00A201F0"/>
    <w:rsid w:val="00A2234B"/>
    <w:rsid w:val="00A32B15"/>
    <w:rsid w:val="00A351BF"/>
    <w:rsid w:val="00A36DF2"/>
    <w:rsid w:val="00A46F95"/>
    <w:rsid w:val="00A50CF4"/>
    <w:rsid w:val="00A50DA5"/>
    <w:rsid w:val="00A52CD6"/>
    <w:rsid w:val="00A53699"/>
    <w:rsid w:val="00A547DE"/>
    <w:rsid w:val="00A54B2E"/>
    <w:rsid w:val="00A57223"/>
    <w:rsid w:val="00A61059"/>
    <w:rsid w:val="00A634A4"/>
    <w:rsid w:val="00A66CB5"/>
    <w:rsid w:val="00A7140C"/>
    <w:rsid w:val="00A73AE1"/>
    <w:rsid w:val="00A847FC"/>
    <w:rsid w:val="00A85D2D"/>
    <w:rsid w:val="00A91CB4"/>
    <w:rsid w:val="00A929E8"/>
    <w:rsid w:val="00A945DB"/>
    <w:rsid w:val="00AA19F5"/>
    <w:rsid w:val="00AA39A8"/>
    <w:rsid w:val="00AA6033"/>
    <w:rsid w:val="00AB130E"/>
    <w:rsid w:val="00AB1639"/>
    <w:rsid w:val="00AB1B86"/>
    <w:rsid w:val="00AB201C"/>
    <w:rsid w:val="00AB2908"/>
    <w:rsid w:val="00AB33DB"/>
    <w:rsid w:val="00AB7288"/>
    <w:rsid w:val="00AB77A0"/>
    <w:rsid w:val="00AC29B3"/>
    <w:rsid w:val="00AC3987"/>
    <w:rsid w:val="00AC6A9B"/>
    <w:rsid w:val="00AC6AC1"/>
    <w:rsid w:val="00AD1D85"/>
    <w:rsid w:val="00AD2016"/>
    <w:rsid w:val="00AD3C4D"/>
    <w:rsid w:val="00AD42C3"/>
    <w:rsid w:val="00AD7401"/>
    <w:rsid w:val="00AE78B9"/>
    <w:rsid w:val="00AF0A38"/>
    <w:rsid w:val="00AF1E6A"/>
    <w:rsid w:val="00AF362F"/>
    <w:rsid w:val="00AF44CE"/>
    <w:rsid w:val="00AF620D"/>
    <w:rsid w:val="00AF64C5"/>
    <w:rsid w:val="00B0519C"/>
    <w:rsid w:val="00B07AB8"/>
    <w:rsid w:val="00B10602"/>
    <w:rsid w:val="00B1215F"/>
    <w:rsid w:val="00B13165"/>
    <w:rsid w:val="00B148DB"/>
    <w:rsid w:val="00B1620E"/>
    <w:rsid w:val="00B20657"/>
    <w:rsid w:val="00B22C96"/>
    <w:rsid w:val="00B25A40"/>
    <w:rsid w:val="00B26B3C"/>
    <w:rsid w:val="00B26EB6"/>
    <w:rsid w:val="00B340AF"/>
    <w:rsid w:val="00B34BA4"/>
    <w:rsid w:val="00B40FF5"/>
    <w:rsid w:val="00B43C34"/>
    <w:rsid w:val="00B44A25"/>
    <w:rsid w:val="00B47477"/>
    <w:rsid w:val="00B56286"/>
    <w:rsid w:val="00B56F6D"/>
    <w:rsid w:val="00B6073D"/>
    <w:rsid w:val="00B62903"/>
    <w:rsid w:val="00B63679"/>
    <w:rsid w:val="00B64DCE"/>
    <w:rsid w:val="00B65A28"/>
    <w:rsid w:val="00B714AD"/>
    <w:rsid w:val="00B7410A"/>
    <w:rsid w:val="00B742C1"/>
    <w:rsid w:val="00B74EF8"/>
    <w:rsid w:val="00B7603B"/>
    <w:rsid w:val="00B77A42"/>
    <w:rsid w:val="00B84C1D"/>
    <w:rsid w:val="00B86FE5"/>
    <w:rsid w:val="00B907FA"/>
    <w:rsid w:val="00B91B9F"/>
    <w:rsid w:val="00B9260B"/>
    <w:rsid w:val="00B937D2"/>
    <w:rsid w:val="00B94C26"/>
    <w:rsid w:val="00B94C3B"/>
    <w:rsid w:val="00BA1E68"/>
    <w:rsid w:val="00BA6A4F"/>
    <w:rsid w:val="00BB114D"/>
    <w:rsid w:val="00BC1F43"/>
    <w:rsid w:val="00BC735D"/>
    <w:rsid w:val="00BD195A"/>
    <w:rsid w:val="00BD5549"/>
    <w:rsid w:val="00BD5BA5"/>
    <w:rsid w:val="00BE22B9"/>
    <w:rsid w:val="00BE23E1"/>
    <w:rsid w:val="00BE5E87"/>
    <w:rsid w:val="00BF3D67"/>
    <w:rsid w:val="00BF5801"/>
    <w:rsid w:val="00BF6296"/>
    <w:rsid w:val="00C00A5C"/>
    <w:rsid w:val="00C03A04"/>
    <w:rsid w:val="00C04D31"/>
    <w:rsid w:val="00C10EFA"/>
    <w:rsid w:val="00C1754B"/>
    <w:rsid w:val="00C20E4A"/>
    <w:rsid w:val="00C214F5"/>
    <w:rsid w:val="00C2286E"/>
    <w:rsid w:val="00C34EFE"/>
    <w:rsid w:val="00C407FC"/>
    <w:rsid w:val="00C4228B"/>
    <w:rsid w:val="00C42CA1"/>
    <w:rsid w:val="00C435B8"/>
    <w:rsid w:val="00C43650"/>
    <w:rsid w:val="00C43C3E"/>
    <w:rsid w:val="00C54E41"/>
    <w:rsid w:val="00C55160"/>
    <w:rsid w:val="00C623B2"/>
    <w:rsid w:val="00C623DE"/>
    <w:rsid w:val="00C70600"/>
    <w:rsid w:val="00C75D65"/>
    <w:rsid w:val="00C85A5B"/>
    <w:rsid w:val="00C86413"/>
    <w:rsid w:val="00C90D19"/>
    <w:rsid w:val="00C94570"/>
    <w:rsid w:val="00C95661"/>
    <w:rsid w:val="00C9664F"/>
    <w:rsid w:val="00CA40E2"/>
    <w:rsid w:val="00CA4456"/>
    <w:rsid w:val="00CA722A"/>
    <w:rsid w:val="00CC2108"/>
    <w:rsid w:val="00CC250E"/>
    <w:rsid w:val="00CC48A4"/>
    <w:rsid w:val="00CC55A0"/>
    <w:rsid w:val="00CD17EC"/>
    <w:rsid w:val="00CD769B"/>
    <w:rsid w:val="00CE68E9"/>
    <w:rsid w:val="00CF4907"/>
    <w:rsid w:val="00CF51D1"/>
    <w:rsid w:val="00CF5E04"/>
    <w:rsid w:val="00D1130E"/>
    <w:rsid w:val="00D13CC3"/>
    <w:rsid w:val="00D141A6"/>
    <w:rsid w:val="00D15F02"/>
    <w:rsid w:val="00D22620"/>
    <w:rsid w:val="00D233BA"/>
    <w:rsid w:val="00D256FF"/>
    <w:rsid w:val="00D26BDD"/>
    <w:rsid w:val="00D27DC5"/>
    <w:rsid w:val="00D30FC3"/>
    <w:rsid w:val="00D400D4"/>
    <w:rsid w:val="00D47F1C"/>
    <w:rsid w:val="00D50FCA"/>
    <w:rsid w:val="00D545D9"/>
    <w:rsid w:val="00D566C2"/>
    <w:rsid w:val="00D62596"/>
    <w:rsid w:val="00D6481B"/>
    <w:rsid w:val="00D67927"/>
    <w:rsid w:val="00D709B6"/>
    <w:rsid w:val="00D73E41"/>
    <w:rsid w:val="00D75FD4"/>
    <w:rsid w:val="00D77630"/>
    <w:rsid w:val="00D803C2"/>
    <w:rsid w:val="00D811DD"/>
    <w:rsid w:val="00D820E5"/>
    <w:rsid w:val="00D867E4"/>
    <w:rsid w:val="00D907E0"/>
    <w:rsid w:val="00D91009"/>
    <w:rsid w:val="00D91A36"/>
    <w:rsid w:val="00D93626"/>
    <w:rsid w:val="00DA105B"/>
    <w:rsid w:val="00DA184B"/>
    <w:rsid w:val="00DA234E"/>
    <w:rsid w:val="00DA2A2D"/>
    <w:rsid w:val="00DA3693"/>
    <w:rsid w:val="00DA448B"/>
    <w:rsid w:val="00DA628B"/>
    <w:rsid w:val="00DA66DD"/>
    <w:rsid w:val="00DB0180"/>
    <w:rsid w:val="00DB48E2"/>
    <w:rsid w:val="00DC2153"/>
    <w:rsid w:val="00DC5DF8"/>
    <w:rsid w:val="00DC69DA"/>
    <w:rsid w:val="00DD1B12"/>
    <w:rsid w:val="00DD7CFA"/>
    <w:rsid w:val="00DE3762"/>
    <w:rsid w:val="00DE433A"/>
    <w:rsid w:val="00DE5CB3"/>
    <w:rsid w:val="00DE6265"/>
    <w:rsid w:val="00DE748A"/>
    <w:rsid w:val="00DE7820"/>
    <w:rsid w:val="00DF2C9E"/>
    <w:rsid w:val="00DF6C10"/>
    <w:rsid w:val="00DF70C2"/>
    <w:rsid w:val="00E069F4"/>
    <w:rsid w:val="00E07339"/>
    <w:rsid w:val="00E07CFD"/>
    <w:rsid w:val="00E11FE3"/>
    <w:rsid w:val="00E1255C"/>
    <w:rsid w:val="00E1588C"/>
    <w:rsid w:val="00E16CD9"/>
    <w:rsid w:val="00E2250F"/>
    <w:rsid w:val="00E23C3A"/>
    <w:rsid w:val="00E27689"/>
    <w:rsid w:val="00E30873"/>
    <w:rsid w:val="00E30D18"/>
    <w:rsid w:val="00E3167C"/>
    <w:rsid w:val="00E34109"/>
    <w:rsid w:val="00E35A55"/>
    <w:rsid w:val="00E37869"/>
    <w:rsid w:val="00E411D5"/>
    <w:rsid w:val="00E446F7"/>
    <w:rsid w:val="00E57080"/>
    <w:rsid w:val="00E63A44"/>
    <w:rsid w:val="00E67B76"/>
    <w:rsid w:val="00E70A7F"/>
    <w:rsid w:val="00E70F16"/>
    <w:rsid w:val="00E74CB2"/>
    <w:rsid w:val="00E82A7A"/>
    <w:rsid w:val="00E91252"/>
    <w:rsid w:val="00E91904"/>
    <w:rsid w:val="00E91A22"/>
    <w:rsid w:val="00EA039C"/>
    <w:rsid w:val="00EA1102"/>
    <w:rsid w:val="00EA5011"/>
    <w:rsid w:val="00EA5C78"/>
    <w:rsid w:val="00EA6E60"/>
    <w:rsid w:val="00EA7FB7"/>
    <w:rsid w:val="00EB1B2F"/>
    <w:rsid w:val="00EB52E9"/>
    <w:rsid w:val="00EB5BD5"/>
    <w:rsid w:val="00EC4DCF"/>
    <w:rsid w:val="00ED5730"/>
    <w:rsid w:val="00ED6BEC"/>
    <w:rsid w:val="00EE1DFE"/>
    <w:rsid w:val="00EE2D49"/>
    <w:rsid w:val="00EE43EF"/>
    <w:rsid w:val="00EE5804"/>
    <w:rsid w:val="00EE5B4C"/>
    <w:rsid w:val="00EE5D14"/>
    <w:rsid w:val="00EE6D2F"/>
    <w:rsid w:val="00EF006E"/>
    <w:rsid w:val="00EF4B6F"/>
    <w:rsid w:val="00EF4FA4"/>
    <w:rsid w:val="00EF571D"/>
    <w:rsid w:val="00EF6962"/>
    <w:rsid w:val="00F02D8E"/>
    <w:rsid w:val="00F06AFC"/>
    <w:rsid w:val="00F10003"/>
    <w:rsid w:val="00F13EE3"/>
    <w:rsid w:val="00F155BC"/>
    <w:rsid w:val="00F212A6"/>
    <w:rsid w:val="00F21851"/>
    <w:rsid w:val="00F23238"/>
    <w:rsid w:val="00F23453"/>
    <w:rsid w:val="00F2524E"/>
    <w:rsid w:val="00F25D9F"/>
    <w:rsid w:val="00F26DD3"/>
    <w:rsid w:val="00F27241"/>
    <w:rsid w:val="00F32453"/>
    <w:rsid w:val="00F33F7F"/>
    <w:rsid w:val="00F345C0"/>
    <w:rsid w:val="00F353AD"/>
    <w:rsid w:val="00F35697"/>
    <w:rsid w:val="00F3644C"/>
    <w:rsid w:val="00F40B9B"/>
    <w:rsid w:val="00F4205E"/>
    <w:rsid w:val="00F43C5E"/>
    <w:rsid w:val="00F43ED1"/>
    <w:rsid w:val="00F51308"/>
    <w:rsid w:val="00F52AF9"/>
    <w:rsid w:val="00F5721C"/>
    <w:rsid w:val="00F60D45"/>
    <w:rsid w:val="00F61624"/>
    <w:rsid w:val="00F61E64"/>
    <w:rsid w:val="00F65C3A"/>
    <w:rsid w:val="00F66595"/>
    <w:rsid w:val="00F7002A"/>
    <w:rsid w:val="00F74A3C"/>
    <w:rsid w:val="00F7534A"/>
    <w:rsid w:val="00F753FD"/>
    <w:rsid w:val="00F76247"/>
    <w:rsid w:val="00F819D5"/>
    <w:rsid w:val="00F82529"/>
    <w:rsid w:val="00F8359C"/>
    <w:rsid w:val="00F907D0"/>
    <w:rsid w:val="00F940A7"/>
    <w:rsid w:val="00F97128"/>
    <w:rsid w:val="00FA1D1D"/>
    <w:rsid w:val="00FB1F29"/>
    <w:rsid w:val="00FB5334"/>
    <w:rsid w:val="00FB7931"/>
    <w:rsid w:val="00FC1B47"/>
    <w:rsid w:val="00FC2B5E"/>
    <w:rsid w:val="00FC4257"/>
    <w:rsid w:val="00FC4468"/>
    <w:rsid w:val="00FC4623"/>
    <w:rsid w:val="00FC4B91"/>
    <w:rsid w:val="00FC57F1"/>
    <w:rsid w:val="00FC75C0"/>
    <w:rsid w:val="00FC7A91"/>
    <w:rsid w:val="00FD1759"/>
    <w:rsid w:val="00FD1A8F"/>
    <w:rsid w:val="00FD2E36"/>
    <w:rsid w:val="00FD79B5"/>
    <w:rsid w:val="00FE04C4"/>
    <w:rsid w:val="00FE14AC"/>
    <w:rsid w:val="00FE2461"/>
    <w:rsid w:val="00FE2ACE"/>
    <w:rsid w:val="00FE34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0EB9"/>
    <w:pPr>
      <w:tabs>
        <w:tab w:val="left" w:pos="567"/>
      </w:tabs>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4B6A60"/>
    <w:pPr>
      <w:keepNext/>
      <w:numPr>
        <w:numId w:val="6"/>
      </w:numPr>
      <w:spacing w:before="120" w:after="120"/>
      <w:jc w:val="left"/>
      <w:outlineLvl w:val="0"/>
    </w:pPr>
    <w:rPr>
      <w:b/>
      <w:bCs/>
      <w:sz w:val="28"/>
    </w:rPr>
  </w:style>
  <w:style w:type="paragraph" w:styleId="berschrift2">
    <w:name w:val="heading 2"/>
    <w:basedOn w:val="Standard"/>
    <w:next w:val="Standard"/>
    <w:link w:val="berschrift2Zchn"/>
    <w:qFormat/>
    <w:rsid w:val="004B6A60"/>
    <w:pPr>
      <w:keepNext/>
      <w:numPr>
        <w:ilvl w:val="1"/>
        <w:numId w:val="6"/>
      </w:numPr>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numPr>
        <w:ilvl w:val="2"/>
        <w:numId w:val="6"/>
      </w:numPr>
      <w:spacing w:before="240" w:after="360"/>
      <w:outlineLvl w:val="2"/>
    </w:pPr>
    <w:rPr>
      <w:rFonts w:eastAsiaTheme="majorEastAsia" w:cstheme="majorBidi"/>
      <w:b/>
      <w:bCs/>
      <w:sz w:val="26"/>
    </w:rPr>
  </w:style>
  <w:style w:type="paragraph" w:styleId="berschrift4">
    <w:name w:val="heading 4"/>
    <w:basedOn w:val="Standard"/>
    <w:next w:val="Standard"/>
    <w:link w:val="berschrift4Zchn"/>
    <w:uiPriority w:val="9"/>
    <w:semiHidden/>
    <w:unhideWhenUsed/>
    <w:qFormat/>
    <w:rsid w:val="004B6A60"/>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B6A60"/>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B6A60"/>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6A60"/>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6A60"/>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4B6A60"/>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4B6A60"/>
    <w:rPr>
      <w:rFonts w:ascii="Arial" w:hAnsi="Arial"/>
      <w:b/>
      <w:bCs/>
      <w:sz w:val="28"/>
      <w:lang w:eastAsia="de-DE"/>
    </w:rPr>
  </w:style>
  <w:style w:type="character" w:customStyle="1" w:styleId="berschrift2Zchn">
    <w:name w:val="Überschrift 2 Zchn"/>
    <w:link w:val="berschrift2"/>
    <w:rsid w:val="004B6A60"/>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 w:type="character" w:customStyle="1" w:styleId="berschrift4Zchn">
    <w:name w:val="Überschrift 4 Zchn"/>
    <w:basedOn w:val="Absatz-Standardschriftart"/>
    <w:link w:val="berschrift4"/>
    <w:uiPriority w:val="9"/>
    <w:semiHidden/>
    <w:rsid w:val="004B6A60"/>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4B6A60"/>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4B6A60"/>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4B6A60"/>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4B6A60"/>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4B6A60"/>
    <w:rPr>
      <w:rFonts w:asciiTheme="majorHAnsi" w:eastAsiaTheme="majorEastAsia" w:hAnsiTheme="majorHAnsi" w:cstheme="majorBidi"/>
      <w:i/>
      <w:iCs/>
      <w:color w:val="404040" w:themeColor="text1" w:themeTint="BF"/>
      <w:lang w:eastAsia="de-DE"/>
    </w:rPr>
  </w:style>
  <w:style w:type="paragraph" w:customStyle="1" w:styleId="JSSTANDARDTEXT">
    <w:name w:val="_JS  STANDARDTEXT"/>
    <w:basedOn w:val="Standard"/>
    <w:uiPriority w:val="1"/>
    <w:qFormat/>
    <w:rsid w:val="008718A0"/>
    <w:pPr>
      <w:tabs>
        <w:tab w:val="clear" w:pos="567"/>
      </w:tabs>
      <w:overflowPunct/>
      <w:autoSpaceDE/>
      <w:autoSpaceDN/>
      <w:adjustRightInd/>
      <w:spacing w:before="80" w:after="80" w:line="292" w:lineRule="exact"/>
      <w:textAlignment w:val="auto"/>
    </w:pPr>
    <w:rPr>
      <w:rFonts w:ascii="Cambria" w:eastAsiaTheme="minorHAnsi" w:hAnsi="Cambria" w:cstheme="minorBidi"/>
      <w:color w:val="000000" w:themeColor="tex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0EB9"/>
    <w:pPr>
      <w:tabs>
        <w:tab w:val="left" w:pos="567"/>
      </w:tabs>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4B6A60"/>
    <w:pPr>
      <w:keepNext/>
      <w:numPr>
        <w:numId w:val="6"/>
      </w:numPr>
      <w:spacing w:before="120" w:after="120"/>
      <w:jc w:val="left"/>
      <w:outlineLvl w:val="0"/>
    </w:pPr>
    <w:rPr>
      <w:b/>
      <w:bCs/>
      <w:sz w:val="28"/>
    </w:rPr>
  </w:style>
  <w:style w:type="paragraph" w:styleId="berschrift2">
    <w:name w:val="heading 2"/>
    <w:basedOn w:val="Standard"/>
    <w:next w:val="Standard"/>
    <w:link w:val="berschrift2Zchn"/>
    <w:qFormat/>
    <w:rsid w:val="004B6A60"/>
    <w:pPr>
      <w:keepNext/>
      <w:numPr>
        <w:ilvl w:val="1"/>
        <w:numId w:val="6"/>
      </w:numPr>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numPr>
        <w:ilvl w:val="2"/>
        <w:numId w:val="6"/>
      </w:numPr>
      <w:spacing w:before="240" w:after="360"/>
      <w:outlineLvl w:val="2"/>
    </w:pPr>
    <w:rPr>
      <w:rFonts w:eastAsiaTheme="majorEastAsia" w:cstheme="majorBidi"/>
      <w:b/>
      <w:bCs/>
      <w:sz w:val="26"/>
    </w:rPr>
  </w:style>
  <w:style w:type="paragraph" w:styleId="berschrift4">
    <w:name w:val="heading 4"/>
    <w:basedOn w:val="Standard"/>
    <w:next w:val="Standard"/>
    <w:link w:val="berschrift4Zchn"/>
    <w:uiPriority w:val="9"/>
    <w:semiHidden/>
    <w:unhideWhenUsed/>
    <w:qFormat/>
    <w:rsid w:val="004B6A60"/>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B6A60"/>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B6A60"/>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6A60"/>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6A60"/>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4B6A60"/>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4B6A60"/>
    <w:rPr>
      <w:rFonts w:ascii="Arial" w:hAnsi="Arial"/>
      <w:b/>
      <w:bCs/>
      <w:sz w:val="28"/>
      <w:lang w:eastAsia="de-DE"/>
    </w:rPr>
  </w:style>
  <w:style w:type="character" w:customStyle="1" w:styleId="berschrift2Zchn">
    <w:name w:val="Überschrift 2 Zchn"/>
    <w:link w:val="berschrift2"/>
    <w:rsid w:val="004B6A60"/>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 w:type="character" w:customStyle="1" w:styleId="berschrift4Zchn">
    <w:name w:val="Überschrift 4 Zchn"/>
    <w:basedOn w:val="Absatz-Standardschriftart"/>
    <w:link w:val="berschrift4"/>
    <w:uiPriority w:val="9"/>
    <w:semiHidden/>
    <w:rsid w:val="004B6A60"/>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4B6A60"/>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4B6A60"/>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4B6A60"/>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4B6A60"/>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4B6A60"/>
    <w:rPr>
      <w:rFonts w:asciiTheme="majorHAnsi" w:eastAsiaTheme="majorEastAsia" w:hAnsiTheme="majorHAnsi" w:cstheme="majorBidi"/>
      <w:i/>
      <w:iCs/>
      <w:color w:val="404040" w:themeColor="text1" w:themeTint="BF"/>
      <w:lang w:eastAsia="de-DE"/>
    </w:rPr>
  </w:style>
  <w:style w:type="paragraph" w:customStyle="1" w:styleId="JSSTANDARDTEXT">
    <w:name w:val="_JS  STANDARDTEXT"/>
    <w:basedOn w:val="Standard"/>
    <w:uiPriority w:val="1"/>
    <w:qFormat/>
    <w:rsid w:val="008718A0"/>
    <w:pPr>
      <w:tabs>
        <w:tab w:val="clear" w:pos="567"/>
      </w:tabs>
      <w:overflowPunct/>
      <w:autoSpaceDE/>
      <w:autoSpaceDN/>
      <w:adjustRightInd/>
      <w:spacing w:before="80" w:after="80" w:line="292" w:lineRule="exact"/>
      <w:textAlignment w:val="auto"/>
    </w:pPr>
    <w:rPr>
      <w:rFonts w:ascii="Cambria" w:eastAsiaTheme="minorHAnsi" w:hAnsi="Cambria" w:cstheme="minorBidi"/>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9440">
      <w:bodyDiv w:val="1"/>
      <w:marLeft w:val="0"/>
      <w:marRight w:val="0"/>
      <w:marTop w:val="0"/>
      <w:marBottom w:val="0"/>
      <w:divBdr>
        <w:top w:val="none" w:sz="0" w:space="0" w:color="auto"/>
        <w:left w:val="none" w:sz="0" w:space="0" w:color="auto"/>
        <w:bottom w:val="none" w:sz="0" w:space="0" w:color="auto"/>
        <w:right w:val="none" w:sz="0" w:space="0" w:color="auto"/>
      </w:divBdr>
    </w:div>
    <w:div w:id="212665951">
      <w:bodyDiv w:val="1"/>
      <w:marLeft w:val="0"/>
      <w:marRight w:val="0"/>
      <w:marTop w:val="0"/>
      <w:marBottom w:val="0"/>
      <w:divBdr>
        <w:top w:val="none" w:sz="0" w:space="0" w:color="auto"/>
        <w:left w:val="none" w:sz="0" w:space="0" w:color="auto"/>
        <w:bottom w:val="none" w:sz="0" w:space="0" w:color="auto"/>
        <w:right w:val="none" w:sz="0" w:space="0" w:color="auto"/>
      </w:divBdr>
    </w:div>
    <w:div w:id="263923827">
      <w:bodyDiv w:val="1"/>
      <w:marLeft w:val="0"/>
      <w:marRight w:val="0"/>
      <w:marTop w:val="0"/>
      <w:marBottom w:val="0"/>
      <w:divBdr>
        <w:top w:val="none" w:sz="0" w:space="0" w:color="auto"/>
        <w:left w:val="none" w:sz="0" w:space="0" w:color="auto"/>
        <w:bottom w:val="none" w:sz="0" w:space="0" w:color="auto"/>
        <w:right w:val="none" w:sz="0" w:space="0" w:color="auto"/>
      </w:divBdr>
    </w:div>
    <w:div w:id="269318222">
      <w:bodyDiv w:val="1"/>
      <w:marLeft w:val="0"/>
      <w:marRight w:val="0"/>
      <w:marTop w:val="0"/>
      <w:marBottom w:val="0"/>
      <w:divBdr>
        <w:top w:val="none" w:sz="0" w:space="0" w:color="auto"/>
        <w:left w:val="none" w:sz="0" w:space="0" w:color="auto"/>
        <w:bottom w:val="none" w:sz="0" w:space="0" w:color="auto"/>
        <w:right w:val="none" w:sz="0" w:space="0" w:color="auto"/>
      </w:divBdr>
    </w:div>
    <w:div w:id="474958736">
      <w:bodyDiv w:val="1"/>
      <w:marLeft w:val="0"/>
      <w:marRight w:val="0"/>
      <w:marTop w:val="0"/>
      <w:marBottom w:val="0"/>
      <w:divBdr>
        <w:top w:val="none" w:sz="0" w:space="0" w:color="auto"/>
        <w:left w:val="none" w:sz="0" w:space="0" w:color="auto"/>
        <w:bottom w:val="none" w:sz="0" w:space="0" w:color="auto"/>
        <w:right w:val="none" w:sz="0" w:space="0" w:color="auto"/>
      </w:divBdr>
    </w:div>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656881220">
      <w:bodyDiv w:val="1"/>
      <w:marLeft w:val="0"/>
      <w:marRight w:val="0"/>
      <w:marTop w:val="0"/>
      <w:marBottom w:val="0"/>
      <w:divBdr>
        <w:top w:val="none" w:sz="0" w:space="0" w:color="auto"/>
        <w:left w:val="none" w:sz="0" w:space="0" w:color="auto"/>
        <w:bottom w:val="none" w:sz="0" w:space="0" w:color="auto"/>
        <w:right w:val="none" w:sz="0" w:space="0" w:color="auto"/>
      </w:divBdr>
    </w:div>
    <w:div w:id="743531863">
      <w:bodyDiv w:val="1"/>
      <w:marLeft w:val="0"/>
      <w:marRight w:val="0"/>
      <w:marTop w:val="0"/>
      <w:marBottom w:val="0"/>
      <w:divBdr>
        <w:top w:val="none" w:sz="0" w:space="0" w:color="auto"/>
        <w:left w:val="none" w:sz="0" w:space="0" w:color="auto"/>
        <w:bottom w:val="none" w:sz="0" w:space="0" w:color="auto"/>
        <w:right w:val="none" w:sz="0" w:space="0" w:color="auto"/>
      </w:divBdr>
    </w:div>
    <w:div w:id="798648902">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185414198">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2559081">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2313885">
      <w:bodyDiv w:val="1"/>
      <w:marLeft w:val="0"/>
      <w:marRight w:val="0"/>
      <w:marTop w:val="0"/>
      <w:marBottom w:val="0"/>
      <w:divBdr>
        <w:top w:val="none" w:sz="0" w:space="0" w:color="auto"/>
        <w:left w:val="none" w:sz="0" w:space="0" w:color="auto"/>
        <w:bottom w:val="none" w:sz="0" w:space="0" w:color="auto"/>
        <w:right w:val="none" w:sz="0" w:space="0" w:color="auto"/>
      </w:divBdr>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330215668">
      <w:bodyDiv w:val="1"/>
      <w:marLeft w:val="0"/>
      <w:marRight w:val="0"/>
      <w:marTop w:val="0"/>
      <w:marBottom w:val="0"/>
      <w:divBdr>
        <w:top w:val="none" w:sz="0" w:space="0" w:color="auto"/>
        <w:left w:val="none" w:sz="0" w:space="0" w:color="auto"/>
        <w:bottom w:val="none" w:sz="0" w:space="0" w:color="auto"/>
        <w:right w:val="none" w:sz="0" w:space="0" w:color="auto"/>
      </w:divBdr>
    </w:div>
    <w:div w:id="1454789914">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3369537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113022">
      <w:bodyDiv w:val="1"/>
      <w:marLeft w:val="0"/>
      <w:marRight w:val="0"/>
      <w:marTop w:val="0"/>
      <w:marBottom w:val="0"/>
      <w:divBdr>
        <w:top w:val="none" w:sz="0" w:space="0" w:color="auto"/>
        <w:left w:val="none" w:sz="0" w:space="0" w:color="auto"/>
        <w:bottom w:val="none" w:sz="0" w:space="0" w:color="auto"/>
        <w:right w:val="none" w:sz="0" w:space="0" w:color="auto"/>
      </w:divBdr>
    </w:div>
    <w:div w:id="1853563516">
      <w:bodyDiv w:val="1"/>
      <w:marLeft w:val="0"/>
      <w:marRight w:val="0"/>
      <w:marTop w:val="0"/>
      <w:marBottom w:val="0"/>
      <w:divBdr>
        <w:top w:val="none" w:sz="0" w:space="0" w:color="auto"/>
        <w:left w:val="none" w:sz="0" w:space="0" w:color="auto"/>
        <w:bottom w:val="none" w:sz="0" w:space="0" w:color="auto"/>
        <w:right w:val="none" w:sz="0" w:space="0" w:color="auto"/>
      </w:divBdr>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1425767214">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70126409">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package" Target="embeddings/Microsoft_Excel_Worksheet1.xlsx"/><Relationship Id="rId26" Type="http://schemas.openxmlformats.org/officeDocument/2006/relationships/package" Target="embeddings/Microsoft_Excel_Worksheet5.xlsx"/><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package" Target="embeddings/Microsoft_Excel_Worksheet9.xlsx"/><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Excel_Worksheet11.xlsx"/><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package" Target="embeddings/Microsoft_Excel_Worksheet2.xlsx"/><Relationship Id="rId29" Type="http://schemas.openxmlformats.org/officeDocument/2006/relationships/image" Target="media/image8.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Excel_Worksheet4.xlsx"/><Relationship Id="rId32" Type="http://schemas.openxmlformats.org/officeDocument/2006/relationships/package" Target="embeddings/Microsoft_Excel_Worksheet8.xlsx"/><Relationship Id="rId37" Type="http://schemas.openxmlformats.org/officeDocument/2006/relationships/image" Target="media/image12.emf"/><Relationship Id="rId40"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emf"/><Relationship Id="rId28" Type="http://schemas.openxmlformats.org/officeDocument/2006/relationships/package" Target="embeddings/Microsoft_Excel_Worksheet6.xlsx"/><Relationship Id="rId36" Type="http://schemas.openxmlformats.org/officeDocument/2006/relationships/package" Target="embeddings/Microsoft_Excel_Worksheet10.xlsx"/><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Excel_Worksheet3.xlsx"/><Relationship Id="rId27" Type="http://schemas.openxmlformats.org/officeDocument/2006/relationships/image" Target="media/image7.emf"/><Relationship Id="rId30" Type="http://schemas.openxmlformats.org/officeDocument/2006/relationships/package" Target="embeddings/Microsoft_Excel_Worksheet7.xlsx"/><Relationship Id="rId35"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E0B5C-FF79-43FB-88A4-0FCDFCD0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9ED624E2.dotm</Template>
  <TotalTime>0</TotalTime>
  <Pages>11</Pages>
  <Words>2911</Words>
  <Characters>20436</Characters>
  <Application>Microsoft Office Word</Application>
  <DocSecurity>0</DocSecurity>
  <Lines>170</Lines>
  <Paragraphs>46</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23301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4</cp:revision>
  <cp:lastPrinted>2018-01-25T09:28:00Z</cp:lastPrinted>
  <dcterms:created xsi:type="dcterms:W3CDTF">2018-01-25T08:35:00Z</dcterms:created>
  <dcterms:modified xsi:type="dcterms:W3CDTF">2018-01-25T09:28:00Z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