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67690" w14:textId="77777777" w:rsidR="00E04C5D" w:rsidRDefault="00E04C5D" w:rsidP="00E04C5D">
      <w:r>
        <w:t>Standard</w:t>
      </w:r>
      <w:r w:rsidR="00BD05A7">
        <w:t>text</w:t>
      </w:r>
    </w:p>
    <w:p w14:paraId="091F365A" w14:textId="77777777" w:rsidR="00E04C5D" w:rsidRDefault="00E04C5D" w:rsidP="00E04C5D">
      <w:pPr>
        <w:pStyle w:val="AufzhlungStd"/>
      </w:pPr>
      <w:proofErr w:type="spellStart"/>
      <w:r>
        <w:t>Aufzählung_Std</w:t>
      </w:r>
      <w:proofErr w:type="spellEnd"/>
    </w:p>
    <w:p w14:paraId="0D74CB7A" w14:textId="77777777" w:rsidR="00051A14" w:rsidRDefault="00051A14" w:rsidP="000233D1"/>
    <w:p w14:paraId="54AEC450" w14:textId="77777777" w:rsidR="000233D1" w:rsidRDefault="00832EA0" w:rsidP="006D658C">
      <w:pPr>
        <w:pStyle w:val="berschrift1"/>
      </w:pPr>
      <w:r>
        <w:t>Vorgehens- und Leistungsbeschrieb</w:t>
      </w:r>
    </w:p>
    <w:p w14:paraId="4FAE055B" w14:textId="77777777" w:rsidR="00832EA0" w:rsidRDefault="00922E10" w:rsidP="00832EA0">
      <w:pPr>
        <w:pStyle w:val="Fliesstext"/>
      </w:pPr>
      <w:r>
        <w:t>Schon e</w:t>
      </w:r>
      <w:r w:rsidR="00832EA0">
        <w:t>rstellt und bearbeitet:</w:t>
      </w:r>
    </w:p>
    <w:p w14:paraId="62105B28" w14:textId="77777777" w:rsidR="00832EA0" w:rsidRDefault="006F77EB" w:rsidP="00832EA0">
      <w:pPr>
        <w:pStyle w:val="AufzhlungFliesst"/>
        <w:ind w:left="1105" w:hanging="425"/>
      </w:pPr>
      <w:ins w:id="0" w:author="Brodmann Rene" w:date="2021-09-23T15:49:00Z">
        <w:r>
          <w:t xml:space="preserve">Erweitertes </w:t>
        </w:r>
      </w:ins>
      <w:del w:id="1" w:author="Brodmann Rene" w:date="2021-09-23T15:49:00Z">
        <w:r w:rsidR="00832EA0" w:rsidDel="006F77EB">
          <w:delText>Grundlagen</w:delText>
        </w:r>
      </w:del>
      <w:ins w:id="2" w:author="Brodmann Rene" w:date="2021-09-23T15:49:00Z">
        <w:r>
          <w:t>S</w:t>
        </w:r>
      </w:ins>
      <w:del w:id="3" w:author="Brodmann Rene" w:date="2021-09-23T15:49:00Z">
        <w:r w:rsidR="00832EA0" w:rsidDel="006F77EB">
          <w:delText>s</w:delText>
        </w:r>
      </w:del>
      <w:r w:rsidR="00832EA0">
        <w:t xml:space="preserve">tudium der </w:t>
      </w:r>
      <w:r w:rsidR="00533437">
        <w:t>Entwässerungs</w:t>
      </w:r>
      <w:r w:rsidR="00832EA0">
        <w:t xml:space="preserve">pläne </w:t>
      </w:r>
      <w:r w:rsidR="00922E10">
        <w:t xml:space="preserve">NSNW </w:t>
      </w:r>
      <w:r w:rsidR="00832EA0">
        <w:t xml:space="preserve">und </w:t>
      </w:r>
      <w:del w:id="4" w:author="Brodmann Rene" w:date="2021-09-23T15:49:00Z">
        <w:r w:rsidR="00832EA0" w:rsidDel="006F77EB">
          <w:delText xml:space="preserve">Festlegen </w:delText>
        </w:r>
      </w:del>
      <w:ins w:id="5" w:author="Brodmann Rene" w:date="2021-09-23T15:49:00Z">
        <w:r>
          <w:t>Festst</w:t>
        </w:r>
      </w:ins>
      <w:ins w:id="6" w:author="Brodmann Rene" w:date="2021-09-23T15:50:00Z">
        <w:r>
          <w:t>ellen der</w:t>
        </w:r>
      </w:ins>
      <w:ins w:id="7" w:author="Brodmann Rene" w:date="2021-09-23T15:49:00Z">
        <w:r>
          <w:t xml:space="preserve"> </w:t>
        </w:r>
      </w:ins>
      <w:r w:rsidR="00832EA0">
        <w:t>Anschlüsse Dritter an NS-</w:t>
      </w:r>
      <w:r w:rsidR="0010627C">
        <w:t>Entwässerungsn</w:t>
      </w:r>
      <w:r w:rsidR="00832EA0">
        <w:t>etz</w:t>
      </w:r>
    </w:p>
    <w:p w14:paraId="28860B56" w14:textId="77777777" w:rsidR="00533437" w:rsidRDefault="006F77EB" w:rsidP="00832EA0">
      <w:pPr>
        <w:pStyle w:val="AufzhlungFliesst"/>
        <w:ind w:left="1105" w:hanging="425"/>
      </w:pPr>
      <w:ins w:id="8" w:author="Brodmann Rene" w:date="2021-09-23T15:51:00Z">
        <w:r>
          <w:t xml:space="preserve">Auswerten der Kanal-TV-Aufnahmen bezüglich </w:t>
        </w:r>
      </w:ins>
      <w:del w:id="9" w:author="Brodmann Rene" w:date="2021-09-23T15:51:00Z">
        <w:r w:rsidR="0010627C" w:rsidDel="006F77EB">
          <w:delText>Bestimmen</w:delText>
        </w:r>
        <w:r w:rsidR="00533437" w:rsidDel="006F77EB">
          <w:delText xml:space="preserve"> von </w:delText>
        </w:r>
      </w:del>
      <w:r w:rsidR="00533437">
        <w:t>zusätzliche</w:t>
      </w:r>
      <w:ins w:id="10" w:author="Brodmann Rene" w:date="2021-09-23T15:51:00Z">
        <w:r>
          <w:t>r</w:t>
        </w:r>
      </w:ins>
      <w:del w:id="11" w:author="Brodmann Rene" w:date="2021-09-23T15:51:00Z">
        <w:r w:rsidR="00533437" w:rsidDel="006F77EB">
          <w:delText>n</w:delText>
        </w:r>
      </w:del>
      <w:r w:rsidR="00533437">
        <w:t xml:space="preserve"> Anschlüsse</w:t>
      </w:r>
      <w:del w:id="12" w:author="Brodmann Rene" w:date="2021-09-23T15:51:00Z">
        <w:r w:rsidR="00533437" w:rsidDel="006F77EB">
          <w:delText>n</w:delText>
        </w:r>
      </w:del>
      <w:r w:rsidR="00533437">
        <w:t xml:space="preserve"> </w:t>
      </w:r>
      <w:del w:id="13" w:author="Brodmann Rene" w:date="2021-09-23T15:52:00Z">
        <w:r w:rsidR="00533437" w:rsidDel="006F77EB">
          <w:delText>an Hand Kanal-TV und</w:delText>
        </w:r>
      </w:del>
      <w:ins w:id="14" w:author="Brodmann Rene" w:date="2021-09-23T15:52:00Z">
        <w:r>
          <w:t xml:space="preserve">, Eintrag der Positionen </w:t>
        </w:r>
      </w:ins>
      <w:del w:id="15" w:author="Brodmann Rene" w:date="2021-09-23T15:52:00Z">
        <w:r w:rsidR="00533437" w:rsidDel="006F77EB">
          <w:delText xml:space="preserve"> einzeichnen</w:delText>
        </w:r>
      </w:del>
      <w:r w:rsidR="00533437">
        <w:t xml:space="preserve"> in </w:t>
      </w:r>
      <w:r w:rsidR="0010627C">
        <w:t xml:space="preserve">die </w:t>
      </w:r>
      <w:r w:rsidR="00533437">
        <w:t>Entwässerungspläne</w:t>
      </w:r>
    </w:p>
    <w:p w14:paraId="396DBB1C" w14:textId="77777777" w:rsidR="00832EA0" w:rsidRDefault="00832EA0" w:rsidP="006F77EB">
      <w:pPr>
        <w:pStyle w:val="AufzhlungFliesst"/>
      </w:pPr>
      <w:del w:id="16" w:author="Brodmann Rene" w:date="2021-09-23T15:53:00Z">
        <w:r w:rsidDel="006F77EB">
          <w:delText>An Hand</w:delText>
        </w:r>
      </w:del>
      <w:ins w:id="17" w:author="Brodmann Rene" w:date="2021-09-23T15:53:00Z">
        <w:r w:rsidR="006F77EB">
          <w:t>Mittels</w:t>
        </w:r>
      </w:ins>
      <w:r>
        <w:t xml:space="preserve"> Kanal-TV </w:t>
      </w:r>
      <w:del w:id="18" w:author="Brodmann Rene" w:date="2021-09-23T15:54:00Z">
        <w:r w:rsidDel="006F77EB">
          <w:delText>festlegen von</w:delText>
        </w:r>
      </w:del>
      <w:ins w:id="19" w:author="Brodmann Rene" w:date="2021-09-23T15:54:00Z">
        <w:r w:rsidR="006F77EB">
          <w:t xml:space="preserve"> den</w:t>
        </w:r>
      </w:ins>
      <w:r>
        <w:t xml:space="preserve"> Verkalkungsgrad und</w:t>
      </w:r>
      <w:del w:id="20" w:author="Brodmann Rene" w:date="2021-09-23T15:55:00Z">
        <w:r w:rsidDel="006F77EB">
          <w:delText xml:space="preserve"> </w:delText>
        </w:r>
      </w:del>
      <w:ins w:id="21" w:author="Brodmann Rene" w:date="2021-09-23T15:54:00Z">
        <w:r w:rsidR="006F77EB">
          <w:t xml:space="preserve"> </w:t>
        </w:r>
      </w:ins>
      <w:del w:id="22" w:author="Brodmann Rene" w:date="2021-09-23T15:55:00Z">
        <w:r w:rsidDel="006F77EB">
          <w:delText>Z</w:delText>
        </w:r>
      </w:del>
      <w:ins w:id="23" w:author="Brodmann Rene" w:date="2021-09-23T15:55:00Z">
        <w:r w:rsidR="006F77EB">
          <w:t>z</w:t>
        </w:r>
      </w:ins>
      <w:r>
        <w:t>ufl</w:t>
      </w:r>
      <w:ins w:id="24" w:author="Brodmann Rene" w:date="2021-09-23T15:55:00Z">
        <w:r w:rsidR="006F77EB">
          <w:t>ie</w:t>
        </w:r>
      </w:ins>
      <w:del w:id="25" w:author="Brodmann Rene" w:date="2021-09-23T15:55:00Z">
        <w:r w:rsidDel="006F77EB">
          <w:delText>u</w:delText>
        </w:r>
      </w:del>
      <w:r>
        <w:t>ss</w:t>
      </w:r>
      <w:ins w:id="26" w:author="Brodmann Rene" w:date="2021-09-23T15:55:00Z">
        <w:r w:rsidR="006F77EB">
          <w:t>endes</w:t>
        </w:r>
      </w:ins>
      <w:r>
        <w:t xml:space="preserve"> </w:t>
      </w:r>
      <w:del w:id="27" w:author="Brodmann Rene" w:date="2021-09-23T15:55:00Z">
        <w:r w:rsidDel="006F77EB">
          <w:delText>Fliessw</w:delText>
        </w:r>
      </w:del>
      <w:ins w:id="28" w:author="Brodmann Rene" w:date="2021-09-23T15:55:00Z">
        <w:r w:rsidR="006F77EB">
          <w:t>W</w:t>
        </w:r>
      </w:ins>
      <w:r>
        <w:t xml:space="preserve">asser </w:t>
      </w:r>
      <w:del w:id="29" w:author="Brodmann Rene" w:date="2021-09-23T15:55:00Z">
        <w:r w:rsidR="00533437" w:rsidDel="006F77EB">
          <w:delText>bei</w:delText>
        </w:r>
      </w:del>
      <w:r>
        <w:t xml:space="preserve"> Dritt</w:t>
      </w:r>
      <w:ins w:id="30" w:author="Brodmann Rene" w:date="2021-09-23T15:55:00Z">
        <w:r w:rsidR="006F77EB">
          <w:t>er</w:t>
        </w:r>
      </w:ins>
      <w:del w:id="31" w:author="Brodmann Rene" w:date="2021-09-23T15:55:00Z">
        <w:r w:rsidDel="006F77EB">
          <w:delText>zuf</w:delText>
        </w:r>
        <w:r w:rsidR="00533437" w:rsidDel="006F77EB">
          <w:delText>lüsse</w:delText>
        </w:r>
      </w:del>
      <w:ins w:id="32" w:author="Brodmann Rene" w:date="2021-09-23T15:56:00Z">
        <w:r w:rsidR="006F77EB">
          <w:t xml:space="preserve"> </w:t>
        </w:r>
      </w:ins>
      <w:ins w:id="33" w:author="Brodmann Rene" w:date="2021-09-23T15:55:00Z">
        <w:r w:rsidR="006F77EB">
          <w:t>fests</w:t>
        </w:r>
      </w:ins>
      <w:ins w:id="34" w:author="Brodmann Rene" w:date="2021-09-23T15:56:00Z">
        <w:r w:rsidR="006F77EB">
          <w:t>t</w:t>
        </w:r>
      </w:ins>
      <w:ins w:id="35" w:author="Brodmann Rene" w:date="2021-09-23T15:55:00Z">
        <w:r w:rsidR="006F77EB">
          <w:t>ellen</w:t>
        </w:r>
      </w:ins>
      <w:ins w:id="36" w:author="Brodmann Rene" w:date="2021-09-23T15:57:00Z">
        <w:r w:rsidR="00497AA4">
          <w:t xml:space="preserve"> und grob bewerten</w:t>
        </w:r>
      </w:ins>
      <w:ins w:id="37" w:author="Brodmann Rene" w:date="2021-09-23T15:58:00Z">
        <w:r w:rsidR="00497AA4">
          <w:t xml:space="preserve"> (stark, mittel, schwach)</w:t>
        </w:r>
      </w:ins>
      <w:ins w:id="38" w:author="Brodmann Rene" w:date="2021-09-23T15:55:00Z">
        <w:r w:rsidR="006F77EB">
          <w:t>.</w:t>
        </w:r>
      </w:ins>
      <w:ins w:id="39" w:author="Brodmann Rene" w:date="2021-09-23T15:56:00Z">
        <w:r w:rsidR="006F77EB">
          <w:t xml:space="preserve"> </w:t>
        </w:r>
      </w:ins>
      <w:r w:rsidR="00533437">
        <w:t xml:space="preserve"> </w:t>
      </w:r>
      <w:del w:id="40" w:author="Brodmann Rene" w:date="2021-09-23T15:58:00Z">
        <w:r w:rsidR="0010627C" w:rsidDel="00497AA4">
          <w:delText xml:space="preserve">für die Bestimmung der Zutrittsorte von </w:delText>
        </w:r>
        <w:r w:rsidDel="00497AA4">
          <w:delText>Fremdwasser</w:delText>
        </w:r>
        <w:r w:rsidR="00533437" w:rsidDel="00497AA4">
          <w:delText xml:space="preserve"> (stark, mittel, schwach)</w:delText>
        </w:r>
      </w:del>
    </w:p>
    <w:p w14:paraId="41AFE4FB" w14:textId="77777777" w:rsidR="00922E10" w:rsidRDefault="00497AA4" w:rsidP="00832EA0">
      <w:pPr>
        <w:pStyle w:val="AufzhlungFliesst"/>
      </w:pPr>
      <w:ins w:id="41" w:author="Brodmann Rene" w:date="2021-09-23T15:59:00Z">
        <w:r>
          <w:t>Analyse</w:t>
        </w:r>
      </w:ins>
      <w:ins w:id="42" w:author="Brodmann Rene" w:date="2021-09-23T15:58:00Z">
        <w:r>
          <w:t xml:space="preserve"> der </w:t>
        </w:r>
      </w:ins>
      <w:r w:rsidR="00922E10">
        <w:t>Auswertung</w:t>
      </w:r>
      <w:ins w:id="43" w:author="Brodmann Rene" w:date="2021-09-23T15:58:00Z">
        <w:r>
          <w:t>en</w:t>
        </w:r>
      </w:ins>
      <w:r w:rsidR="00922E10">
        <w:t xml:space="preserve"> der Fremdwassermessungen</w:t>
      </w:r>
    </w:p>
    <w:p w14:paraId="13F059C9" w14:textId="55312364" w:rsidR="00832EA0" w:rsidRPr="00A30DE2" w:rsidRDefault="00533437" w:rsidP="00832EA0">
      <w:pPr>
        <w:pStyle w:val="AufzhlungFliesst"/>
        <w:rPr>
          <w:highlight w:val="yellow"/>
          <w:rPrChange w:id="44" w:author="Spieler Daniel" w:date="2021-09-23T18:19:00Z">
            <w:rPr/>
          </w:rPrChange>
        </w:rPr>
      </w:pPr>
      <w:commentRangeStart w:id="45"/>
      <w:r w:rsidRPr="00A30DE2">
        <w:rPr>
          <w:highlight w:val="yellow"/>
          <w:rPrChange w:id="46" w:author="Spieler Daniel" w:date="2021-09-23T18:19:00Z">
            <w:rPr/>
          </w:rPrChange>
        </w:rPr>
        <w:t xml:space="preserve">Festlegen der Fremdwasserzuflüsse und –mengen aus Fremdwassermessung </w:t>
      </w:r>
      <w:proofErr w:type="spellStart"/>
      <w:r w:rsidRPr="00A30DE2">
        <w:rPr>
          <w:highlight w:val="yellow"/>
          <w:rPrChange w:id="47" w:author="Spieler Daniel" w:date="2021-09-23T18:19:00Z">
            <w:rPr/>
          </w:rPrChange>
        </w:rPr>
        <w:t>Holinger</w:t>
      </w:r>
      <w:proofErr w:type="spellEnd"/>
      <w:r w:rsidRPr="00A30DE2">
        <w:rPr>
          <w:highlight w:val="yellow"/>
          <w:rPrChange w:id="48" w:author="Spieler Daniel" w:date="2021-09-23T18:19:00Z">
            <w:rPr/>
          </w:rPrChange>
        </w:rPr>
        <w:t xml:space="preserve"> AG </w:t>
      </w:r>
      <w:del w:id="49" w:author="Spieler Daniel" w:date="2021-09-23T18:12:00Z">
        <w:r w:rsidRPr="00A30DE2" w:rsidDel="001C2D65">
          <w:rPr>
            <w:highlight w:val="yellow"/>
            <w:rPrChange w:id="50" w:author="Spieler Daniel" w:date="2021-09-23T18:19:00Z">
              <w:rPr/>
            </w:rPrChange>
          </w:rPr>
          <w:delText>und</w:delText>
        </w:r>
      </w:del>
      <w:ins w:id="51" w:author="Spieler Daniel" w:date="2021-09-23T18:12:00Z">
        <w:r w:rsidR="001C2D65" w:rsidRPr="00A30DE2">
          <w:rPr>
            <w:highlight w:val="yellow"/>
            <w:rPrChange w:id="52" w:author="Spieler Daniel" w:date="2021-09-23T18:19:00Z">
              <w:rPr/>
            </w:rPrChange>
          </w:rPr>
          <w:t xml:space="preserve"> an Hand der</w:t>
        </w:r>
      </w:ins>
      <w:r w:rsidRPr="00A30DE2">
        <w:rPr>
          <w:highlight w:val="yellow"/>
          <w:rPrChange w:id="53" w:author="Spieler Daniel" w:date="2021-09-23T18:19:00Z">
            <w:rPr/>
          </w:rPrChange>
        </w:rPr>
        <w:t xml:space="preserve"> Verkalkungsgrad </w:t>
      </w:r>
      <w:r w:rsidR="00922E10" w:rsidRPr="00A30DE2">
        <w:rPr>
          <w:highlight w:val="yellow"/>
          <w:rPrChange w:id="54" w:author="Spieler Daniel" w:date="2021-09-23T18:19:00Z">
            <w:rPr/>
          </w:rPrChange>
        </w:rPr>
        <w:t>und/oder</w:t>
      </w:r>
      <w:r w:rsidRPr="00A30DE2">
        <w:rPr>
          <w:highlight w:val="yellow"/>
          <w:rPrChange w:id="55" w:author="Spieler Daniel" w:date="2021-09-23T18:19:00Z">
            <w:rPr/>
          </w:rPrChange>
        </w:rPr>
        <w:t xml:space="preserve"> Z</w:t>
      </w:r>
      <w:r w:rsidR="00922E10" w:rsidRPr="00A30DE2">
        <w:rPr>
          <w:highlight w:val="yellow"/>
          <w:rPrChange w:id="56" w:author="Spieler Daniel" w:date="2021-09-23T18:19:00Z">
            <w:rPr/>
          </w:rPrChange>
        </w:rPr>
        <w:t>uflussmengen</w:t>
      </w:r>
      <w:ins w:id="57" w:author="Spieler Daniel" w:date="2021-09-23T18:12:00Z">
        <w:r w:rsidR="001C2D65" w:rsidRPr="00A30DE2">
          <w:rPr>
            <w:highlight w:val="yellow"/>
            <w:rPrChange w:id="58" w:author="Spieler Daniel" w:date="2021-09-23T18:19:00Z">
              <w:rPr/>
            </w:rPrChange>
          </w:rPr>
          <w:t xml:space="preserve"> (aus Kanal-TV)</w:t>
        </w:r>
      </w:ins>
      <w:r w:rsidR="00922E10" w:rsidRPr="00A30DE2">
        <w:rPr>
          <w:highlight w:val="yellow"/>
          <w:rPrChange w:id="59" w:author="Spieler Daniel" w:date="2021-09-23T18:19:00Z">
            <w:rPr/>
          </w:rPrChange>
        </w:rPr>
        <w:t xml:space="preserve">, Eintrag in </w:t>
      </w:r>
      <w:ins w:id="60" w:author="Spieler Daniel" w:date="2021-09-23T18:14:00Z">
        <w:r w:rsidR="001C2D65" w:rsidRPr="00A30DE2">
          <w:rPr>
            <w:highlight w:val="yellow"/>
            <w:rPrChange w:id="61" w:author="Spieler Daniel" w:date="2021-09-23T18:19:00Z">
              <w:rPr/>
            </w:rPrChange>
          </w:rPr>
          <w:t xml:space="preserve">die </w:t>
        </w:r>
      </w:ins>
      <w:r w:rsidR="00922E10" w:rsidRPr="00A30DE2">
        <w:rPr>
          <w:highlight w:val="yellow"/>
          <w:rPrChange w:id="62" w:author="Spieler Daniel" w:date="2021-09-23T18:19:00Z">
            <w:rPr/>
          </w:rPrChange>
        </w:rPr>
        <w:t xml:space="preserve">Entwässerungspläne </w:t>
      </w:r>
      <w:del w:id="63" w:author="Spieler Daniel" w:date="2021-09-23T18:13:00Z">
        <w:r w:rsidR="00922E10" w:rsidRPr="00A30DE2" w:rsidDel="001C2D65">
          <w:rPr>
            <w:highlight w:val="yellow"/>
            <w:rPrChange w:id="64" w:author="Spieler Daniel" w:date="2021-09-23T18:19:00Z">
              <w:rPr/>
            </w:rPrChange>
          </w:rPr>
          <w:delText>und Festlegung der EZG pro ÖRB</w:delText>
        </w:r>
        <w:commentRangeEnd w:id="45"/>
        <w:r w:rsidR="00497AA4" w:rsidRPr="00A30DE2" w:rsidDel="001C2D65">
          <w:rPr>
            <w:rStyle w:val="Kommentarzeichen"/>
            <w:highlight w:val="yellow"/>
            <w:rPrChange w:id="65" w:author="Spieler Daniel" w:date="2021-09-23T18:19:00Z">
              <w:rPr>
                <w:rStyle w:val="Kommentarzeichen"/>
              </w:rPr>
            </w:rPrChange>
          </w:rPr>
          <w:commentReference w:id="45"/>
        </w:r>
      </w:del>
    </w:p>
    <w:p w14:paraId="06B13D61" w14:textId="77777777" w:rsidR="00177664" w:rsidRDefault="00497AA4" w:rsidP="00177664">
      <w:pPr>
        <w:pStyle w:val="AufzhlungFliesst"/>
      </w:pPr>
      <w:ins w:id="66" w:author="Brodmann Rene" w:date="2021-09-23T16:03:00Z">
        <w:r>
          <w:t>Überp</w:t>
        </w:r>
      </w:ins>
      <w:del w:id="67" w:author="Brodmann Rene" w:date="2021-09-23T16:03:00Z">
        <w:r w:rsidR="00177664" w:rsidDel="00497AA4">
          <w:delText>P</w:delText>
        </w:r>
      </w:del>
      <w:r w:rsidR="00177664">
        <w:t>rüfung und Bearbeitung</w:t>
      </w:r>
      <w:r w:rsidR="00C30B2C">
        <w:t xml:space="preserve"> der</w:t>
      </w:r>
      <w:r w:rsidR="00177664">
        <w:t xml:space="preserve"> Werkleitung</w:t>
      </w:r>
      <w:r w:rsidR="000D6DBE">
        <w:t>spläne Kanalisation</w:t>
      </w:r>
      <w:r w:rsidR="00177664">
        <w:t xml:space="preserve"> </w:t>
      </w:r>
      <w:del w:id="68" w:author="Brodmann Rene" w:date="2021-09-23T16:03:00Z">
        <w:r w:rsidR="00C30B2C" w:rsidDel="00497AA4">
          <w:delText>von</w:delText>
        </w:r>
      </w:del>
      <w:ins w:id="69" w:author="Brodmann Rene" w:date="2021-09-23T16:03:00Z">
        <w:r>
          <w:t>der</w:t>
        </w:r>
      </w:ins>
      <w:r w:rsidR="00177664">
        <w:t xml:space="preserve"> Gemeinden, Festleg</w:t>
      </w:r>
      <w:ins w:id="70" w:author="Brodmann Rene" w:date="2021-09-23T16:03:00Z">
        <w:r>
          <w:t>en</w:t>
        </w:r>
      </w:ins>
      <w:del w:id="71" w:author="Brodmann Rene" w:date="2021-09-23T16:03:00Z">
        <w:r w:rsidR="00177664" w:rsidDel="00497AA4">
          <w:delText>ung</w:delText>
        </w:r>
      </w:del>
      <w:r w:rsidR="00177664">
        <w:t xml:space="preserve"> </w:t>
      </w:r>
      <w:r w:rsidR="00C30B2C">
        <w:t xml:space="preserve">der </w:t>
      </w:r>
      <w:r w:rsidR="00177664">
        <w:t xml:space="preserve">Drainageleitungen und </w:t>
      </w:r>
      <w:ins w:id="72" w:author="Brodmann Rene" w:date="2021-09-23T16:03:00Z">
        <w:r>
          <w:t xml:space="preserve">integrieren </w:t>
        </w:r>
      </w:ins>
      <w:r w:rsidR="00177664">
        <w:t xml:space="preserve">in </w:t>
      </w:r>
      <w:r w:rsidR="00C30B2C">
        <w:t xml:space="preserve">die </w:t>
      </w:r>
      <w:r w:rsidR="00177664">
        <w:t xml:space="preserve">Entwässerungspläne </w:t>
      </w:r>
      <w:del w:id="73" w:author="Brodmann Rene" w:date="2021-09-23T16:03:00Z">
        <w:r w:rsidR="00177664" w:rsidDel="00497AA4">
          <w:delText>integriert</w:delText>
        </w:r>
      </w:del>
    </w:p>
    <w:p w14:paraId="588C5F0B" w14:textId="77777777" w:rsidR="00796FFC" w:rsidRDefault="000D6DBE" w:rsidP="00796FFC">
      <w:pPr>
        <w:pStyle w:val="AufzhlungFliesst"/>
      </w:pPr>
      <w:r>
        <w:t xml:space="preserve">Planung und </w:t>
      </w:r>
      <w:del w:id="74" w:author="Brodmann Rene" w:date="2021-09-23T16:04:00Z">
        <w:r w:rsidR="00C30B2C" w:rsidDel="00497AA4">
          <w:delText>Aufskizzieren</w:delText>
        </w:r>
        <w:r w:rsidDel="00497AA4">
          <w:delText xml:space="preserve"> </w:delText>
        </w:r>
      </w:del>
      <w:ins w:id="75" w:author="Brodmann Rene" w:date="2021-09-23T16:04:00Z">
        <w:r w:rsidR="00497AA4">
          <w:t>erstes</w:t>
        </w:r>
      </w:ins>
      <w:ins w:id="76" w:author="Brodmann Rene" w:date="2021-09-23T16:05:00Z">
        <w:r w:rsidR="00497AA4">
          <w:t xml:space="preserve"> K</w:t>
        </w:r>
      </w:ins>
      <w:ins w:id="77" w:author="Brodmann Rene" w:date="2021-09-23T16:04:00Z">
        <w:r w:rsidR="00497AA4">
          <w:t xml:space="preserve">onstruieren </w:t>
        </w:r>
      </w:ins>
      <w:r w:rsidR="00C30B2C">
        <w:t>von möglichen Massnahmen</w:t>
      </w:r>
      <w:r>
        <w:t xml:space="preserve"> für </w:t>
      </w:r>
      <w:r w:rsidR="00C30B2C">
        <w:t xml:space="preserve">die </w:t>
      </w:r>
      <w:r w:rsidR="00796FFC">
        <w:t xml:space="preserve">Entflechtung </w:t>
      </w:r>
      <w:r w:rsidR="00C30B2C">
        <w:t xml:space="preserve">von </w:t>
      </w:r>
      <w:r w:rsidR="00796FFC">
        <w:t>Fremdwasser und Drittzuflüsse</w:t>
      </w:r>
      <w:r w:rsidR="00C30B2C">
        <w:t>n</w:t>
      </w:r>
    </w:p>
    <w:p w14:paraId="1C271AAA" w14:textId="77777777" w:rsidR="00177664" w:rsidRDefault="00B57377" w:rsidP="00177664">
      <w:pPr>
        <w:pStyle w:val="AufzhlungFliesst"/>
      </w:pPr>
      <w:r>
        <w:t xml:space="preserve">Projektierung, Anpassungen sowie Überarbeitung </w:t>
      </w:r>
      <w:r w:rsidR="00796FFC">
        <w:t>von neuen Ableitungen, Verknüpfungen Haltungen/Zuflüsse und Abtrennen von Anschlüssen</w:t>
      </w:r>
      <w:r w:rsidR="006B0887">
        <w:t xml:space="preserve"> und einzeichnen in Entwässerungspläne</w:t>
      </w:r>
    </w:p>
    <w:p w14:paraId="2336B44A" w14:textId="77777777" w:rsidR="00796FFC" w:rsidRDefault="00796FFC" w:rsidP="00177664">
      <w:pPr>
        <w:pStyle w:val="AufzhlungFliesst"/>
      </w:pPr>
      <w:r>
        <w:t>Prüfen von Versickerungsmöglichkeiten</w:t>
      </w:r>
      <w:r w:rsidR="005C256B">
        <w:t xml:space="preserve"> und Kiess-Schlotte</w:t>
      </w:r>
      <w:r>
        <w:t>, einzeichne</w:t>
      </w:r>
      <w:r w:rsidR="006B0887">
        <w:t>n</w:t>
      </w:r>
      <w:r>
        <w:t xml:space="preserve"> in Entwässerungspläne und Besprechung</w:t>
      </w:r>
      <w:r w:rsidR="005C256B">
        <w:t>en</w:t>
      </w:r>
      <w:r>
        <w:t xml:space="preserve">/Abklärungen der Möglichkeiten mit Geologen </w:t>
      </w:r>
    </w:p>
    <w:p w14:paraId="04AF4E22" w14:textId="77777777" w:rsidR="00B57377" w:rsidRDefault="00B57377" w:rsidP="00177664">
      <w:pPr>
        <w:pStyle w:val="AufzhlungFliesst"/>
      </w:pPr>
      <w:r>
        <w:t xml:space="preserve">Erstellen, bearbeiten und erweitern der Übersichtstabelle </w:t>
      </w:r>
      <w:r w:rsidR="002F3147">
        <w:t>«</w:t>
      </w:r>
      <w:r>
        <w:t>Massnahmen Entflechtung Fremdwasser und Drittzuflüssen</w:t>
      </w:r>
      <w:r w:rsidR="002F3147">
        <w:t>»</w:t>
      </w:r>
    </w:p>
    <w:p w14:paraId="54551A42" w14:textId="77777777" w:rsidR="00B57377" w:rsidRDefault="00B57377" w:rsidP="00177664">
      <w:pPr>
        <w:pStyle w:val="AufzhlungFliesst"/>
      </w:pPr>
      <w:r>
        <w:t xml:space="preserve">Erstellen </w:t>
      </w:r>
      <w:r w:rsidR="005C256B">
        <w:t xml:space="preserve">und Anpassungen der </w:t>
      </w:r>
      <w:r>
        <w:t xml:space="preserve">Kostenschätzung </w:t>
      </w:r>
      <w:r w:rsidR="0010627C">
        <w:t xml:space="preserve">für die </w:t>
      </w:r>
      <w:r w:rsidR="002F3147">
        <w:t xml:space="preserve">einzelnen </w:t>
      </w:r>
      <w:r>
        <w:t>Massnahmen</w:t>
      </w:r>
    </w:p>
    <w:p w14:paraId="5FDD40BF" w14:textId="77777777" w:rsidR="00B57377" w:rsidRDefault="00B57377" w:rsidP="00177664">
      <w:pPr>
        <w:pStyle w:val="AufzhlungFliesst"/>
      </w:pPr>
      <w:commentRangeStart w:id="78"/>
      <w:r>
        <w:t>Divers</w:t>
      </w:r>
      <w:r w:rsidR="0010627C">
        <w:t>e Besprechungen mit R. Brodmann</w:t>
      </w:r>
      <w:commentRangeEnd w:id="78"/>
      <w:r w:rsidR="00497AA4">
        <w:rPr>
          <w:rStyle w:val="Kommentarzeichen"/>
        </w:rPr>
        <w:commentReference w:id="78"/>
      </w:r>
    </w:p>
    <w:p w14:paraId="4609D95F" w14:textId="77777777" w:rsidR="00B57377" w:rsidRDefault="00B57377" w:rsidP="00177664">
      <w:pPr>
        <w:pStyle w:val="AufzhlungFliesst"/>
      </w:pPr>
      <w:r>
        <w:t xml:space="preserve">Bestimmen von Prioritäten 1, 2 und 3 der Massnahmen </w:t>
      </w:r>
      <w:r w:rsidR="00C53487">
        <w:t xml:space="preserve">für </w:t>
      </w:r>
      <w:r>
        <w:t xml:space="preserve">Fremdwassermengen </w:t>
      </w:r>
      <w:r w:rsidR="00C53487">
        <w:t>in Abhängigkeit der Massnahme</w:t>
      </w:r>
      <w:ins w:id="79" w:author="Brodmann Rene" w:date="2021-09-23T16:06:00Z">
        <w:r w:rsidR="00497AA4">
          <w:t>n</w:t>
        </w:r>
      </w:ins>
      <w:r w:rsidR="00C53487">
        <w:t>kosten</w:t>
      </w:r>
      <w:r>
        <w:t xml:space="preserve"> </w:t>
      </w:r>
      <w:del w:id="80" w:author="Brodmann Rene" w:date="2021-09-23T16:06:00Z">
        <w:r w:rsidDel="00497AA4">
          <w:delText>in Zusammena</w:delText>
        </w:r>
        <w:r w:rsidR="0010627C" w:rsidDel="00497AA4">
          <w:delText>rbeit mit R. Brodmann</w:delText>
        </w:r>
      </w:del>
    </w:p>
    <w:p w14:paraId="02E4E044" w14:textId="77777777" w:rsidR="00B57377" w:rsidRDefault="00B57377" w:rsidP="00177664">
      <w:pPr>
        <w:pStyle w:val="AufzhlungFliesst"/>
      </w:pPr>
      <w:r>
        <w:t xml:space="preserve">Bestimmen </w:t>
      </w:r>
      <w:r w:rsidR="000D6DBE">
        <w:t>der</w:t>
      </w:r>
      <w:r w:rsidR="00C30B2C">
        <w:t xml:space="preserve"> EZG-Flächen </w:t>
      </w:r>
      <w:r w:rsidR="000D6DBE">
        <w:t xml:space="preserve">für Anschlüsse Drittzuflüsse </w:t>
      </w:r>
      <w:r w:rsidR="00C53487">
        <w:t xml:space="preserve">und Bestimmung Wassermengen </w:t>
      </w:r>
      <w:r>
        <w:t xml:space="preserve">an Hand </w:t>
      </w:r>
      <w:r w:rsidR="00C53487">
        <w:t>von</w:t>
      </w:r>
      <w:r>
        <w:t xml:space="preserve"> Werkleitungsplänen </w:t>
      </w:r>
      <w:r w:rsidR="00C53487">
        <w:t xml:space="preserve">Gemeinden, </w:t>
      </w:r>
      <w:proofErr w:type="spellStart"/>
      <w:r w:rsidR="00C53487">
        <w:t>Geoadmin</w:t>
      </w:r>
      <w:proofErr w:type="spellEnd"/>
      <w:r w:rsidR="00C53487">
        <w:t xml:space="preserve"> Bund und Geoportal Kanton, Videobefahrung und </w:t>
      </w:r>
      <w:proofErr w:type="spellStart"/>
      <w:r w:rsidR="00C53487">
        <w:t>Googlemap</w:t>
      </w:r>
      <w:proofErr w:type="spellEnd"/>
      <w:r w:rsidR="00C53487">
        <w:t>, Plangrundlagen und Skizzen erstellt</w:t>
      </w:r>
    </w:p>
    <w:p w14:paraId="217C4082" w14:textId="77777777" w:rsidR="00C53487" w:rsidRDefault="00C53487" w:rsidP="00177664">
      <w:pPr>
        <w:pStyle w:val="AufzhlungFliesst"/>
      </w:pPr>
      <w:r>
        <w:t>Bestimmung von Prioritäten 1, 2 und 3 der Massnahmen für Drittzuflüsse in Abhängigkeit der Massnahme</w:t>
      </w:r>
      <w:ins w:id="81" w:author="Brodmann Rene" w:date="2021-09-23T16:07:00Z">
        <w:r w:rsidR="00497AA4">
          <w:t>n</w:t>
        </w:r>
      </w:ins>
      <w:r>
        <w:t xml:space="preserve">kosten </w:t>
      </w:r>
      <w:del w:id="82" w:author="Brodmann Rene" w:date="2021-09-23T16:07:00Z">
        <w:r w:rsidDel="00497AA4">
          <w:delText>in Zusammenarbeit mit R. Brodmann</w:delText>
        </w:r>
      </w:del>
    </w:p>
    <w:p w14:paraId="36C390B9" w14:textId="77777777" w:rsidR="00C53487" w:rsidDel="00497AA4" w:rsidRDefault="00C53487" w:rsidP="00177664">
      <w:pPr>
        <w:pStyle w:val="AufzhlungFliesst"/>
        <w:rPr>
          <w:del w:id="83" w:author="Brodmann Rene" w:date="2021-09-23T16:07:00Z"/>
        </w:rPr>
      </w:pPr>
      <w:r>
        <w:t xml:space="preserve">Festlegung </w:t>
      </w:r>
      <w:r w:rsidR="002F3147">
        <w:t>der Prioritäten gesamthaft</w:t>
      </w:r>
      <w:r w:rsidR="00847FBE">
        <w:t xml:space="preserve"> und Wirtschaftlichkeitsüberlegungen </w:t>
      </w:r>
      <w:del w:id="84" w:author="Brodmann Rene" w:date="2021-09-23T16:07:00Z">
        <w:r w:rsidR="00847FBE" w:rsidDel="00497AA4">
          <w:delText>in Zusammenarbeit mit R. Brodmann</w:delText>
        </w:r>
      </w:del>
    </w:p>
    <w:p w14:paraId="0793DD5B" w14:textId="77777777" w:rsidR="000D6DBE" w:rsidRDefault="000D6DBE" w:rsidP="00177664">
      <w:pPr>
        <w:pStyle w:val="AufzhlungFliesst"/>
      </w:pPr>
      <w:r>
        <w:t xml:space="preserve">Überarbeitung Übersichtstabelle mit </w:t>
      </w:r>
      <w:r w:rsidR="00170A78">
        <w:t>Prioritäten</w:t>
      </w:r>
      <w:r w:rsidR="005C256B">
        <w:t xml:space="preserve"> 1, 2 und 3</w:t>
      </w:r>
    </w:p>
    <w:p w14:paraId="4E9F9EDC" w14:textId="77777777" w:rsidR="002F3147" w:rsidRDefault="002F3147" w:rsidP="002F3147">
      <w:pPr>
        <w:pStyle w:val="AufzhlungFliesst"/>
      </w:pPr>
      <w:r>
        <w:t>Erstellen Faktenblatt Nr. 18 «</w:t>
      </w:r>
      <w:r w:rsidRPr="002F3147">
        <w:t>Entwässerung, Massnahmen Entflechtung Fremdwasser und Drittzuflüsse</w:t>
      </w:r>
      <w:r>
        <w:t>»</w:t>
      </w:r>
    </w:p>
    <w:p w14:paraId="5C9E3D9B" w14:textId="77777777" w:rsidR="005C256B" w:rsidRDefault="005C256B" w:rsidP="002F3147">
      <w:pPr>
        <w:pStyle w:val="AufzhlungFliesst"/>
      </w:pPr>
      <w:r>
        <w:t>Besprechungen (</w:t>
      </w:r>
      <w:proofErr w:type="spellStart"/>
      <w:r>
        <w:t>KoSi</w:t>
      </w:r>
      <w:proofErr w:type="spellEnd"/>
      <w:r>
        <w:t>) mit GPL, EP, FU, BHU und TBA Kanton Aargau</w:t>
      </w:r>
    </w:p>
    <w:p w14:paraId="3DAE3B6D" w14:textId="77777777" w:rsidR="002F3147" w:rsidRDefault="002F3147" w:rsidP="002F3147">
      <w:pPr>
        <w:pStyle w:val="AufzhlungFliesst"/>
        <w:numPr>
          <w:ilvl w:val="0"/>
          <w:numId w:val="0"/>
        </w:numPr>
        <w:ind w:left="1106" w:hanging="426"/>
      </w:pPr>
    </w:p>
    <w:p w14:paraId="602A8F73" w14:textId="77777777" w:rsidR="00832EA0" w:rsidRDefault="005C256B" w:rsidP="00832EA0">
      <w:pPr>
        <w:pStyle w:val="AufzhlungFliesst"/>
        <w:numPr>
          <w:ilvl w:val="0"/>
          <w:numId w:val="0"/>
        </w:numPr>
        <w:ind w:left="1105" w:hanging="425"/>
      </w:pPr>
      <w:r>
        <w:t>Weiteres Vorgehen für AP:</w:t>
      </w:r>
    </w:p>
    <w:p w14:paraId="5BCE1A39" w14:textId="77777777" w:rsidR="00F14C92" w:rsidRPr="007326A7" w:rsidRDefault="00F14C92" w:rsidP="00F14C92">
      <w:pPr>
        <w:pStyle w:val="AufzhlungFliesst"/>
        <w:ind w:left="1105" w:hanging="425"/>
        <w:rPr>
          <w:highlight w:val="yellow"/>
        </w:rPr>
      </w:pPr>
      <w:r w:rsidRPr="007326A7">
        <w:rPr>
          <w:highlight w:val="yellow"/>
        </w:rPr>
        <w:t>Überprüfung hydraulische Berechnung mit Priorität 1</w:t>
      </w:r>
    </w:p>
    <w:p w14:paraId="0CD0E8AF" w14:textId="04E3874C" w:rsidR="005C256B" w:rsidRDefault="005C256B" w:rsidP="005C256B">
      <w:pPr>
        <w:pStyle w:val="AufzhlungFliesst"/>
        <w:ind w:left="1105" w:hanging="425"/>
        <w:rPr>
          <w:ins w:id="85" w:author="Brodmann Rene" w:date="2021-09-23T16:09:00Z"/>
        </w:rPr>
      </w:pPr>
      <w:r>
        <w:lastRenderedPageBreak/>
        <w:t xml:space="preserve">Einarbeiten der Massnahmen Priorität 1. in </w:t>
      </w:r>
      <w:r w:rsidR="0010627C">
        <w:t>die definitiven Situationspläne</w:t>
      </w:r>
      <w:r>
        <w:t xml:space="preserve"> 1:1’000</w:t>
      </w:r>
    </w:p>
    <w:p w14:paraId="27CA1F17" w14:textId="40DB65F3" w:rsidR="0060063E" w:rsidRDefault="0060063E" w:rsidP="005C256B">
      <w:pPr>
        <w:pStyle w:val="AufzhlungFliesst"/>
        <w:ind w:left="1105" w:hanging="425"/>
        <w:rPr>
          <w:ins w:id="86" w:author="Brodmann Rene" w:date="2021-09-23T16:08:00Z"/>
        </w:rPr>
      </w:pPr>
      <w:ins w:id="87" w:author="Brodmann Rene" w:date="2021-09-23T16:09:00Z">
        <w:r>
          <w:t xml:space="preserve">Abschätzen der </w:t>
        </w:r>
      </w:ins>
      <w:ins w:id="88" w:author="Brodmann Rene" w:date="2021-09-23T16:10:00Z">
        <w:r>
          <w:t>Rohrdurchmesser / Gefälle</w:t>
        </w:r>
      </w:ins>
    </w:p>
    <w:p w14:paraId="69D5307E" w14:textId="5C4CB311" w:rsidR="0060063E" w:rsidRDefault="0060063E" w:rsidP="005C256B">
      <w:pPr>
        <w:pStyle w:val="AufzhlungFliesst"/>
        <w:ind w:left="1105" w:hanging="425"/>
        <w:rPr>
          <w:ins w:id="89" w:author="Brodmann Rene" w:date="2021-09-28T14:00:00Z"/>
        </w:rPr>
      </w:pPr>
      <w:ins w:id="90" w:author="Brodmann Rene" w:date="2021-09-23T16:08:00Z">
        <w:r>
          <w:t>Überprüfung</w:t>
        </w:r>
      </w:ins>
      <w:ins w:id="91" w:author="Brodmann Rene" w:date="2021-09-23T16:09:00Z">
        <w:r>
          <w:t xml:space="preserve">, wo möglich, bezüglich </w:t>
        </w:r>
      </w:ins>
      <w:ins w:id="92" w:author="Brodmann Rene" w:date="2021-09-23T16:08:00Z">
        <w:r>
          <w:t xml:space="preserve">der technischen </w:t>
        </w:r>
      </w:ins>
      <w:ins w:id="93" w:author="Brodmann Rene" w:date="2021-09-23T16:09:00Z">
        <w:r>
          <w:t>R</w:t>
        </w:r>
      </w:ins>
      <w:ins w:id="94" w:author="Brodmann Rene" w:date="2021-09-23T16:08:00Z">
        <w:r>
          <w:t>ealisierbarkeit</w:t>
        </w:r>
      </w:ins>
      <w:ins w:id="95" w:author="Brodmann Rene" w:date="2021-09-28T14:00:00Z">
        <w:r w:rsidR="00D87FEE">
          <w:t xml:space="preserve"> der Massnahmen Prio.1</w:t>
        </w:r>
      </w:ins>
    </w:p>
    <w:p w14:paraId="057E7FC0" w14:textId="2B4E6D8F" w:rsidR="00D87FEE" w:rsidRDefault="00D87FEE" w:rsidP="005C256B">
      <w:pPr>
        <w:pStyle w:val="AufzhlungFliesst"/>
        <w:ind w:left="1105" w:hanging="425"/>
      </w:pPr>
      <w:ins w:id="96" w:author="Brodmann Rene" w:date="2021-09-28T14:01:00Z">
        <w:r>
          <w:t xml:space="preserve">Abschätzung der Auswirkungen </w:t>
        </w:r>
      </w:ins>
      <w:ins w:id="97" w:author="Brodmann Rene" w:date="2021-09-28T14:11:00Z">
        <w:r w:rsidR="000C10FF">
          <w:t>durch das Nichtumsetzen der Mass</w:t>
        </w:r>
      </w:ins>
      <w:ins w:id="98" w:author="Brodmann Rene" w:date="2021-09-28T14:12:00Z">
        <w:r w:rsidR="000C10FF">
          <w:t>nahmen</w:t>
        </w:r>
      </w:ins>
      <w:ins w:id="99" w:author="Brodmann Rene" w:date="2021-09-28T14:03:00Z">
        <w:r>
          <w:t xml:space="preserve"> </w:t>
        </w:r>
        <w:proofErr w:type="spellStart"/>
        <w:r>
          <w:t>Prio</w:t>
        </w:r>
        <w:proofErr w:type="spellEnd"/>
        <w:r>
          <w:t xml:space="preserve"> 2. und </w:t>
        </w:r>
        <w:proofErr w:type="spellStart"/>
        <w:r>
          <w:t>Prio</w:t>
        </w:r>
        <w:proofErr w:type="spellEnd"/>
        <w:r>
          <w:t>. 3</w:t>
        </w:r>
      </w:ins>
      <w:ins w:id="100" w:author="Brodmann Rene" w:date="2021-09-28T14:09:00Z">
        <w:r>
          <w:t>.</w:t>
        </w:r>
      </w:ins>
      <w:ins w:id="101" w:author="Brodmann Rene" w:date="2021-09-28T14:03:00Z">
        <w:r>
          <w:t xml:space="preserve"> </w:t>
        </w:r>
      </w:ins>
      <w:ins w:id="102" w:author="Brodmann Rene" w:date="2021-09-28T14:01:00Z">
        <w:r>
          <w:t xml:space="preserve">auf die </w:t>
        </w:r>
      </w:ins>
      <w:ins w:id="103" w:author="Brodmann Rene" w:date="2021-09-28T14:12:00Z">
        <w:r w:rsidR="000C10FF">
          <w:t xml:space="preserve">Hydraulik (Kanäle) und den hydraulischen Wirkungsgrad der </w:t>
        </w:r>
        <w:proofErr w:type="spellStart"/>
        <w:r w:rsidR="000C10FF">
          <w:t>SABA's</w:t>
        </w:r>
        <w:proofErr w:type="spellEnd"/>
        <w:r w:rsidR="000C10FF">
          <w:t>.</w:t>
        </w:r>
      </w:ins>
    </w:p>
    <w:p w14:paraId="7D632FCC" w14:textId="7D2C6B9A" w:rsidR="008302F6" w:rsidRDefault="0010627C" w:rsidP="008302F6">
      <w:pPr>
        <w:pStyle w:val="AufzhlungFliesst"/>
        <w:ind w:left="1105" w:hanging="425"/>
      </w:pPr>
      <w:r>
        <w:t xml:space="preserve">Erstellen Textbausteine für Technischen Bericht </w:t>
      </w:r>
    </w:p>
    <w:p w14:paraId="21367657" w14:textId="2C28F2C6" w:rsidR="0010627C" w:rsidRDefault="0010627C" w:rsidP="005C256B">
      <w:pPr>
        <w:pStyle w:val="AufzhlungFliesst"/>
        <w:ind w:left="1105" w:hanging="425"/>
        <w:rPr>
          <w:ins w:id="104" w:author="Brodmann Rene" w:date="2021-09-23T16:11:00Z"/>
        </w:rPr>
      </w:pPr>
      <w:r>
        <w:t>Einarbeiten Kosten in Kostenvoranschlag</w:t>
      </w:r>
      <w:bookmarkStart w:id="105" w:name="_GoBack"/>
      <w:bookmarkEnd w:id="105"/>
    </w:p>
    <w:p w14:paraId="39F66B46" w14:textId="43D8093F" w:rsidR="008302F6" w:rsidRDefault="008302F6" w:rsidP="005C256B">
      <w:pPr>
        <w:pStyle w:val="AufzhlungFliesst"/>
        <w:ind w:left="1105" w:hanging="425"/>
        <w:rPr>
          <w:ins w:id="106" w:author="Brodmann Rene" w:date="2021-09-23T16:08:00Z"/>
        </w:rPr>
      </w:pPr>
      <w:commentRangeStart w:id="107"/>
      <w:ins w:id="108" w:author="Brodmann Rene" w:date="2021-09-23T16:11:00Z">
        <w:r>
          <w:t xml:space="preserve">Wohin gehen wir mir den Informationen </w:t>
        </w:r>
      </w:ins>
      <w:ins w:id="109" w:author="Brodmann Rene" w:date="2021-09-23T16:12:00Z">
        <w:r>
          <w:t xml:space="preserve">"Massnahmen </w:t>
        </w:r>
        <w:proofErr w:type="spellStart"/>
        <w:r>
          <w:t>Prio</w:t>
        </w:r>
        <w:proofErr w:type="spellEnd"/>
        <w:r>
          <w:t xml:space="preserve"> 2 und 3"? </w:t>
        </w:r>
      </w:ins>
      <w:ins w:id="110" w:author="Brodmann Rene" w:date="2021-09-23T16:11:00Z">
        <w:r>
          <w:t xml:space="preserve"> </w:t>
        </w:r>
      </w:ins>
      <w:commentRangeEnd w:id="107"/>
      <w:ins w:id="111" w:author="Brodmann Rene" w:date="2021-09-28T13:40:00Z">
        <w:r w:rsidR="00F748FB">
          <w:rPr>
            <w:rStyle w:val="Kommentarzeichen"/>
          </w:rPr>
          <w:commentReference w:id="107"/>
        </w:r>
      </w:ins>
    </w:p>
    <w:p w14:paraId="0610C0A6" w14:textId="77777777" w:rsidR="0060063E" w:rsidRDefault="0060063E" w:rsidP="005C256B">
      <w:pPr>
        <w:pStyle w:val="AufzhlungFliesst"/>
        <w:ind w:left="1105" w:hanging="425"/>
      </w:pPr>
    </w:p>
    <w:p w14:paraId="41669D67" w14:textId="77777777" w:rsidR="00F14C92" w:rsidRDefault="00F14C92" w:rsidP="00F14C92">
      <w:pPr>
        <w:pStyle w:val="AufzhlungFliesst"/>
        <w:numPr>
          <w:ilvl w:val="0"/>
          <w:numId w:val="0"/>
        </w:numPr>
        <w:ind w:left="1105"/>
      </w:pPr>
    </w:p>
    <w:p w14:paraId="18B1624B" w14:textId="77777777" w:rsidR="00F14C92" w:rsidRPr="007326A7" w:rsidRDefault="00F14C92" w:rsidP="00F14C92">
      <w:pPr>
        <w:pStyle w:val="AufzhlungFliesst"/>
        <w:numPr>
          <w:ilvl w:val="0"/>
          <w:numId w:val="0"/>
        </w:numPr>
        <w:ind w:left="680"/>
        <w:rPr>
          <w:highlight w:val="yellow"/>
        </w:rPr>
      </w:pPr>
      <w:r w:rsidRPr="007326A7">
        <w:rPr>
          <w:highlight w:val="yellow"/>
        </w:rPr>
        <w:t>Weiteres Vorgehen für DP:</w:t>
      </w:r>
    </w:p>
    <w:p w14:paraId="6814A3F8" w14:textId="77777777" w:rsidR="00F14C92" w:rsidRPr="007326A7" w:rsidRDefault="00F14C92" w:rsidP="00F14C92">
      <w:pPr>
        <w:pStyle w:val="AufzhlungFliesst"/>
        <w:ind w:left="1105" w:hanging="425"/>
        <w:rPr>
          <w:highlight w:val="yellow"/>
        </w:rPr>
      </w:pPr>
      <w:r w:rsidRPr="007326A7">
        <w:rPr>
          <w:highlight w:val="yellow"/>
        </w:rPr>
        <w:t>Vermessungsaufnahmen Bestand Kanalisation ausserhalb NS</w:t>
      </w:r>
    </w:p>
    <w:p w14:paraId="7AE3614B" w14:textId="77777777" w:rsidR="00F14C92" w:rsidRPr="007326A7" w:rsidRDefault="00F14C92" w:rsidP="00F14C92">
      <w:pPr>
        <w:pStyle w:val="AufzhlungFliesst"/>
        <w:ind w:left="1105" w:hanging="425"/>
        <w:rPr>
          <w:highlight w:val="yellow"/>
        </w:rPr>
      </w:pPr>
      <w:r w:rsidRPr="007326A7">
        <w:rPr>
          <w:highlight w:val="yellow"/>
        </w:rPr>
        <w:t>Projektierung defektives Entwässerungsnetz für Entflechtung Fremdwasser und Drittzuflüsse (Lage, Koten, DN)</w:t>
      </w:r>
    </w:p>
    <w:p w14:paraId="00187249" w14:textId="77777777" w:rsidR="001E5EE0" w:rsidRPr="007326A7" w:rsidRDefault="001E5EE0" w:rsidP="001E5EE0">
      <w:pPr>
        <w:pStyle w:val="AufzhlungFliesst"/>
        <w:rPr>
          <w:highlight w:val="yellow"/>
        </w:rPr>
      </w:pPr>
      <w:r w:rsidRPr="007326A7">
        <w:rPr>
          <w:highlight w:val="yellow"/>
        </w:rPr>
        <w:t>Überprüfung hydraulische Berechnung</w:t>
      </w:r>
    </w:p>
    <w:p w14:paraId="44E50DB2" w14:textId="77777777" w:rsidR="00F14C92" w:rsidRPr="007326A7" w:rsidRDefault="00F14C92" w:rsidP="00F14C92">
      <w:pPr>
        <w:pStyle w:val="AufzhlungFliesst"/>
        <w:ind w:left="1105" w:hanging="425"/>
        <w:rPr>
          <w:highlight w:val="yellow"/>
        </w:rPr>
      </w:pPr>
      <w:r w:rsidRPr="007326A7">
        <w:rPr>
          <w:highlight w:val="yellow"/>
        </w:rPr>
        <w:t>Überarbeiten Kostenvoranschlag</w:t>
      </w:r>
    </w:p>
    <w:p w14:paraId="224B41D4" w14:textId="77777777" w:rsidR="00832EA0" w:rsidRDefault="00832EA0" w:rsidP="00832EA0">
      <w:pPr>
        <w:pStyle w:val="AufzhlungFliesst"/>
        <w:numPr>
          <w:ilvl w:val="0"/>
          <w:numId w:val="0"/>
        </w:numPr>
        <w:ind w:left="1105" w:hanging="425"/>
      </w:pPr>
    </w:p>
    <w:p w14:paraId="3C29332A" w14:textId="77777777" w:rsidR="00832EA0" w:rsidRDefault="00832EA0" w:rsidP="00832EA0">
      <w:pPr>
        <w:pStyle w:val="AufzhlungFliesst"/>
        <w:numPr>
          <w:ilvl w:val="0"/>
          <w:numId w:val="0"/>
        </w:numPr>
        <w:ind w:left="1105" w:hanging="425"/>
      </w:pPr>
    </w:p>
    <w:p w14:paraId="139CA13C" w14:textId="77777777" w:rsidR="00832EA0" w:rsidRDefault="00832EA0" w:rsidP="00832EA0">
      <w:pPr>
        <w:pStyle w:val="AufzhlungFliesst"/>
        <w:numPr>
          <w:ilvl w:val="0"/>
          <w:numId w:val="0"/>
        </w:numPr>
        <w:ind w:left="1105" w:hanging="425"/>
      </w:pPr>
    </w:p>
    <w:p w14:paraId="7AE23F81" w14:textId="77777777" w:rsidR="00832EA0" w:rsidRDefault="00832EA0" w:rsidP="00832EA0">
      <w:pPr>
        <w:pStyle w:val="AufzhlungFliesst"/>
        <w:numPr>
          <w:ilvl w:val="0"/>
          <w:numId w:val="0"/>
        </w:numPr>
        <w:ind w:left="1105" w:hanging="425"/>
      </w:pPr>
    </w:p>
    <w:p w14:paraId="54AB275B" w14:textId="77777777" w:rsidR="006D658C" w:rsidRDefault="00891DC4" w:rsidP="006D658C">
      <w:pPr>
        <w:pStyle w:val="berschrift2"/>
      </w:pPr>
      <w:r>
        <w:t>Überschrift 2</w:t>
      </w:r>
    </w:p>
    <w:p w14:paraId="4511B2B0" w14:textId="77777777" w:rsidR="00E77214" w:rsidRPr="00E77214" w:rsidRDefault="00891DC4" w:rsidP="00E77214">
      <w:pPr>
        <w:pStyle w:val="berschrift3"/>
      </w:pPr>
      <w:r>
        <w:t>Überschrift 3</w:t>
      </w:r>
    </w:p>
    <w:p w14:paraId="5300E19A" w14:textId="77777777" w:rsidR="006D658C" w:rsidRDefault="00E04C5D" w:rsidP="00891DC4">
      <w:pPr>
        <w:pStyle w:val="Fliesstext"/>
      </w:pPr>
      <w:r>
        <w:t>Fliesstext</w:t>
      </w:r>
    </w:p>
    <w:p w14:paraId="63DBBEB7" w14:textId="77777777" w:rsidR="000233D1" w:rsidRDefault="00E04C5D" w:rsidP="00E04C5D">
      <w:pPr>
        <w:pStyle w:val="AufzhlungFliesst"/>
      </w:pPr>
      <w:proofErr w:type="spellStart"/>
      <w:r>
        <w:t>Aufzählung_</w:t>
      </w:r>
      <w:proofErr w:type="gramStart"/>
      <w:r>
        <w:t>Fliesst</w:t>
      </w:r>
      <w:proofErr w:type="spellEnd"/>
      <w:proofErr w:type="gramEnd"/>
    </w:p>
    <w:p w14:paraId="0030504B" w14:textId="77777777" w:rsidR="00EC275F" w:rsidRDefault="002B2ECD" w:rsidP="00EC275F">
      <w:pPr>
        <w:pStyle w:val="AufzhlungFliesst"/>
        <w:numPr>
          <w:ilvl w:val="1"/>
          <w:numId w:val="5"/>
        </w:numPr>
      </w:pPr>
      <w:proofErr w:type="spellStart"/>
      <w:r>
        <w:t>Aufz</w:t>
      </w:r>
      <w:r w:rsidR="00EC275F">
        <w:t>ä</w:t>
      </w:r>
      <w:r>
        <w:t>h</w:t>
      </w:r>
      <w:r w:rsidR="00EC275F">
        <w:t>lung_</w:t>
      </w:r>
      <w:proofErr w:type="gramStart"/>
      <w:r w:rsidR="00EC275F">
        <w:t>Fliesst</w:t>
      </w:r>
      <w:proofErr w:type="spellEnd"/>
      <w:proofErr w:type="gramEnd"/>
      <w:r w:rsidR="00EC275F">
        <w:t>, Ebene 2</w:t>
      </w:r>
    </w:p>
    <w:p w14:paraId="5885109B" w14:textId="77777777" w:rsidR="00EC275F" w:rsidRDefault="00EC275F" w:rsidP="00EC275F"/>
    <w:sectPr w:rsidR="00EC275F" w:rsidSect="00DA7667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811" w:right="566" w:bottom="1418" w:left="1418" w:header="709" w:footer="31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5" w:author="Brodmann Rene" w:date="2021-09-23T16:00:00Z" w:initials="BR">
    <w:p w14:paraId="24630C95" w14:textId="77777777" w:rsidR="00497AA4" w:rsidRDefault="00497AA4">
      <w:pPr>
        <w:pStyle w:val="Kommentartext"/>
      </w:pPr>
      <w:r>
        <w:rPr>
          <w:rStyle w:val="Kommentarzeichen"/>
        </w:rPr>
        <w:annotationRef/>
      </w:r>
      <w:r>
        <w:t>Ist das doppelt?</w:t>
      </w:r>
    </w:p>
  </w:comment>
  <w:comment w:id="78" w:author="Brodmann Rene" w:date="2021-09-23T16:05:00Z" w:initials="BR">
    <w:p w14:paraId="06E67A76" w14:textId="77777777" w:rsidR="00497AA4" w:rsidRDefault="00497AA4">
      <w:pPr>
        <w:pStyle w:val="Kommentartext"/>
      </w:pPr>
      <w:r>
        <w:rPr>
          <w:rStyle w:val="Kommentarzeichen"/>
        </w:rPr>
        <w:annotationRef/>
      </w:r>
      <w:proofErr w:type="gramStart"/>
      <w:r>
        <w:t>Naja</w:t>
      </w:r>
      <w:proofErr w:type="gramEnd"/>
      <w:r>
        <w:t xml:space="preserve"> bin ja als Sub in der IG mit drin - weglassen</w:t>
      </w:r>
    </w:p>
  </w:comment>
  <w:comment w:id="107" w:author="Brodmann Rene" w:date="2021-09-28T13:40:00Z" w:initials="BR">
    <w:p w14:paraId="51E783E3" w14:textId="56E87981" w:rsidR="00F748FB" w:rsidRDefault="00F748FB">
      <w:pPr>
        <w:pStyle w:val="Kommentartext"/>
      </w:pPr>
      <w:r>
        <w:rPr>
          <w:rStyle w:val="Kommentarzeichen"/>
        </w:rPr>
        <w:annotationRef/>
      </w:r>
      <w:r>
        <w:t xml:space="preserve">Ich schlage vor, dass </w:t>
      </w:r>
      <w:proofErr w:type="spellStart"/>
      <w:r>
        <w:t>Prio</w:t>
      </w:r>
      <w:proofErr w:type="spellEnd"/>
      <w:r>
        <w:t xml:space="preserve"> 1 in rot dargestellt wird, Pro 2 und 3 soll ebenfalls auf Plan, aber </w:t>
      </w:r>
      <w:proofErr w:type="spellStart"/>
      <w:r>
        <w:t>naders</w:t>
      </w:r>
      <w:proofErr w:type="spellEnd"/>
      <w:r>
        <w:t xml:space="preserve"> </w:t>
      </w:r>
      <w:proofErr w:type="gramStart"/>
      <w:r>
        <w:t>dargestellt.+</w:t>
      </w:r>
      <w:proofErr w:type="gramEnd"/>
      <w:r>
        <w:t xml:space="preserve"> </w:t>
      </w:r>
      <w:proofErr w:type="spellStart"/>
      <w:r>
        <w:t>ensprechende</w:t>
      </w:r>
      <w:proofErr w:type="spellEnd"/>
      <w:r>
        <w:t xml:space="preserve"> Legende + Beschrieb </w:t>
      </w:r>
      <w:proofErr w:type="spellStart"/>
      <w:r>
        <w:t>idn</w:t>
      </w:r>
      <w:proofErr w:type="spellEnd"/>
      <w:r>
        <w:t xml:space="preserve"> Bericht.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4630C95" w15:done="0"/>
  <w15:commentEx w15:paraId="06E67A76" w15:done="0"/>
  <w15:commentEx w15:paraId="51E783E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630C95" w16cid:durableId="24F72319"/>
  <w16cid:commentId w16cid:paraId="06E67A76" w16cid:durableId="24F7245A"/>
  <w16cid:commentId w16cid:paraId="51E783E3" w16cid:durableId="24FD99D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0A17D" w14:textId="77777777" w:rsidR="00847FBE" w:rsidRDefault="00847FBE" w:rsidP="00833AD6">
      <w:pPr>
        <w:spacing w:line="240" w:lineRule="auto"/>
      </w:pPr>
      <w:r>
        <w:separator/>
      </w:r>
    </w:p>
  </w:endnote>
  <w:endnote w:type="continuationSeparator" w:id="0">
    <w:p w14:paraId="158AF952" w14:textId="77777777" w:rsidR="00847FBE" w:rsidRDefault="00847FBE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923" w:type="dxa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923"/>
    </w:tblGrid>
    <w:tr w:rsidR="00847FBE" w:rsidRPr="00564542" w14:paraId="3B0A0E7F" w14:textId="77777777" w:rsidTr="00DA7667">
      <w:tc>
        <w:tcPr>
          <w:tcW w:w="9923" w:type="dxa"/>
        </w:tcPr>
        <w:p w14:paraId="1144444D" w14:textId="77777777" w:rsidR="00847FBE" w:rsidRDefault="00847FBE" w:rsidP="00DA7667">
          <w:pPr>
            <w:pStyle w:val="Fuzeile"/>
            <w:tabs>
              <w:tab w:val="clear" w:pos="4536"/>
              <w:tab w:val="clear" w:pos="9072"/>
              <w:tab w:val="right" w:pos="9923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>
            <w:rPr>
              <w:spacing w:val="4"/>
              <w:sz w:val="18"/>
              <w:szCs w:val="18"/>
            </w:rPr>
            <w:t>Verfasser: Firma, Ort</w:t>
          </w:r>
        </w:p>
        <w:p w14:paraId="02FCE5D7" w14:textId="37D54CDE" w:rsidR="00847FBE" w:rsidRPr="00564542" w:rsidRDefault="00847FBE" w:rsidP="00487712">
          <w:pPr>
            <w:pStyle w:val="Fuzeile"/>
            <w:tabs>
              <w:tab w:val="clear" w:pos="4536"/>
              <w:tab w:val="clear" w:pos="9072"/>
              <w:tab w:val="right" w:pos="9923"/>
            </w:tabs>
            <w:spacing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>
            <w:rPr>
              <w:noProof/>
              <w:spacing w:val="4"/>
              <w:sz w:val="18"/>
              <w:szCs w:val="18"/>
            </w:rPr>
            <w:t>Dokument1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A30DE2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>
            <w:rPr>
              <w:spacing w:val="4"/>
              <w:sz w:val="18"/>
              <w:szCs w:val="18"/>
            </w:rPr>
            <w:t xml:space="preserve"> / </w:t>
          </w:r>
          <w:r>
            <w:rPr>
              <w:spacing w:val="4"/>
              <w:sz w:val="18"/>
              <w:szCs w:val="18"/>
            </w:rPr>
            <w:fldChar w:fldCharType="begin"/>
          </w:r>
          <w:r>
            <w:rPr>
              <w:spacing w:val="4"/>
              <w:sz w:val="18"/>
              <w:szCs w:val="18"/>
            </w:rPr>
            <w:instrText xml:space="preserve"> NUMPAGES   \* MERGEFORMAT </w:instrText>
          </w:r>
          <w:r>
            <w:rPr>
              <w:spacing w:val="4"/>
              <w:sz w:val="18"/>
              <w:szCs w:val="18"/>
            </w:rPr>
            <w:fldChar w:fldCharType="separate"/>
          </w:r>
          <w:r w:rsidR="00A30DE2">
            <w:rPr>
              <w:noProof/>
              <w:spacing w:val="4"/>
              <w:sz w:val="18"/>
              <w:szCs w:val="18"/>
            </w:rPr>
            <w:t>2</w:t>
          </w:r>
          <w:r>
            <w:rPr>
              <w:spacing w:val="4"/>
              <w:sz w:val="18"/>
              <w:szCs w:val="18"/>
            </w:rPr>
            <w:fldChar w:fldCharType="end"/>
          </w:r>
        </w:p>
      </w:tc>
    </w:tr>
  </w:tbl>
  <w:p w14:paraId="0BDAEA1F" w14:textId="77777777" w:rsidR="00847FBE" w:rsidRPr="00911938" w:rsidRDefault="00847FBE" w:rsidP="009C3309">
    <w:pPr>
      <w:pStyle w:val="Fuzeile"/>
      <w:spacing w:after="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923" w:type="dxa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923"/>
    </w:tblGrid>
    <w:tr w:rsidR="00847FBE" w:rsidRPr="00564542" w14:paraId="47FB238F" w14:textId="77777777" w:rsidTr="004A5742">
      <w:tc>
        <w:tcPr>
          <w:tcW w:w="9923" w:type="dxa"/>
        </w:tcPr>
        <w:p w14:paraId="2B35BF5D" w14:textId="77777777" w:rsidR="00847FBE" w:rsidRPr="00564542" w:rsidRDefault="00847FBE" w:rsidP="004A5742">
          <w:pPr>
            <w:pStyle w:val="Fuzeile"/>
            <w:tabs>
              <w:tab w:val="clear" w:pos="4536"/>
              <w:tab w:val="clear" w:pos="9072"/>
              <w:tab w:val="right" w:pos="9781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>
            <w:rPr>
              <w:noProof/>
              <w:spacing w:val="4"/>
              <w:sz w:val="18"/>
              <w:szCs w:val="18"/>
            </w:rPr>
            <w:t>Dokument1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>
            <w:rPr>
              <w:spacing w:val="4"/>
              <w:sz w:val="18"/>
              <w:szCs w:val="18"/>
            </w:rPr>
            <w:t xml:space="preserve"> / </w:t>
          </w:r>
          <w:r>
            <w:rPr>
              <w:spacing w:val="4"/>
              <w:sz w:val="18"/>
              <w:szCs w:val="18"/>
            </w:rPr>
            <w:fldChar w:fldCharType="begin"/>
          </w:r>
          <w:r>
            <w:rPr>
              <w:spacing w:val="4"/>
              <w:sz w:val="18"/>
              <w:szCs w:val="18"/>
            </w:rPr>
            <w:instrText xml:space="preserve"> NUMPAGES   \* MERGEFORMAT </w:instrText>
          </w:r>
          <w:r>
            <w:rPr>
              <w:spacing w:val="4"/>
              <w:sz w:val="18"/>
              <w:szCs w:val="18"/>
            </w:rPr>
            <w:fldChar w:fldCharType="separate"/>
          </w:r>
          <w:r>
            <w:rPr>
              <w:noProof/>
              <w:spacing w:val="4"/>
              <w:sz w:val="18"/>
              <w:szCs w:val="18"/>
            </w:rPr>
            <w:t>1</w:t>
          </w:r>
          <w:r>
            <w:rPr>
              <w:spacing w:val="4"/>
              <w:sz w:val="18"/>
              <w:szCs w:val="18"/>
            </w:rPr>
            <w:fldChar w:fldCharType="end"/>
          </w:r>
        </w:p>
      </w:tc>
    </w:tr>
  </w:tbl>
  <w:p w14:paraId="088FF773" w14:textId="77777777" w:rsidR="00847FBE" w:rsidRPr="00911938" w:rsidRDefault="00847FBE" w:rsidP="00EC275F">
    <w:pPr>
      <w:pStyle w:val="Fuzeile"/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B593A" w14:textId="77777777" w:rsidR="00847FBE" w:rsidRDefault="00847FBE" w:rsidP="00833AD6">
      <w:pPr>
        <w:spacing w:line="240" w:lineRule="auto"/>
      </w:pPr>
      <w:r>
        <w:separator/>
      </w:r>
    </w:p>
  </w:footnote>
  <w:footnote w:type="continuationSeparator" w:id="0">
    <w:p w14:paraId="22FF94C9" w14:textId="77777777" w:rsidR="00847FBE" w:rsidRDefault="00847FBE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9BB2C" w14:textId="77777777" w:rsidR="00847FBE" w:rsidRPr="006F77EB" w:rsidRDefault="00847FBE" w:rsidP="00DA7667">
    <w:pPr>
      <w:pStyle w:val="Kopfzeile"/>
      <w:tabs>
        <w:tab w:val="clear" w:pos="4536"/>
        <w:tab w:val="clear" w:pos="9072"/>
        <w:tab w:val="right" w:pos="9781"/>
      </w:tabs>
      <w:rPr>
        <w:b/>
        <w:bCs/>
        <w:noProof/>
        <w:lang w:eastAsia="de-CH"/>
      </w:rPr>
    </w:pPr>
    <w:r w:rsidRPr="004F705A">
      <w:rPr>
        <w:b/>
        <w:noProof/>
        <w:lang w:eastAsia="de-CH"/>
      </w:rPr>
      <w:t xml:space="preserve">N03, </w:t>
    </w:r>
    <w:r w:rsidRPr="006F77EB">
      <w:rPr>
        <w:b/>
        <w:bCs/>
        <w:noProof/>
        <w:lang w:eastAsia="de-CH"/>
      </w:rPr>
      <w:t>090069, EP Rheinfelden-Frick</w:t>
    </w:r>
    <w:r w:rsidRPr="006F77EB">
      <w:rPr>
        <w:b/>
        <w:bCs/>
        <w:noProof/>
        <w:lang w:eastAsia="de-CH"/>
      </w:rPr>
      <w:tab/>
      <w:t>IG EP RF-BB</w:t>
    </w:r>
  </w:p>
  <w:p w14:paraId="5CFE7BB9" w14:textId="77777777" w:rsidR="00847FBE" w:rsidRPr="004F705A" w:rsidRDefault="00847FBE" w:rsidP="00DA7667">
    <w:pPr>
      <w:pStyle w:val="Kopfzeile"/>
      <w:pBdr>
        <w:bottom w:val="single" w:sz="4" w:space="1" w:color="auto"/>
      </w:pBdr>
      <w:tabs>
        <w:tab w:val="clear" w:pos="4536"/>
        <w:tab w:val="clear" w:pos="9072"/>
        <w:tab w:val="right" w:pos="9781"/>
      </w:tabs>
      <w:rPr>
        <w:b/>
      </w:rPr>
    </w:pPr>
  </w:p>
  <w:p w14:paraId="29DD420C" w14:textId="77777777" w:rsidR="00847FBE" w:rsidRPr="00FE2F7F" w:rsidRDefault="00847FBE" w:rsidP="00DA7667">
    <w:pPr>
      <w:pStyle w:val="Kopfzeile"/>
      <w:tabs>
        <w:tab w:val="clear" w:pos="4536"/>
        <w:tab w:val="clear" w:pos="9072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AC4B1" w14:textId="77777777" w:rsidR="00847FBE" w:rsidRPr="006F77EB" w:rsidRDefault="00847FBE" w:rsidP="004A5742">
    <w:pPr>
      <w:pStyle w:val="Kopfzeile"/>
      <w:tabs>
        <w:tab w:val="clear" w:pos="4536"/>
        <w:tab w:val="clear" w:pos="9072"/>
        <w:tab w:val="right" w:pos="9781"/>
      </w:tabs>
      <w:rPr>
        <w:b/>
        <w:bCs/>
        <w:noProof/>
        <w:lang w:eastAsia="de-CH"/>
      </w:rPr>
    </w:pPr>
    <w:r w:rsidRPr="004F705A">
      <w:rPr>
        <w:b/>
        <w:noProof/>
        <w:lang w:eastAsia="de-CH"/>
      </w:rPr>
      <w:t xml:space="preserve">N03, </w:t>
    </w:r>
    <w:r w:rsidRPr="006F77EB">
      <w:rPr>
        <w:b/>
        <w:bCs/>
        <w:noProof/>
        <w:lang w:eastAsia="de-CH"/>
      </w:rPr>
      <w:t>090069, EP Rheinfelden-Frick</w:t>
    </w:r>
    <w:r w:rsidRPr="006F77EB">
      <w:rPr>
        <w:b/>
        <w:bCs/>
        <w:noProof/>
        <w:lang w:eastAsia="de-CH"/>
      </w:rPr>
      <w:tab/>
      <w:t>IG EP RF-BB</w:t>
    </w:r>
  </w:p>
  <w:p w14:paraId="1A886A68" w14:textId="77777777" w:rsidR="00847FBE" w:rsidRPr="004F705A" w:rsidRDefault="00847FBE" w:rsidP="004A5742">
    <w:pPr>
      <w:pStyle w:val="Kopfzeile"/>
      <w:pBdr>
        <w:bottom w:val="single" w:sz="4" w:space="1" w:color="auto"/>
      </w:pBdr>
      <w:tabs>
        <w:tab w:val="clear" w:pos="4536"/>
        <w:tab w:val="clear" w:pos="9072"/>
        <w:tab w:val="right" w:pos="9781"/>
      </w:tabs>
      <w:rPr>
        <w:b/>
      </w:rPr>
    </w:pPr>
  </w:p>
  <w:p w14:paraId="7E66E2C8" w14:textId="77777777" w:rsidR="00847FBE" w:rsidRPr="00FE2F7F" w:rsidRDefault="00847FBE" w:rsidP="004E27FD">
    <w:pPr>
      <w:pStyle w:val="Kopfzeile"/>
      <w:tabs>
        <w:tab w:val="clear" w:pos="4536"/>
        <w:tab w:val="clear" w:pos="90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75E18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5203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4EE3D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51E71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B6ADB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6A79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E3A5C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AC9B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9AA8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A4F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 w15:restartNumberingAfterBreak="0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12" w15:restartNumberingAfterBreak="0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13" w15:restartNumberingAfterBreak="0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odmann Rene">
    <w15:presenceInfo w15:providerId="AD" w15:userId="S::Rene.Brodmann@holinger.com::e1b8d7df-f7b9-4549-8425-a5522ad7d187"/>
  </w15:person>
  <w15:person w15:author="Spieler Daniel">
    <w15:presenceInfo w15:providerId="AD" w15:userId="S-1-5-21-1739272101-378078231-1897138802-32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trackRevisions/>
  <w:defaultTabStop w:val="709"/>
  <w:autoHyphenation/>
  <w:hyphenationZone w:val="284"/>
  <w:doNotHyphenateCaps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6697"/>
    <w:rsid w:val="000150FE"/>
    <w:rsid w:val="000233D1"/>
    <w:rsid w:val="000307FF"/>
    <w:rsid w:val="00051A14"/>
    <w:rsid w:val="000C10FF"/>
    <w:rsid w:val="000D6DBE"/>
    <w:rsid w:val="00101672"/>
    <w:rsid w:val="0010627C"/>
    <w:rsid w:val="00157ED0"/>
    <w:rsid w:val="00170A78"/>
    <w:rsid w:val="00177664"/>
    <w:rsid w:val="001C2D65"/>
    <w:rsid w:val="001C4EC5"/>
    <w:rsid w:val="001D508A"/>
    <w:rsid w:val="001E5EE0"/>
    <w:rsid w:val="00203766"/>
    <w:rsid w:val="00247267"/>
    <w:rsid w:val="00247E69"/>
    <w:rsid w:val="002B2ECD"/>
    <w:rsid w:val="002D5365"/>
    <w:rsid w:val="002F3147"/>
    <w:rsid w:val="0037506D"/>
    <w:rsid w:val="003B20F2"/>
    <w:rsid w:val="003C208C"/>
    <w:rsid w:val="004007C5"/>
    <w:rsid w:val="00405550"/>
    <w:rsid w:val="00415FA1"/>
    <w:rsid w:val="00487712"/>
    <w:rsid w:val="00497AA4"/>
    <w:rsid w:val="004A321C"/>
    <w:rsid w:val="004A5742"/>
    <w:rsid w:val="004E27FD"/>
    <w:rsid w:val="00533437"/>
    <w:rsid w:val="00564542"/>
    <w:rsid w:val="005A3F61"/>
    <w:rsid w:val="005C256B"/>
    <w:rsid w:val="0060063E"/>
    <w:rsid w:val="00610B08"/>
    <w:rsid w:val="00673FB3"/>
    <w:rsid w:val="00694E1A"/>
    <w:rsid w:val="006960BB"/>
    <w:rsid w:val="006B0887"/>
    <w:rsid w:val="006D658C"/>
    <w:rsid w:val="006F77EB"/>
    <w:rsid w:val="00705AF9"/>
    <w:rsid w:val="007326A7"/>
    <w:rsid w:val="00796FFC"/>
    <w:rsid w:val="007D5EB3"/>
    <w:rsid w:val="007F7D76"/>
    <w:rsid w:val="008302F6"/>
    <w:rsid w:val="00832EA0"/>
    <w:rsid w:val="00833AD6"/>
    <w:rsid w:val="00847FBE"/>
    <w:rsid w:val="00891DC4"/>
    <w:rsid w:val="008951F9"/>
    <w:rsid w:val="008B0BB8"/>
    <w:rsid w:val="008E6697"/>
    <w:rsid w:val="00911371"/>
    <w:rsid w:val="00911938"/>
    <w:rsid w:val="00922E10"/>
    <w:rsid w:val="00925EC8"/>
    <w:rsid w:val="0093042B"/>
    <w:rsid w:val="00984F2A"/>
    <w:rsid w:val="00986E0A"/>
    <w:rsid w:val="009C3309"/>
    <w:rsid w:val="00A2079E"/>
    <w:rsid w:val="00A30DE2"/>
    <w:rsid w:val="00A902B7"/>
    <w:rsid w:val="00B03F52"/>
    <w:rsid w:val="00B23756"/>
    <w:rsid w:val="00B57377"/>
    <w:rsid w:val="00B82832"/>
    <w:rsid w:val="00BD05A7"/>
    <w:rsid w:val="00C16F6C"/>
    <w:rsid w:val="00C30B2C"/>
    <w:rsid w:val="00C53487"/>
    <w:rsid w:val="00C55781"/>
    <w:rsid w:val="00D25945"/>
    <w:rsid w:val="00D41901"/>
    <w:rsid w:val="00D87FEE"/>
    <w:rsid w:val="00DA7667"/>
    <w:rsid w:val="00DC3C04"/>
    <w:rsid w:val="00E04C5D"/>
    <w:rsid w:val="00E256F7"/>
    <w:rsid w:val="00E44201"/>
    <w:rsid w:val="00E45529"/>
    <w:rsid w:val="00E47899"/>
    <w:rsid w:val="00E67567"/>
    <w:rsid w:val="00E77214"/>
    <w:rsid w:val="00EC275F"/>
    <w:rsid w:val="00F14C92"/>
    <w:rsid w:val="00F17160"/>
    <w:rsid w:val="00F32A71"/>
    <w:rsid w:val="00F748FB"/>
    <w:rsid w:val="00F75C4D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4:docId w14:val="32142574"/>
  <w15:docId w15:val="{1351489D-F51A-4F8F-829D-5B272B9F2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C16F6C"/>
    <w:pPr>
      <w:spacing w:line="280" w:lineRule="atLeast"/>
      <w:ind w:right="57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911371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F75C4D"/>
    <w:pPr>
      <w:ind w:left="680"/>
    </w:pPr>
  </w:style>
  <w:style w:type="paragraph" w:customStyle="1" w:styleId="AufzhlungStd">
    <w:name w:val="Aufzählung_Std"/>
    <w:basedOn w:val="Standard"/>
    <w:qFormat/>
    <w:rsid w:val="00F75C4D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F75C4D"/>
    <w:pPr>
      <w:numPr>
        <w:numId w:val="5"/>
      </w:numPr>
      <w:spacing w:after="20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unhideWhenUsed/>
    <w:rsid w:val="007F7D76"/>
    <w:pPr>
      <w:pBdr>
        <w:bottom w:val="single" w:sz="2" w:space="1" w:color="auto"/>
      </w:pBdr>
      <w:spacing w:after="240" w:line="240" w:lineRule="auto"/>
      <w:contextualSpacing/>
    </w:pPr>
    <w:rPr>
      <w:rFonts w:eastAsiaTheme="majorEastAsia" w:cs="Arial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uiPriority w:val="10"/>
    <w:rsid w:val="007F7D76"/>
    <w:rPr>
      <w:rFonts w:eastAsiaTheme="majorEastAsia" w:cs="Arial"/>
      <w:spacing w:val="5"/>
      <w:kern w:val="28"/>
      <w:sz w:val="36"/>
      <w:szCs w:val="3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97AA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97AA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97AA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AA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A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9000\9890_Shd_EP_Rheinfelden_Frick_Kt_AG\P400_Grundlagen\P410_Vorgaben\INGE-Vorlagen\20181010_090069_EP%20Rh-Fr_Word%20Vorlage%20A4%20hoch_9890_1_Shd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9DC408-8F1F-4293-8FD3-0E6FBE2AE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20181010_090069_EP Rh-Fr_Word Vorlage A4 hoch_9890_1_Shd.dotx</Template>
  <TotalTime>0</TotalTime>
  <Pages>2</Pages>
  <Words>488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07-LeereSeite_mitKopf</vt:lpstr>
    </vt:vector>
  </TitlesOfParts>
  <Company>Aegerter &amp; Bosshardt AG</Company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07-LeereSeite_mitKopf</dc:title>
  <dc:creator>Derezynski Francoise</dc:creator>
  <dc:description>Version 2014-01</dc:description>
  <cp:lastModifiedBy>Brodmann Rene</cp:lastModifiedBy>
  <cp:revision>10</cp:revision>
  <cp:lastPrinted>2014-08-05T07:00:00Z</cp:lastPrinted>
  <dcterms:created xsi:type="dcterms:W3CDTF">2021-09-23T06:52:00Z</dcterms:created>
  <dcterms:modified xsi:type="dcterms:W3CDTF">2021-09-28T12:12:00Z</dcterms:modified>
</cp:coreProperties>
</file>